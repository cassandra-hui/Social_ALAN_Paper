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EB0FF1" w14:textId="4AE624CD" w:rsidR="00F445AB" w:rsidRPr="00FA786D" w:rsidRDefault="00F445AB" w:rsidP="00FA786D">
      <w:pPr>
        <w:spacing w:after="0" w:line="480" w:lineRule="auto"/>
        <w:rPr>
          <w:rFonts w:ascii="Arial" w:hAnsi="Arial" w:cs="Arial"/>
        </w:rPr>
      </w:pPr>
      <w:r>
        <w:rPr>
          <w:rFonts w:ascii="Arial" w:hAnsi="Arial" w:cs="Arial"/>
        </w:rPr>
        <w:t xml:space="preserve">For submission </w:t>
      </w:r>
      <w:commentRangeStart w:id="0"/>
      <w:commentRangeStart w:id="1"/>
      <w:r>
        <w:rPr>
          <w:rFonts w:ascii="Arial" w:hAnsi="Arial" w:cs="Arial"/>
        </w:rPr>
        <w:t>in</w:t>
      </w:r>
      <w:commentRangeEnd w:id="0"/>
      <w:r w:rsidR="00903FDF">
        <w:rPr>
          <w:rStyle w:val="CommentReference"/>
        </w:rPr>
        <w:commentReference w:id="0"/>
      </w:r>
      <w:commentRangeEnd w:id="1"/>
      <w:r w:rsidR="007B6A5B">
        <w:rPr>
          <w:rStyle w:val="CommentReference"/>
        </w:rPr>
        <w:commentReference w:id="1"/>
      </w:r>
      <w:proofErr w:type="gramStart"/>
      <w:r>
        <w:rPr>
          <w:rFonts w:ascii="Arial" w:hAnsi="Arial" w:cs="Arial"/>
        </w:rPr>
        <w:t>: ?</w:t>
      </w:r>
      <w:proofErr w:type="gramEnd"/>
    </w:p>
    <w:p w14:paraId="3F885583" w14:textId="77777777" w:rsidR="00F445AB" w:rsidRDefault="00F445AB" w:rsidP="005540E5">
      <w:pPr>
        <w:spacing w:after="0" w:line="480" w:lineRule="auto"/>
        <w:jc w:val="center"/>
        <w:rPr>
          <w:rFonts w:ascii="Arial" w:hAnsi="Arial" w:cs="Arial"/>
          <w:b/>
          <w:bCs/>
        </w:rPr>
      </w:pPr>
    </w:p>
    <w:p w14:paraId="18A430FC" w14:textId="4C05FE9B" w:rsidR="0098592A" w:rsidRPr="0098592A" w:rsidRDefault="009634FF" w:rsidP="005540E5">
      <w:pPr>
        <w:spacing w:after="0" w:line="480" w:lineRule="auto"/>
        <w:jc w:val="center"/>
        <w:rPr>
          <w:rFonts w:ascii="Arial" w:hAnsi="Arial" w:cs="Arial"/>
        </w:rPr>
      </w:pPr>
      <w:r>
        <w:rPr>
          <w:rFonts w:ascii="Arial" w:hAnsi="Arial" w:cs="Arial"/>
          <w:b/>
          <w:bCs/>
        </w:rPr>
        <w:t>Birds of a feather flock together: Light pollution’s effects differ by social context.</w:t>
      </w:r>
    </w:p>
    <w:p w14:paraId="06FB62BB" w14:textId="77777777" w:rsidR="0098592A" w:rsidRPr="0098592A" w:rsidRDefault="0098592A" w:rsidP="005540E5">
      <w:pPr>
        <w:spacing w:after="0" w:line="480" w:lineRule="auto"/>
        <w:contextualSpacing/>
        <w:jc w:val="center"/>
        <w:rPr>
          <w:rFonts w:ascii="Arial" w:hAnsi="Arial" w:cs="Arial"/>
        </w:rPr>
      </w:pPr>
    </w:p>
    <w:p w14:paraId="7507514F" w14:textId="0A8F16BC" w:rsidR="0098592A" w:rsidRPr="0098592A" w:rsidRDefault="0098592A" w:rsidP="005540E5">
      <w:pPr>
        <w:spacing w:after="0" w:line="480" w:lineRule="auto"/>
        <w:contextualSpacing/>
        <w:jc w:val="center"/>
        <w:rPr>
          <w:rFonts w:ascii="Arial" w:hAnsi="Arial" w:cs="Arial"/>
          <w:sz w:val="24"/>
          <w:szCs w:val="24"/>
          <w:lang w:val="nl-NL"/>
        </w:rPr>
      </w:pPr>
      <w:r w:rsidRPr="0098592A">
        <w:rPr>
          <w:rFonts w:ascii="Arial" w:hAnsi="Arial" w:cs="Arial"/>
          <w:lang w:val="nl-NL"/>
        </w:rPr>
        <w:t>Cassandra K. Hui</w:t>
      </w:r>
      <w:r w:rsidRPr="0098592A">
        <w:rPr>
          <w:rFonts w:ascii="Arial" w:hAnsi="Arial" w:cs="Arial"/>
          <w:vertAlign w:val="superscript"/>
          <w:lang w:val="nl-NL"/>
        </w:rPr>
        <w:t>1</w:t>
      </w:r>
      <w:r w:rsidRPr="0098592A">
        <w:rPr>
          <w:rFonts w:ascii="Arial" w:hAnsi="Arial" w:cs="Arial"/>
          <w:lang w:val="nl-NL"/>
        </w:rPr>
        <w:t>*,</w:t>
      </w:r>
      <w:r w:rsidR="00673395">
        <w:rPr>
          <w:rFonts w:ascii="Arial" w:hAnsi="Arial" w:cs="Arial"/>
          <w:lang w:val="nl-NL"/>
        </w:rPr>
        <w:t xml:space="preserve"> </w:t>
      </w:r>
      <w:r w:rsidR="00D664E1">
        <w:rPr>
          <w:rFonts w:ascii="Arial" w:hAnsi="Arial" w:cs="Arial"/>
          <w:lang w:val="nl-NL"/>
        </w:rPr>
        <w:t>Yong Zhang</w:t>
      </w:r>
      <w:r w:rsidR="00D664E1">
        <w:rPr>
          <w:rFonts w:ascii="Arial" w:hAnsi="Arial" w:cs="Arial"/>
          <w:vertAlign w:val="superscript"/>
          <w:lang w:val="nl-NL"/>
        </w:rPr>
        <w:t>2</w:t>
      </w:r>
      <w:r w:rsidR="00673395">
        <w:rPr>
          <w:rFonts w:ascii="Arial" w:hAnsi="Arial" w:cs="Arial"/>
          <w:lang w:val="nl-NL"/>
        </w:rPr>
        <w:t>,</w:t>
      </w:r>
      <w:r w:rsidRPr="0098592A">
        <w:rPr>
          <w:rFonts w:ascii="Arial" w:hAnsi="Arial" w:cs="Arial"/>
          <w:lang w:val="nl-NL"/>
        </w:rPr>
        <w:t xml:space="preserve"> Jenny Q. Ouyang</w:t>
      </w:r>
      <w:r w:rsidRPr="0098592A">
        <w:rPr>
          <w:rFonts w:ascii="Arial" w:hAnsi="Arial" w:cs="Arial"/>
          <w:vertAlign w:val="superscript"/>
          <w:lang w:val="nl-NL"/>
        </w:rPr>
        <w:t>1</w:t>
      </w:r>
    </w:p>
    <w:p w14:paraId="34C73870" w14:textId="77777777" w:rsidR="0098592A" w:rsidRPr="0098592A" w:rsidRDefault="0098592A" w:rsidP="005540E5">
      <w:pPr>
        <w:autoSpaceDE w:val="0"/>
        <w:autoSpaceDN w:val="0"/>
        <w:adjustRightInd w:val="0"/>
        <w:spacing w:after="0" w:line="480" w:lineRule="auto"/>
        <w:ind w:left="540" w:hanging="540"/>
        <w:rPr>
          <w:rFonts w:ascii="Arial" w:hAnsi="Arial" w:cs="Arial"/>
          <w:vertAlign w:val="superscript"/>
          <w:lang w:val="nl-NL"/>
        </w:rPr>
      </w:pPr>
    </w:p>
    <w:p w14:paraId="59CCFA86" w14:textId="77777777" w:rsidR="0098592A" w:rsidRPr="0098592A" w:rsidRDefault="0098592A" w:rsidP="005540E5">
      <w:pPr>
        <w:autoSpaceDE w:val="0"/>
        <w:autoSpaceDN w:val="0"/>
        <w:adjustRightInd w:val="0"/>
        <w:spacing w:after="0" w:line="480" w:lineRule="auto"/>
        <w:ind w:left="540" w:hanging="540"/>
        <w:rPr>
          <w:rFonts w:ascii="Arial" w:hAnsi="Arial" w:cs="Arial"/>
          <w:vertAlign w:val="superscript"/>
          <w:lang w:val="nl-NL"/>
        </w:rPr>
      </w:pPr>
    </w:p>
    <w:p w14:paraId="27B3DEB7" w14:textId="77777777" w:rsidR="0098592A" w:rsidRPr="0098592A" w:rsidRDefault="0098592A" w:rsidP="005540E5">
      <w:pPr>
        <w:autoSpaceDE w:val="0"/>
        <w:autoSpaceDN w:val="0"/>
        <w:adjustRightInd w:val="0"/>
        <w:spacing w:after="0" w:line="480" w:lineRule="auto"/>
        <w:ind w:left="540" w:hanging="540"/>
        <w:rPr>
          <w:rFonts w:ascii="Arial" w:hAnsi="Arial" w:cs="Arial"/>
          <w:vertAlign w:val="superscript"/>
          <w:lang w:val="nl-NL"/>
        </w:rPr>
      </w:pPr>
    </w:p>
    <w:p w14:paraId="3A73EBDF" w14:textId="77777777" w:rsidR="0098592A" w:rsidRPr="0098592A" w:rsidRDefault="0098592A" w:rsidP="005540E5">
      <w:pPr>
        <w:autoSpaceDE w:val="0"/>
        <w:autoSpaceDN w:val="0"/>
        <w:adjustRightInd w:val="0"/>
        <w:spacing w:after="0" w:line="480" w:lineRule="auto"/>
        <w:rPr>
          <w:rFonts w:ascii="Arial" w:hAnsi="Arial" w:cs="Arial"/>
        </w:rPr>
      </w:pPr>
      <w:r w:rsidRPr="0098592A">
        <w:rPr>
          <w:rFonts w:ascii="Arial" w:hAnsi="Arial" w:cs="Arial"/>
          <w:vertAlign w:val="superscript"/>
        </w:rPr>
        <w:t xml:space="preserve">1 </w:t>
      </w:r>
      <w:r w:rsidRPr="0098592A">
        <w:rPr>
          <w:rFonts w:ascii="Arial" w:hAnsi="Arial" w:cs="Arial"/>
        </w:rPr>
        <w:t>Department of Biology, University of Nevada, Reno</w:t>
      </w:r>
    </w:p>
    <w:p w14:paraId="0C2C983E" w14:textId="77777777" w:rsidR="0098592A" w:rsidRDefault="0098592A" w:rsidP="005540E5">
      <w:pPr>
        <w:spacing w:after="0" w:line="480" w:lineRule="auto"/>
        <w:contextualSpacing/>
        <w:rPr>
          <w:rFonts w:ascii="Arial" w:hAnsi="Arial" w:cs="Arial"/>
          <w:bCs/>
        </w:rPr>
      </w:pPr>
      <w:r w:rsidRPr="0098592A">
        <w:rPr>
          <w:rFonts w:ascii="Arial" w:hAnsi="Arial" w:cs="Arial"/>
          <w:bCs/>
        </w:rPr>
        <w:t>1664 N Virginia St, Reno, NV 89557</w:t>
      </w:r>
    </w:p>
    <w:p w14:paraId="06DE0C10" w14:textId="715A5F42" w:rsidR="00D664E1" w:rsidRPr="00D664E1" w:rsidRDefault="00D664E1" w:rsidP="005540E5">
      <w:pPr>
        <w:spacing w:after="0" w:line="480" w:lineRule="auto"/>
        <w:contextualSpacing/>
        <w:rPr>
          <w:rFonts w:ascii="Arial" w:hAnsi="Arial" w:cs="Arial"/>
          <w:bCs/>
        </w:rPr>
      </w:pPr>
      <w:r>
        <w:rPr>
          <w:rFonts w:ascii="Arial" w:hAnsi="Arial" w:cs="Arial"/>
          <w:bCs/>
          <w:vertAlign w:val="superscript"/>
        </w:rPr>
        <w:t>2</w:t>
      </w:r>
      <w:r>
        <w:rPr>
          <w:rFonts w:ascii="Arial" w:hAnsi="Arial" w:cs="Arial"/>
          <w:bCs/>
        </w:rPr>
        <w:t xml:space="preserve"> </w:t>
      </w:r>
      <w:r w:rsidR="007B6A5B" w:rsidRPr="007B6A5B">
        <w:rPr>
          <w:rFonts w:ascii="Arial" w:hAnsi="Arial" w:cs="Arial"/>
        </w:rPr>
        <w:t>Jiangsu Key Laboratory of Neuropsychiatric Diseases and Cambridge-Suda Genomic Resource Center, Suzhou Medical College, Soochow University, Suzhou 215123, China</w:t>
      </w:r>
    </w:p>
    <w:p w14:paraId="25D927EA" w14:textId="77777777" w:rsidR="0098592A" w:rsidRPr="0098592A" w:rsidRDefault="0098592A" w:rsidP="005540E5">
      <w:pPr>
        <w:spacing w:after="0" w:line="480" w:lineRule="auto"/>
        <w:contextualSpacing/>
        <w:rPr>
          <w:rFonts w:ascii="Arial" w:hAnsi="Arial" w:cs="Arial"/>
          <w:b/>
        </w:rPr>
      </w:pPr>
    </w:p>
    <w:p w14:paraId="16DD07FD" w14:textId="0E00918C" w:rsidR="0098592A" w:rsidRPr="0098592A" w:rsidRDefault="0098592A" w:rsidP="005540E5">
      <w:pPr>
        <w:autoSpaceDE w:val="0"/>
        <w:autoSpaceDN w:val="0"/>
        <w:adjustRightInd w:val="0"/>
        <w:spacing w:after="0" w:line="480" w:lineRule="auto"/>
        <w:rPr>
          <w:rFonts w:ascii="Arial" w:hAnsi="Arial" w:cs="Arial"/>
        </w:rPr>
      </w:pPr>
      <w:r w:rsidRPr="0098592A">
        <w:rPr>
          <w:rFonts w:ascii="Arial" w:hAnsi="Arial" w:cs="Arial"/>
        </w:rPr>
        <w:t>*Corresponding author: chui@unr.edu</w:t>
      </w:r>
    </w:p>
    <w:p w14:paraId="6FF82F6B" w14:textId="778813F1" w:rsidR="0098592A" w:rsidRDefault="0098592A" w:rsidP="00FA786D">
      <w:pPr>
        <w:spacing w:after="0" w:line="480" w:lineRule="auto"/>
        <w:rPr>
          <w:rFonts w:ascii="Arial" w:hAnsi="Arial" w:cs="Arial"/>
          <w:b/>
        </w:rPr>
      </w:pPr>
      <w:r w:rsidRPr="0098592A">
        <w:rPr>
          <w:rFonts w:ascii="Arial" w:hAnsi="Arial" w:cs="Arial"/>
          <w:b/>
        </w:rPr>
        <w:br w:type="page"/>
      </w:r>
      <w:r>
        <w:rPr>
          <w:rFonts w:ascii="Arial" w:hAnsi="Arial" w:cs="Arial"/>
          <w:b/>
        </w:rPr>
        <w:lastRenderedPageBreak/>
        <w:t>Abstract</w:t>
      </w:r>
    </w:p>
    <w:p w14:paraId="3A71FDDC" w14:textId="33D2C78C" w:rsidR="0098592A" w:rsidRDefault="00FA786D" w:rsidP="005540E5">
      <w:pPr>
        <w:spacing w:after="0" w:line="480" w:lineRule="auto"/>
        <w:rPr>
          <w:rFonts w:ascii="Arial" w:hAnsi="Arial" w:cs="Arial"/>
          <w:bCs/>
          <w:lang w:eastAsia="zh-CN"/>
        </w:rPr>
      </w:pPr>
      <w:r>
        <w:rPr>
          <w:rFonts w:ascii="Arial" w:hAnsi="Arial" w:cs="Arial"/>
          <w:b/>
        </w:rPr>
        <w:tab/>
      </w:r>
      <w:r w:rsidR="003C3263" w:rsidRPr="003C3263">
        <w:rPr>
          <w:rFonts w:ascii="Arial" w:hAnsi="Arial" w:cs="Arial"/>
          <w:bCs/>
        </w:rPr>
        <w:t xml:space="preserve">Artificial light at night (ALAN), a growing pervasive pollutant, disrupts physiological and behavioral rhythms across organisms. Social interactions play a significant role in shaping individual and group biological rhythms, but they </w:t>
      </w:r>
      <w:r w:rsidR="005622EB">
        <w:rPr>
          <w:rFonts w:ascii="Arial" w:hAnsi="Arial" w:cs="Arial"/>
          <w:bCs/>
        </w:rPr>
        <w:t>are often</w:t>
      </w:r>
      <w:r w:rsidR="003C3263" w:rsidRPr="003C3263">
        <w:rPr>
          <w:rFonts w:ascii="Arial" w:hAnsi="Arial" w:cs="Arial"/>
          <w:bCs/>
        </w:rPr>
        <w:t xml:space="preserve"> overlooked in the context of environmental stressors</w:t>
      </w:r>
      <w:r w:rsidR="005622EB">
        <w:rPr>
          <w:rFonts w:ascii="Arial" w:hAnsi="Arial" w:cs="Arial"/>
          <w:bCs/>
        </w:rPr>
        <w:t>,</w:t>
      </w:r>
      <w:r w:rsidR="003C3263" w:rsidRPr="003C3263">
        <w:rPr>
          <w:rFonts w:ascii="Arial" w:hAnsi="Arial" w:cs="Arial"/>
          <w:bCs/>
        </w:rPr>
        <w:t xml:space="preserve"> such as ALAN. </w:t>
      </w:r>
      <w:r w:rsidR="00CC480C">
        <w:rPr>
          <w:rFonts w:ascii="Arial" w:hAnsi="Arial" w:cs="Arial"/>
          <w:bCs/>
        </w:rPr>
        <w:t xml:space="preserve">We </w:t>
      </w:r>
      <w:r w:rsidR="003C3263" w:rsidRPr="003C3263">
        <w:rPr>
          <w:rFonts w:ascii="Arial" w:hAnsi="Arial" w:cs="Arial"/>
          <w:bCs/>
        </w:rPr>
        <w:t>explore how dim ALAN affects zebra finches (</w:t>
      </w:r>
      <w:proofErr w:type="spellStart"/>
      <w:r w:rsidR="003C3263" w:rsidRPr="003C3263">
        <w:rPr>
          <w:rFonts w:ascii="Arial" w:hAnsi="Arial" w:cs="Arial"/>
          <w:bCs/>
          <w:i/>
          <w:iCs/>
        </w:rPr>
        <w:t>Taeniopygia</w:t>
      </w:r>
      <w:proofErr w:type="spellEnd"/>
      <w:r w:rsidR="003C3263" w:rsidRPr="003C3263">
        <w:rPr>
          <w:rFonts w:ascii="Arial" w:hAnsi="Arial" w:cs="Arial"/>
          <w:bCs/>
          <w:i/>
          <w:iCs/>
        </w:rPr>
        <w:t xml:space="preserve"> guttata</w:t>
      </w:r>
      <w:r w:rsidR="003C3263" w:rsidRPr="003C3263">
        <w:rPr>
          <w:rFonts w:ascii="Arial" w:hAnsi="Arial" w:cs="Arial"/>
          <w:bCs/>
        </w:rPr>
        <w:t xml:space="preserve">) in social and isolated environments, examining behavioral, physiological, and molecular rhythms. We found that social birds under ALAN had an earlier activity onset and greater disruption in hypothalamic and liver circadian gene expression than control or isolated counterparts under ALAN. Additionally, we found that activity onset correlated negatively with hypothalamic </w:t>
      </w:r>
      <w:r w:rsidR="003C3263">
        <w:rPr>
          <w:rFonts w:ascii="Arial" w:hAnsi="Arial" w:cs="Arial"/>
          <w:bCs/>
          <w:i/>
          <w:iCs/>
        </w:rPr>
        <w:t>b</w:t>
      </w:r>
      <w:r w:rsidR="003C3263" w:rsidRPr="003C3263">
        <w:rPr>
          <w:rFonts w:ascii="Arial" w:hAnsi="Arial" w:cs="Arial"/>
          <w:bCs/>
          <w:i/>
          <w:iCs/>
        </w:rPr>
        <w:t>mal1</w:t>
      </w:r>
      <w:r w:rsidR="003C3263" w:rsidRPr="003C3263">
        <w:rPr>
          <w:rFonts w:ascii="Arial" w:hAnsi="Arial" w:cs="Arial"/>
          <w:bCs/>
        </w:rPr>
        <w:t xml:space="preserve"> and </w:t>
      </w:r>
      <w:r w:rsidR="003C3263">
        <w:rPr>
          <w:rFonts w:ascii="Arial" w:hAnsi="Arial" w:cs="Arial"/>
          <w:bCs/>
          <w:i/>
          <w:iCs/>
        </w:rPr>
        <w:t>c</w:t>
      </w:r>
      <w:r w:rsidR="003C3263" w:rsidRPr="003C3263">
        <w:rPr>
          <w:rFonts w:ascii="Arial" w:hAnsi="Arial" w:cs="Arial"/>
          <w:bCs/>
          <w:i/>
          <w:iCs/>
        </w:rPr>
        <w:t>ry1</w:t>
      </w:r>
      <w:r w:rsidR="003C3263" w:rsidRPr="003C3263">
        <w:rPr>
          <w:rFonts w:ascii="Arial" w:hAnsi="Arial" w:cs="Arial"/>
          <w:bCs/>
        </w:rPr>
        <w:t xml:space="preserve"> expression and positively with </w:t>
      </w:r>
      <w:r w:rsidR="003C3263">
        <w:rPr>
          <w:rFonts w:ascii="Arial" w:hAnsi="Arial" w:cs="Arial"/>
          <w:bCs/>
          <w:i/>
          <w:iCs/>
        </w:rPr>
        <w:t>p</w:t>
      </w:r>
      <w:r w:rsidR="003C3263" w:rsidRPr="003C3263">
        <w:rPr>
          <w:rFonts w:ascii="Arial" w:hAnsi="Arial" w:cs="Arial"/>
          <w:bCs/>
          <w:i/>
          <w:iCs/>
        </w:rPr>
        <w:t>er2</w:t>
      </w:r>
      <w:r w:rsidR="003C3263" w:rsidRPr="003C3263">
        <w:rPr>
          <w:rFonts w:ascii="Arial" w:hAnsi="Arial" w:cs="Arial"/>
          <w:bCs/>
        </w:rPr>
        <w:t xml:space="preserve"> expression in birds exposed to ALAN.</w:t>
      </w:r>
      <w:r w:rsidR="003E6C8F">
        <w:rPr>
          <w:rFonts w:ascii="Arial" w:hAnsi="Arial" w:cs="Arial"/>
          <w:bCs/>
        </w:rPr>
        <w:t xml:space="preserve"> Within ALAN-exposed birds, there was a larger disassociation between central and peripheral clock gene</w:t>
      </w:r>
      <w:r w:rsidR="00614603">
        <w:rPr>
          <w:rFonts w:ascii="Arial" w:hAnsi="Arial" w:cs="Arial"/>
          <w:bCs/>
        </w:rPr>
        <w:t xml:space="preserve"> expression</w:t>
      </w:r>
      <w:r w:rsidR="003E6C8F">
        <w:rPr>
          <w:rFonts w:ascii="Arial" w:hAnsi="Arial" w:cs="Arial"/>
          <w:bCs/>
        </w:rPr>
        <w:t xml:space="preserve"> for social birds than </w:t>
      </w:r>
      <w:r w:rsidR="00614603">
        <w:rPr>
          <w:rFonts w:ascii="Arial" w:hAnsi="Arial" w:cs="Arial"/>
          <w:bCs/>
        </w:rPr>
        <w:t xml:space="preserve">in </w:t>
      </w:r>
      <w:r w:rsidR="003E6C8F">
        <w:rPr>
          <w:rFonts w:ascii="Arial" w:hAnsi="Arial" w:cs="Arial"/>
          <w:bCs/>
        </w:rPr>
        <w:t xml:space="preserve">isolated birds. </w:t>
      </w:r>
      <w:r w:rsidR="003E6C8F" w:rsidRPr="003E6C8F">
        <w:rPr>
          <w:rFonts w:ascii="Arial" w:hAnsi="Arial" w:cs="Arial"/>
          <w:bCs/>
        </w:rPr>
        <w:t>However,</w:t>
      </w:r>
      <w:r w:rsidR="003E6C8F">
        <w:rPr>
          <w:rFonts w:ascii="Arial" w:hAnsi="Arial" w:cs="Arial"/>
          <w:bCs/>
        </w:rPr>
        <w:t xml:space="preserve"> rhythmic </w:t>
      </w:r>
      <w:r w:rsidR="003E6C8F" w:rsidRPr="003E6C8F">
        <w:rPr>
          <w:rFonts w:ascii="Arial" w:hAnsi="Arial" w:cs="Arial"/>
          <w:bCs/>
        </w:rPr>
        <w:t>melatonin concentrations did not differ among treatment groups.</w:t>
      </w:r>
      <w:r w:rsidR="003C3263" w:rsidRPr="003C3263">
        <w:rPr>
          <w:rFonts w:ascii="Arial" w:hAnsi="Arial" w:cs="Arial"/>
          <w:bCs/>
        </w:rPr>
        <w:t xml:space="preserve"> We show that social interactions may exacerbate the effects of ALAN, which highlights the</w:t>
      </w:r>
      <w:r w:rsidR="003C3263">
        <w:rPr>
          <w:rFonts w:ascii="Arial" w:hAnsi="Arial" w:cs="Arial"/>
          <w:bCs/>
        </w:rPr>
        <w:t xml:space="preserve"> impact of social interactions on circadian regulation at a molecular level and a</w:t>
      </w:r>
      <w:r w:rsidR="003C3263" w:rsidRPr="003C3263">
        <w:rPr>
          <w:rFonts w:ascii="Arial" w:hAnsi="Arial" w:cs="Arial"/>
          <w:bCs/>
        </w:rPr>
        <w:t xml:space="preserve"> critical need to consider social contexts in biological studies</w:t>
      </w:r>
      <w:r w:rsidR="005622EB">
        <w:rPr>
          <w:rFonts w:ascii="Arial" w:hAnsi="Arial" w:cs="Arial"/>
          <w:bCs/>
        </w:rPr>
        <w:t>.</w:t>
      </w:r>
    </w:p>
    <w:p w14:paraId="78CE539C" w14:textId="77777777" w:rsidR="00672D7A" w:rsidRPr="00DA2B8B" w:rsidRDefault="00672D7A" w:rsidP="005540E5">
      <w:pPr>
        <w:spacing w:after="0" w:line="480" w:lineRule="auto"/>
        <w:rPr>
          <w:rFonts w:ascii="Arial" w:hAnsi="Arial" w:cs="Arial"/>
          <w:bCs/>
        </w:rPr>
      </w:pPr>
    </w:p>
    <w:p w14:paraId="280375BA" w14:textId="36C60F60" w:rsidR="0098592A" w:rsidRDefault="0098592A" w:rsidP="00FA786D">
      <w:pPr>
        <w:spacing w:after="0" w:line="480" w:lineRule="auto"/>
        <w:rPr>
          <w:rFonts w:ascii="Arial" w:hAnsi="Arial" w:cs="Arial"/>
          <w:bCs/>
        </w:rPr>
      </w:pPr>
      <w:r>
        <w:rPr>
          <w:rFonts w:ascii="Arial" w:hAnsi="Arial" w:cs="Arial"/>
          <w:b/>
        </w:rPr>
        <w:t>Introduction</w:t>
      </w:r>
      <w:r w:rsidR="00E8022E">
        <w:rPr>
          <w:rFonts w:ascii="Arial" w:hAnsi="Arial" w:cs="Arial"/>
          <w:bCs/>
        </w:rPr>
        <w:t xml:space="preserve"> </w:t>
      </w:r>
    </w:p>
    <w:p w14:paraId="4DEFB332" w14:textId="3A3DD471" w:rsidR="002B0DEC" w:rsidRDefault="002B0DEC" w:rsidP="002B0DEC">
      <w:pPr>
        <w:spacing w:after="0" w:line="480" w:lineRule="auto"/>
        <w:ind w:firstLine="720"/>
        <w:rPr>
          <w:rFonts w:ascii="Arial" w:hAnsi="Arial" w:cs="Arial"/>
          <w:bCs/>
        </w:rPr>
      </w:pPr>
      <w:r w:rsidRPr="002B0C3E">
        <w:rPr>
          <w:rFonts w:ascii="Arial" w:hAnsi="Arial" w:cs="Arial"/>
          <w:bCs/>
        </w:rPr>
        <w:t xml:space="preserve">The advent of artificial light at night (ALAN) presents a formidable challenge to </w:t>
      </w:r>
      <w:r>
        <w:rPr>
          <w:rFonts w:ascii="Arial" w:hAnsi="Arial" w:cs="Arial"/>
          <w:bCs/>
        </w:rPr>
        <w:t>daily life</w:t>
      </w:r>
      <w:r w:rsidRPr="002B0C3E">
        <w:rPr>
          <w:rFonts w:ascii="Arial" w:hAnsi="Arial" w:cs="Arial"/>
          <w:bCs/>
        </w:rPr>
        <w:t xml:space="preserve">, </w:t>
      </w:r>
      <w:r w:rsidR="00E4478F">
        <w:rPr>
          <w:rFonts w:ascii="Arial" w:hAnsi="Arial" w:cs="Arial"/>
          <w:bCs/>
        </w:rPr>
        <w:t>potentially disrupting the circadian system's delicate balance</w:t>
      </w:r>
      <w:r>
        <w:rPr>
          <w:rFonts w:ascii="Arial" w:hAnsi="Arial" w:cs="Arial"/>
          <w:bCs/>
        </w:rPr>
        <w:t xml:space="preserve"> in</w:t>
      </w:r>
      <w:r w:rsidRPr="002B0C3E">
        <w:rPr>
          <w:rFonts w:ascii="Arial" w:hAnsi="Arial" w:cs="Arial"/>
          <w:bCs/>
        </w:rPr>
        <w:t xml:space="preserve"> molecular, physiological, and behavioral </w:t>
      </w:r>
      <w:r>
        <w:rPr>
          <w:rFonts w:ascii="Arial" w:hAnsi="Arial" w:cs="Arial"/>
          <w:bCs/>
        </w:rPr>
        <w:t>rhythms</w:t>
      </w:r>
      <w:r w:rsidRPr="002B0C3E">
        <w:rPr>
          <w:rFonts w:ascii="Arial" w:hAnsi="Arial" w:cs="Arial"/>
          <w:bCs/>
        </w:rPr>
        <w:t>, thereby impacting overall health</w:t>
      </w:r>
      <w:r>
        <w:rPr>
          <w:rFonts w:ascii="Arial" w:hAnsi="Arial" w:cs="Arial"/>
          <w:bCs/>
        </w:rPr>
        <w:t xml:space="preserve"> </w:t>
      </w:r>
      <w:r>
        <w:rPr>
          <w:rFonts w:ascii="Arial" w:hAnsi="Arial" w:cs="Arial"/>
          <w:bCs/>
        </w:rPr>
        <w:fldChar w:fldCharType="begin"/>
      </w:r>
      <w:r>
        <w:rPr>
          <w:rFonts w:ascii="Arial" w:hAnsi="Arial" w:cs="Arial"/>
          <w:bCs/>
        </w:rPr>
        <w:instrText xml:space="preserve"> ADDIN EN.CITE &lt;EndNote&gt;&lt;Cite&gt;&lt;Author&gt;Dominoni&lt;/Author&gt;&lt;Year&gt;2018&lt;/Year&gt;&lt;IDText&gt;Artificial light at night as an environmental pollutant: An integrative approach across taxa, biological functions, and scientific disciplines&lt;/IDText&gt;&lt;DisplayText&gt;(&lt;style face="italic"&gt;1&lt;/style&gt;)&lt;/DisplayText&gt;&lt;record&gt;&lt;dates&gt;&lt;pub-dates&gt;&lt;date&gt;Oct-Nov&lt;/date&gt;&lt;/pub-dates&gt;&lt;year&gt;2018&lt;/year&gt;&lt;/dates&gt;&lt;urls&gt;&lt;related-urls&gt;&lt;url&gt;&amp;lt;Go to ISI&amp;gt;://WOS:000449502100001&lt;/url&gt;&lt;/related-urls&gt;&lt;/urls&gt;&lt;titles&gt;&lt;title&gt;Artificial light at night as an environmental pollutant: An integrative approach across taxa, biological functions, and scientific disciplines&lt;/title&gt;&lt;secondary-title&gt;Journal of Experimental Zoology Part a-Ecological and Integrative Physiology&lt;/secondary-title&gt;&lt;/titles&gt;&lt;pages&gt;387-393&lt;/pages&gt;&lt;number&gt;8-9&lt;/number&gt;&lt;contributors&gt;&lt;authors&gt;&lt;author&gt;Dominoni, D. M.&lt;/author&gt;&lt;author&gt;Nelson, R. J.&lt;/author&gt;&lt;/authors&gt;&lt;/contributors&gt;&lt;added-date format="utc"&gt;1664217715&lt;/added-date&gt;&lt;ref-type name="Journal Article"&gt;17&lt;/ref-type&gt;&lt;rec-number&gt;280&lt;/rec-number&gt;&lt;last-updated-date format="utc"&gt;1673975072&lt;/last-updated-date&gt;&lt;accession-num&gt;WOS:000449502100001&lt;/accession-num&gt;&lt;electronic-resource-num&gt;10.1002/jez.2241&lt;/electronic-resource-num&gt;&lt;volume&gt;329&lt;/volume&gt;&lt;/record&gt;&lt;/Cite&gt;&lt;/EndNote&gt;</w:instrText>
      </w:r>
      <w:r>
        <w:rPr>
          <w:rFonts w:ascii="Arial" w:hAnsi="Arial" w:cs="Arial"/>
          <w:bCs/>
        </w:rPr>
        <w:fldChar w:fldCharType="separate"/>
      </w:r>
      <w:r>
        <w:rPr>
          <w:rFonts w:ascii="Arial" w:hAnsi="Arial" w:cs="Arial"/>
          <w:bCs/>
          <w:noProof/>
        </w:rPr>
        <w:t>(</w:t>
      </w:r>
      <w:r w:rsidRPr="002B0DEC">
        <w:rPr>
          <w:rFonts w:ascii="Arial" w:hAnsi="Arial" w:cs="Arial"/>
          <w:bCs/>
          <w:i/>
          <w:noProof/>
        </w:rPr>
        <w:t>1</w:t>
      </w:r>
      <w:r>
        <w:rPr>
          <w:rFonts w:ascii="Arial" w:hAnsi="Arial" w:cs="Arial"/>
          <w:bCs/>
          <w:noProof/>
        </w:rPr>
        <w:t>)</w:t>
      </w:r>
      <w:r>
        <w:rPr>
          <w:rFonts w:ascii="Arial" w:hAnsi="Arial" w:cs="Arial"/>
          <w:bCs/>
        </w:rPr>
        <w:fldChar w:fldCharType="end"/>
      </w:r>
      <w:r w:rsidRPr="002B0C3E">
        <w:rPr>
          <w:rFonts w:ascii="Arial" w:hAnsi="Arial" w:cs="Arial"/>
          <w:bCs/>
        </w:rPr>
        <w:t>.</w:t>
      </w:r>
      <w:r>
        <w:rPr>
          <w:rFonts w:ascii="Arial" w:hAnsi="Arial" w:cs="Arial"/>
          <w:bCs/>
        </w:rPr>
        <w:t xml:space="preserve"> </w:t>
      </w:r>
      <w:r w:rsidRPr="00915199">
        <w:rPr>
          <w:rFonts w:ascii="Arial" w:hAnsi="Arial" w:cs="Arial"/>
          <w:bCs/>
        </w:rPr>
        <w:t>Organisms</w:t>
      </w:r>
      <w:r>
        <w:rPr>
          <w:rFonts w:ascii="Arial" w:hAnsi="Arial" w:cs="Arial"/>
          <w:bCs/>
        </w:rPr>
        <w:t xml:space="preserve"> across taxa</w:t>
      </w:r>
      <w:r w:rsidR="0083508C">
        <w:rPr>
          <w:rFonts w:ascii="Arial" w:hAnsi="Arial" w:cs="Arial"/>
          <w:bCs/>
        </w:rPr>
        <w:t xml:space="preserve"> </w:t>
      </w:r>
      <w:r>
        <w:rPr>
          <w:rFonts w:ascii="Arial" w:hAnsi="Arial" w:cs="Arial"/>
          <w:bCs/>
        </w:rPr>
        <w:t xml:space="preserve">synchronize biological rhythms with external cues, such as light and temperature, </w:t>
      </w:r>
      <w:r w:rsidRPr="00F31A73">
        <w:rPr>
          <w:rFonts w:ascii="Arial" w:hAnsi="Arial" w:cs="Arial"/>
          <w:bCs/>
        </w:rPr>
        <w:t xml:space="preserve">to maintain alignment with the day-night cycle. </w:t>
      </w:r>
      <w:r>
        <w:rPr>
          <w:rFonts w:ascii="Arial" w:hAnsi="Arial" w:cs="Arial"/>
          <w:bCs/>
        </w:rPr>
        <w:t xml:space="preserve">At the heart of these rhythms is the </w:t>
      </w:r>
      <w:r w:rsidRPr="008C0BE0">
        <w:rPr>
          <w:rFonts w:ascii="Arial" w:hAnsi="Arial" w:cs="Arial"/>
          <w:bCs/>
        </w:rPr>
        <w:t>circadian cloc</w:t>
      </w:r>
      <w:r>
        <w:rPr>
          <w:rFonts w:ascii="Arial" w:hAnsi="Arial" w:cs="Arial"/>
          <w:bCs/>
        </w:rPr>
        <w:t>k, governed</w:t>
      </w:r>
      <w:r w:rsidRPr="008C0BE0">
        <w:rPr>
          <w:rFonts w:ascii="Arial" w:hAnsi="Arial" w:cs="Arial"/>
          <w:bCs/>
        </w:rPr>
        <w:t xml:space="preserve"> by a feedback loop of oscillating </w:t>
      </w:r>
      <w:r w:rsidR="007B6A5B">
        <w:rPr>
          <w:rFonts w:ascii="Arial" w:hAnsi="Arial" w:cs="Arial" w:hint="eastAsia"/>
          <w:bCs/>
          <w:lang w:eastAsia="zh-CN"/>
        </w:rPr>
        <w:t>p</w:t>
      </w:r>
      <w:r w:rsidR="007B6A5B">
        <w:rPr>
          <w:rFonts w:ascii="Arial" w:hAnsi="Arial" w:cs="Arial"/>
          <w:bCs/>
          <w:lang w:eastAsia="zh-CN"/>
        </w:rPr>
        <w:t xml:space="preserve">acemaker </w:t>
      </w:r>
      <w:r w:rsidRPr="008C0BE0">
        <w:rPr>
          <w:rFonts w:ascii="Arial" w:hAnsi="Arial" w:cs="Arial"/>
          <w:bCs/>
        </w:rPr>
        <w:t>genes</w:t>
      </w:r>
      <w:r>
        <w:rPr>
          <w:rFonts w:ascii="Arial" w:hAnsi="Arial" w:cs="Arial"/>
          <w:bCs/>
        </w:rPr>
        <w:t xml:space="preserve">. </w:t>
      </w:r>
      <w:r w:rsidRPr="008C0BE0">
        <w:rPr>
          <w:rFonts w:ascii="Arial" w:hAnsi="Arial" w:cs="Arial"/>
          <w:bCs/>
        </w:rPr>
        <w:t>Clock (</w:t>
      </w:r>
      <w:r w:rsidRPr="008C0BE0">
        <w:rPr>
          <w:rFonts w:ascii="Arial" w:hAnsi="Arial" w:cs="Arial"/>
          <w:bCs/>
          <w:i/>
          <w:iCs/>
        </w:rPr>
        <w:t>Clk</w:t>
      </w:r>
      <w:r w:rsidRPr="008C0BE0">
        <w:rPr>
          <w:rFonts w:ascii="Arial" w:hAnsi="Arial" w:cs="Arial"/>
          <w:bCs/>
        </w:rPr>
        <w:t>) and Brain and muscle Arnt-like protein-1 (</w:t>
      </w:r>
      <w:r w:rsidR="009A2628">
        <w:rPr>
          <w:rFonts w:ascii="Arial" w:hAnsi="Arial" w:cs="Arial"/>
          <w:bCs/>
          <w:i/>
          <w:iCs/>
        </w:rPr>
        <w:t>b</w:t>
      </w:r>
      <w:r w:rsidRPr="008C0BE0">
        <w:rPr>
          <w:rFonts w:ascii="Arial" w:hAnsi="Arial" w:cs="Arial"/>
          <w:bCs/>
          <w:i/>
          <w:iCs/>
        </w:rPr>
        <w:t>mal1</w:t>
      </w:r>
      <w:r w:rsidRPr="008C0BE0">
        <w:rPr>
          <w:rFonts w:ascii="Arial" w:hAnsi="Arial" w:cs="Arial"/>
          <w:bCs/>
        </w:rPr>
        <w:t>)</w:t>
      </w:r>
      <w:r>
        <w:rPr>
          <w:rFonts w:ascii="Arial" w:hAnsi="Arial" w:cs="Arial"/>
          <w:bCs/>
        </w:rPr>
        <w:t xml:space="preserve"> genes</w:t>
      </w:r>
      <w:r w:rsidRPr="008C0BE0">
        <w:rPr>
          <w:rFonts w:ascii="Arial" w:hAnsi="Arial" w:cs="Arial"/>
          <w:bCs/>
        </w:rPr>
        <w:t xml:space="preserve"> </w:t>
      </w:r>
      <w:r>
        <w:rPr>
          <w:rFonts w:ascii="Arial" w:hAnsi="Arial" w:cs="Arial"/>
          <w:bCs/>
        </w:rPr>
        <w:t>promote</w:t>
      </w:r>
      <w:r w:rsidRPr="008C0BE0">
        <w:rPr>
          <w:rFonts w:ascii="Arial" w:hAnsi="Arial" w:cs="Arial"/>
          <w:bCs/>
        </w:rPr>
        <w:t xml:space="preserve"> Period (</w:t>
      </w:r>
      <w:r w:rsidR="009A2628">
        <w:rPr>
          <w:rFonts w:ascii="Arial" w:hAnsi="Arial" w:cs="Arial"/>
          <w:bCs/>
          <w:i/>
          <w:iCs/>
        </w:rPr>
        <w:t>p</w:t>
      </w:r>
      <w:r w:rsidRPr="008C0BE0">
        <w:rPr>
          <w:rFonts w:ascii="Arial" w:hAnsi="Arial" w:cs="Arial"/>
          <w:bCs/>
          <w:i/>
          <w:iCs/>
        </w:rPr>
        <w:t>er</w:t>
      </w:r>
      <w:r w:rsidRPr="008C0BE0">
        <w:rPr>
          <w:rFonts w:ascii="Arial" w:hAnsi="Arial" w:cs="Arial"/>
          <w:bCs/>
        </w:rPr>
        <w:t>) and Cryptochrome (</w:t>
      </w:r>
      <w:r w:rsidR="009A2628">
        <w:rPr>
          <w:rFonts w:ascii="Arial" w:hAnsi="Arial" w:cs="Arial"/>
          <w:bCs/>
          <w:i/>
          <w:iCs/>
        </w:rPr>
        <w:t>c</w:t>
      </w:r>
      <w:r w:rsidRPr="008C0BE0">
        <w:rPr>
          <w:rFonts w:ascii="Arial" w:hAnsi="Arial" w:cs="Arial"/>
          <w:bCs/>
          <w:i/>
          <w:iCs/>
        </w:rPr>
        <w:t>ry</w:t>
      </w:r>
      <w:r w:rsidRPr="008C0BE0">
        <w:rPr>
          <w:rFonts w:ascii="Arial" w:hAnsi="Arial" w:cs="Arial"/>
          <w:bCs/>
        </w:rPr>
        <w:t>)</w:t>
      </w:r>
      <w:r>
        <w:rPr>
          <w:rFonts w:ascii="Arial" w:hAnsi="Arial" w:cs="Arial"/>
          <w:bCs/>
        </w:rPr>
        <w:t xml:space="preserve"> expression</w:t>
      </w:r>
      <w:r w:rsidR="0083508C">
        <w:rPr>
          <w:rFonts w:ascii="Arial" w:hAnsi="Arial" w:cs="Arial"/>
          <w:bCs/>
        </w:rPr>
        <w:t>,</w:t>
      </w:r>
      <w:r>
        <w:rPr>
          <w:rFonts w:ascii="Arial" w:hAnsi="Arial" w:cs="Arial"/>
          <w:bCs/>
        </w:rPr>
        <w:t xml:space="preserve"> which in turn repress their own activity </w:t>
      </w:r>
      <w:r>
        <w:rPr>
          <w:rFonts w:ascii="Arial" w:hAnsi="Arial" w:cs="Arial"/>
          <w:bCs/>
        </w:rPr>
        <w:fldChar w:fldCharType="begin"/>
      </w:r>
      <w:r>
        <w:rPr>
          <w:rFonts w:ascii="Arial" w:hAnsi="Arial" w:cs="Arial"/>
          <w:bCs/>
        </w:rPr>
        <w:instrText xml:space="preserve"> ADDIN EN.CITE &lt;EndNote&gt;&lt;Cite&gt;&lt;Author&gt;Dunlap&lt;/Author&gt;&lt;Year&gt;1999&lt;/Year&gt;&lt;IDText&gt;Molecular bases for circadian clocks&lt;/IDText&gt;&lt;DisplayText&gt;(&lt;style face="italic"&gt;2&lt;/style&gt;)&lt;/DisplayText&gt;&lt;record&gt;&lt;dates&gt;&lt;pub-dates&gt;&lt;date&gt;Jan&lt;/date&gt;&lt;/pub-dates&gt;&lt;year&gt;1999&lt;/year&gt;&lt;/dates&gt;&lt;keywords&gt;&lt;keyword&gt;drosophila period gene&lt;/keyword&gt;&lt;keyword&gt;rna-binding protein&lt;/keyword&gt;&lt;keyword&gt;open reading frame&lt;/keyword&gt;&lt;keyword&gt;sp&lt;/keyword&gt;&lt;keyword&gt;strain pcc-7942&lt;/keyword&gt;&lt;keyword&gt;neurospora-crassa&lt;/keyword&gt;&lt;keyword&gt;temperature compensation&lt;/keyword&gt;&lt;keyword&gt;&lt;/keyword&gt;&lt;keyword&gt;suprachiasmatic nucleus&lt;/keyword&gt;&lt;keyword&gt;messenger-rna&lt;/keyword&gt;&lt;keyword&gt;rhythmic expression&lt;/keyword&gt;&lt;keyword&gt;conidiation&lt;/keyword&gt;&lt;keyword&gt;rhythm&lt;/keyword&gt;&lt;keyword&gt;Biochemistry &amp;amp; Molecular Biology&lt;/keyword&gt;&lt;keyword&gt;Cell Biology&lt;/keyword&gt;&lt;/keywords&gt;&lt;urls&gt;&lt;related-urls&gt;&lt;url&gt;&amp;lt;Go to ISI&amp;gt;://WOS:000078252200010&lt;/url&gt;&lt;/related-urls&gt;&lt;/urls&gt;&lt;isbn&gt;0092-8674&lt;/isbn&gt;&lt;work-type&gt;Review&lt;/work-type&gt;&lt;titles&gt;&lt;title&gt;Molecular bases for circadian clocks&lt;/title&gt;&lt;secondary-title&gt;Cell&lt;/secondary-title&gt;&lt;alt-title&gt;Cell&lt;/alt-title&gt;&lt;/titles&gt;&lt;pages&gt;271-290&lt;/pages&gt;&lt;number&gt;2&lt;/number&gt;&lt;contributors&gt;&lt;authors&gt;&lt;author&gt;Dunlap, J. C.&lt;/author&gt;&lt;/authors&gt;&lt;/contributors&gt;&lt;language&gt;English&lt;/language&gt;&lt;added-date format="utc"&gt;1602543600&lt;/added-date&gt;&lt;ref-type name="Journal Article"&gt;17&lt;/ref-type&gt;&lt;auth-address&gt;Dartmouth Coll, Sch Med, Dept Biochem, Hanover, NH 03755 USA.&amp;#xD;Dunlap, JC (corresponding author), Dartmouth Coll, Sch Med, Dept Biochem, Hanover, NH 03755 USA.&lt;/auth-address&gt;&lt;rec-number&gt;50&lt;/rec-number&gt;&lt;last-updated-date format="utc"&gt;1606243303&lt;/last-updated-date&gt;&lt;accession-num&gt;WOS:000078252200010&lt;/accession-num&gt;&lt;electronic-resource-num&gt;10.1016/s0092-8674(00)80566-8&lt;/electronic-resource-num&gt;&lt;volume&gt;96&lt;/volume&gt;&lt;/record&gt;&lt;/Cite&gt;&lt;/EndNote&gt;</w:instrText>
      </w:r>
      <w:r>
        <w:rPr>
          <w:rFonts w:ascii="Arial" w:hAnsi="Arial" w:cs="Arial"/>
          <w:bCs/>
        </w:rPr>
        <w:fldChar w:fldCharType="separate"/>
      </w:r>
      <w:r>
        <w:rPr>
          <w:rFonts w:ascii="Arial" w:hAnsi="Arial" w:cs="Arial"/>
          <w:bCs/>
          <w:noProof/>
        </w:rPr>
        <w:t>(</w:t>
      </w:r>
      <w:r w:rsidRPr="002B0DEC">
        <w:rPr>
          <w:rFonts w:ascii="Arial" w:hAnsi="Arial" w:cs="Arial"/>
          <w:bCs/>
          <w:i/>
          <w:noProof/>
        </w:rPr>
        <w:t>2</w:t>
      </w:r>
      <w:r>
        <w:rPr>
          <w:rFonts w:ascii="Arial" w:hAnsi="Arial" w:cs="Arial"/>
          <w:bCs/>
          <w:noProof/>
        </w:rPr>
        <w:t>)</w:t>
      </w:r>
      <w:r>
        <w:rPr>
          <w:rFonts w:ascii="Arial" w:hAnsi="Arial" w:cs="Arial"/>
          <w:bCs/>
        </w:rPr>
        <w:fldChar w:fldCharType="end"/>
      </w:r>
      <w:r>
        <w:rPr>
          <w:rFonts w:ascii="Arial" w:hAnsi="Arial" w:cs="Arial"/>
          <w:bCs/>
        </w:rPr>
        <w:t xml:space="preserve">. This system </w:t>
      </w:r>
      <w:r w:rsidRPr="008C0BE0">
        <w:rPr>
          <w:rFonts w:ascii="Arial" w:hAnsi="Arial" w:cs="Arial"/>
          <w:bCs/>
        </w:rPr>
        <w:t xml:space="preserve">is entrained to environmental cues, </w:t>
      </w:r>
      <w:r>
        <w:rPr>
          <w:rFonts w:ascii="Arial" w:hAnsi="Arial" w:cs="Arial"/>
          <w:bCs/>
        </w:rPr>
        <w:t xml:space="preserve">primarily </w:t>
      </w:r>
      <w:r w:rsidRPr="008C0BE0">
        <w:rPr>
          <w:rFonts w:ascii="Arial" w:hAnsi="Arial" w:cs="Arial"/>
          <w:bCs/>
        </w:rPr>
        <w:t>by</w:t>
      </w:r>
      <w:r>
        <w:rPr>
          <w:rFonts w:ascii="Arial" w:hAnsi="Arial" w:cs="Arial"/>
          <w:bCs/>
        </w:rPr>
        <w:t xml:space="preserve"> the</w:t>
      </w:r>
      <w:r w:rsidRPr="008C0BE0">
        <w:rPr>
          <w:rFonts w:ascii="Arial" w:hAnsi="Arial" w:cs="Arial"/>
          <w:bCs/>
        </w:rPr>
        <w:t xml:space="preserve"> </w:t>
      </w:r>
      <w:r w:rsidRPr="008C0BE0">
        <w:rPr>
          <w:rFonts w:ascii="Arial" w:hAnsi="Arial" w:cs="Arial"/>
          <w:bCs/>
        </w:rPr>
        <w:lastRenderedPageBreak/>
        <w:t xml:space="preserve">degradation of </w:t>
      </w:r>
      <w:r>
        <w:rPr>
          <w:rFonts w:ascii="Arial" w:hAnsi="Arial" w:cs="Arial"/>
          <w:bCs/>
        </w:rPr>
        <w:t>the PER/CRY</w:t>
      </w:r>
      <w:r w:rsidRPr="008C0BE0">
        <w:rPr>
          <w:rFonts w:ascii="Arial" w:hAnsi="Arial" w:cs="Arial"/>
          <w:bCs/>
        </w:rPr>
        <w:t xml:space="preserve"> protein complex</w:t>
      </w:r>
      <w:r>
        <w:rPr>
          <w:rFonts w:ascii="Arial" w:hAnsi="Arial" w:cs="Arial"/>
          <w:bCs/>
        </w:rPr>
        <w:t xml:space="preserve"> in light</w:t>
      </w:r>
      <w:r w:rsidRPr="008C0BE0">
        <w:rPr>
          <w:rFonts w:ascii="Arial" w:hAnsi="Arial" w:cs="Arial"/>
          <w:bCs/>
        </w:rPr>
        <w:t xml:space="preserve"> </w:t>
      </w:r>
      <w:r>
        <w:rPr>
          <w:rFonts w:ascii="Arial" w:hAnsi="Arial" w:cs="Arial"/>
          <w:bCs/>
        </w:rPr>
        <w:fldChar w:fldCharType="begin"/>
      </w:r>
      <w:r>
        <w:rPr>
          <w:rFonts w:ascii="Arial" w:hAnsi="Arial" w:cs="Arial"/>
          <w:bCs/>
        </w:rPr>
        <w:instrText xml:space="preserve"> ADDIN EN.CITE &lt;EndNote&gt;&lt;Cite&gt;&lt;Author&gt;Dunlap&lt;/Author&gt;&lt;Year&gt;1999&lt;/Year&gt;&lt;IDText&gt;Molecular bases for circadian clocks&lt;/IDText&gt;&lt;DisplayText&gt;(&lt;style face="italic"&gt;2&lt;/style&gt;)&lt;/DisplayText&gt;&lt;record&gt;&lt;dates&gt;&lt;pub-dates&gt;&lt;date&gt;Jan&lt;/date&gt;&lt;/pub-dates&gt;&lt;year&gt;1999&lt;/year&gt;&lt;/dates&gt;&lt;keywords&gt;&lt;keyword&gt;drosophila period gene&lt;/keyword&gt;&lt;keyword&gt;rna-binding protein&lt;/keyword&gt;&lt;keyword&gt;open reading frame&lt;/keyword&gt;&lt;keyword&gt;sp&lt;/keyword&gt;&lt;keyword&gt;strain pcc-7942&lt;/keyword&gt;&lt;keyword&gt;neurospora-crassa&lt;/keyword&gt;&lt;keyword&gt;temperature compensation&lt;/keyword&gt;&lt;keyword&gt;&lt;/keyword&gt;&lt;keyword&gt;suprachiasmatic nucleus&lt;/keyword&gt;&lt;keyword&gt;messenger-rna&lt;/keyword&gt;&lt;keyword&gt;rhythmic expression&lt;/keyword&gt;&lt;keyword&gt;conidiation&lt;/keyword&gt;&lt;keyword&gt;rhythm&lt;/keyword&gt;&lt;keyword&gt;Biochemistry &amp;amp; Molecular Biology&lt;/keyword&gt;&lt;keyword&gt;Cell Biology&lt;/keyword&gt;&lt;/keywords&gt;&lt;urls&gt;&lt;related-urls&gt;&lt;url&gt;&amp;lt;Go to ISI&amp;gt;://WOS:000078252200010&lt;/url&gt;&lt;/related-urls&gt;&lt;/urls&gt;&lt;isbn&gt;0092-8674&lt;/isbn&gt;&lt;work-type&gt;Review&lt;/work-type&gt;&lt;titles&gt;&lt;title&gt;Molecular bases for circadian clocks&lt;/title&gt;&lt;secondary-title&gt;Cell&lt;/secondary-title&gt;&lt;alt-title&gt;Cell&lt;/alt-title&gt;&lt;/titles&gt;&lt;pages&gt;271-290&lt;/pages&gt;&lt;number&gt;2&lt;/number&gt;&lt;contributors&gt;&lt;authors&gt;&lt;author&gt;Dunlap, J. C.&lt;/author&gt;&lt;/authors&gt;&lt;/contributors&gt;&lt;language&gt;English&lt;/language&gt;&lt;added-date format="utc"&gt;1602543600&lt;/added-date&gt;&lt;ref-type name="Journal Article"&gt;17&lt;/ref-type&gt;&lt;auth-address&gt;Dartmouth Coll, Sch Med, Dept Biochem, Hanover, NH 03755 USA.&amp;#xD;Dunlap, JC (corresponding author), Dartmouth Coll, Sch Med, Dept Biochem, Hanover, NH 03755 USA.&lt;/auth-address&gt;&lt;rec-number&gt;50&lt;/rec-number&gt;&lt;last-updated-date format="utc"&gt;1606243303&lt;/last-updated-date&gt;&lt;accession-num&gt;WOS:000078252200010&lt;/accession-num&gt;&lt;electronic-resource-num&gt;10.1016/s0092-8674(00)80566-8&lt;/electronic-resource-num&gt;&lt;volume&gt;96&lt;/volume&gt;&lt;/record&gt;&lt;/Cite&gt;&lt;/EndNote&gt;</w:instrText>
      </w:r>
      <w:r>
        <w:rPr>
          <w:rFonts w:ascii="Arial" w:hAnsi="Arial" w:cs="Arial"/>
          <w:bCs/>
        </w:rPr>
        <w:fldChar w:fldCharType="separate"/>
      </w:r>
      <w:r>
        <w:rPr>
          <w:rFonts w:ascii="Arial" w:hAnsi="Arial" w:cs="Arial"/>
          <w:bCs/>
          <w:noProof/>
        </w:rPr>
        <w:t>(</w:t>
      </w:r>
      <w:r w:rsidRPr="002B0DEC">
        <w:rPr>
          <w:rFonts w:ascii="Arial" w:hAnsi="Arial" w:cs="Arial"/>
          <w:bCs/>
          <w:i/>
          <w:noProof/>
        </w:rPr>
        <w:t>2</w:t>
      </w:r>
      <w:r>
        <w:rPr>
          <w:rFonts w:ascii="Arial" w:hAnsi="Arial" w:cs="Arial"/>
          <w:bCs/>
          <w:noProof/>
        </w:rPr>
        <w:t>)</w:t>
      </w:r>
      <w:r>
        <w:rPr>
          <w:rFonts w:ascii="Arial" w:hAnsi="Arial" w:cs="Arial"/>
          <w:bCs/>
        </w:rPr>
        <w:fldChar w:fldCharType="end"/>
      </w:r>
      <w:r w:rsidRPr="008C0BE0">
        <w:rPr>
          <w:rFonts w:ascii="Arial" w:hAnsi="Arial" w:cs="Arial"/>
          <w:bCs/>
        </w:rPr>
        <w:t>.</w:t>
      </w:r>
      <w:r>
        <w:rPr>
          <w:rFonts w:ascii="Arial" w:hAnsi="Arial" w:cs="Arial"/>
          <w:bCs/>
        </w:rPr>
        <w:t xml:space="preserve"> </w:t>
      </w:r>
      <w:r w:rsidRPr="008C0BE0">
        <w:rPr>
          <w:rFonts w:ascii="Arial" w:hAnsi="Arial" w:cs="Arial"/>
          <w:bCs/>
        </w:rPr>
        <w:t>The main clock, in the suprachiasmatic nucleus (SCN)</w:t>
      </w:r>
      <w:r>
        <w:rPr>
          <w:rFonts w:ascii="Arial" w:hAnsi="Arial" w:cs="Arial"/>
          <w:bCs/>
        </w:rPr>
        <w:t xml:space="preserve"> nestled in the hypothalamus</w:t>
      </w:r>
      <w:r w:rsidRPr="008C0BE0">
        <w:rPr>
          <w:rFonts w:ascii="Arial" w:hAnsi="Arial" w:cs="Arial"/>
          <w:bCs/>
        </w:rPr>
        <w:t>, coordinates peripheral clocks in other tissues</w:t>
      </w:r>
      <w:r>
        <w:rPr>
          <w:rFonts w:ascii="Arial" w:hAnsi="Arial" w:cs="Arial"/>
          <w:bCs/>
        </w:rPr>
        <w:t>, such as the liver,</w:t>
      </w:r>
      <w:r w:rsidRPr="008C0BE0">
        <w:rPr>
          <w:rFonts w:ascii="Arial" w:hAnsi="Arial" w:cs="Arial"/>
          <w:bCs/>
        </w:rPr>
        <w:t xml:space="preserve"> which can also entrai</w:t>
      </w:r>
      <w:r>
        <w:rPr>
          <w:rFonts w:ascii="Arial" w:hAnsi="Arial" w:cs="Arial"/>
          <w:bCs/>
        </w:rPr>
        <w:t>n downstream</w:t>
      </w:r>
      <w:r w:rsidRPr="008C0BE0">
        <w:rPr>
          <w:rFonts w:ascii="Arial" w:hAnsi="Arial" w:cs="Arial"/>
          <w:bCs/>
        </w:rPr>
        <w:t xml:space="preserve"> physiology and behaviors</w:t>
      </w:r>
      <w:r>
        <w:rPr>
          <w:rFonts w:ascii="Arial" w:hAnsi="Arial" w:cs="Arial"/>
          <w:bCs/>
        </w:rPr>
        <w:t xml:space="preserve">, like hormone secretion and activity periods </w:t>
      </w:r>
      <w:r>
        <w:rPr>
          <w:rFonts w:ascii="Arial" w:hAnsi="Arial" w:cs="Arial"/>
          <w:bCs/>
        </w:rPr>
        <w:fldChar w:fldCharType="begin"/>
      </w:r>
      <w:r>
        <w:rPr>
          <w:rFonts w:ascii="Arial" w:hAnsi="Arial" w:cs="Arial"/>
          <w:bCs/>
        </w:rPr>
        <w:instrText xml:space="preserve"> ADDIN EN.CITE &lt;EndNote&gt;&lt;Cite&gt;&lt;Author&gt;Cassone&lt;/Author&gt;&lt;Year&gt;2014&lt;/Year&gt;&lt;IDText&gt;Avian circadian organization: A chorus of clocks&lt;/IDText&gt;&lt;DisplayText&gt;(&lt;style face="italic"&gt;3&lt;/style&gt;)&lt;/DisplayText&gt;&lt;record&gt;&lt;dates&gt;&lt;pub-dates&gt;&lt;date&gt;Jan&lt;/date&gt;&lt;/pub-dates&gt;&lt;year&gt;2014&lt;/year&gt;&lt;/dates&gt;&lt;urls&gt;&lt;related-urls&gt;&lt;url&gt;&amp;lt;Go to ISI&amp;gt;://WOS:000330748000009&lt;/url&gt;&lt;/related-urls&gt;&lt;/urls&gt;&lt;isbn&gt;0091-3022&lt;/isbn&gt;&lt;titles&gt;&lt;title&gt;Avian circadian organization: A chorus of clocks&lt;/title&gt;&lt;secondary-title&gt;Frontiers in Neuroendocrinology&lt;/secondary-title&gt;&lt;/titles&gt;&lt;pages&gt;76-88&lt;/pages&gt;&lt;number&gt;1&lt;/number&gt;&lt;contributors&gt;&lt;authors&gt;&lt;author&gt;Cassone, V. M.&lt;/author&gt;&lt;/authors&gt;&lt;/contributors&gt;&lt;added-date format="utc"&gt;1647977840&lt;/added-date&gt;&lt;ref-type name="Journal Article"&gt;17&lt;/ref-type&gt;&lt;rec-number&gt;189&lt;/rec-number&gt;&lt;last-updated-date format="utc"&gt;1649285476&lt;/last-updated-date&gt;&lt;accession-num&gt;WOS:000330748000009&lt;/accession-num&gt;&lt;electronic-resource-num&gt;10.1016/j.yfrne.2013.10.002&lt;/electronic-resource-num&gt;&lt;volume&gt;35&lt;/volume&gt;&lt;/record&gt;&lt;/Cite&gt;&lt;/EndNote&gt;</w:instrText>
      </w:r>
      <w:r>
        <w:rPr>
          <w:rFonts w:ascii="Arial" w:hAnsi="Arial" w:cs="Arial"/>
          <w:bCs/>
        </w:rPr>
        <w:fldChar w:fldCharType="separate"/>
      </w:r>
      <w:r>
        <w:rPr>
          <w:rFonts w:ascii="Arial" w:hAnsi="Arial" w:cs="Arial"/>
          <w:bCs/>
          <w:noProof/>
        </w:rPr>
        <w:t>(</w:t>
      </w:r>
      <w:r w:rsidRPr="002B0DEC">
        <w:rPr>
          <w:rFonts w:ascii="Arial" w:hAnsi="Arial" w:cs="Arial"/>
          <w:bCs/>
          <w:i/>
          <w:noProof/>
        </w:rPr>
        <w:t>3</w:t>
      </w:r>
      <w:r>
        <w:rPr>
          <w:rFonts w:ascii="Arial" w:hAnsi="Arial" w:cs="Arial"/>
          <w:bCs/>
          <w:noProof/>
        </w:rPr>
        <w:t>)</w:t>
      </w:r>
      <w:r>
        <w:rPr>
          <w:rFonts w:ascii="Arial" w:hAnsi="Arial" w:cs="Arial"/>
          <w:bCs/>
        </w:rPr>
        <w:fldChar w:fldCharType="end"/>
      </w:r>
      <w:r>
        <w:rPr>
          <w:rFonts w:ascii="Arial" w:hAnsi="Arial" w:cs="Arial"/>
          <w:bCs/>
        </w:rPr>
        <w:t xml:space="preserve">. </w:t>
      </w:r>
    </w:p>
    <w:p w14:paraId="53B489A2" w14:textId="691EFCE4" w:rsidR="003F640E" w:rsidRPr="003F640E" w:rsidRDefault="003F640E" w:rsidP="003F640E">
      <w:pPr>
        <w:spacing w:after="0" w:line="480" w:lineRule="auto"/>
        <w:ind w:firstLine="720"/>
        <w:rPr>
          <w:rFonts w:ascii="Arial" w:hAnsi="Arial" w:cs="Arial"/>
          <w:bCs/>
        </w:rPr>
      </w:pPr>
      <w:r w:rsidRPr="003F640E">
        <w:rPr>
          <w:rFonts w:ascii="Arial" w:hAnsi="Arial" w:cs="Arial"/>
          <w:bCs/>
        </w:rPr>
        <w:t xml:space="preserve">Melatonin, produced by the pineal gland during the night, serves as a critical signal for sleep readiness and regulates various biological functions as it aligns with the night-day cycle </w:t>
      </w:r>
      <w:r w:rsidRPr="003F640E">
        <w:rPr>
          <w:rFonts w:ascii="Arial" w:hAnsi="Arial" w:cs="Arial"/>
          <w:bCs/>
        </w:rPr>
        <w:fldChar w:fldCharType="begin"/>
      </w:r>
      <w:r w:rsidRPr="003F640E">
        <w:rPr>
          <w:rFonts w:ascii="Arial" w:hAnsi="Arial" w:cs="Arial"/>
          <w:bCs/>
        </w:rPr>
        <w:instrText xml:space="preserve"> ADDIN EN.CITE &lt;EndNote&gt;&lt;Cite&gt;&lt;Author&gt;Murakami&lt;/Author&gt;&lt;Year&gt;2001&lt;/Year&gt;&lt;IDText&gt;Effect of melatonin on circadian rhythm, locomotor activity and body temperature in the intact house sparrow, Japanese quail and owl&lt;/IDText&gt;&lt;DisplayText&gt;(&lt;style face="italic"&gt;4&lt;/style&gt;)&lt;/DisplayText&gt;&lt;record&gt;&lt;dates&gt;&lt;pub-dates&gt;&lt;date&gt;Jan&lt;/date&gt;&lt;/pub-dates&gt;&lt;year&gt;2001&lt;/year&gt;&lt;/dates&gt;&lt;urls&gt;&lt;related-urls&gt;&lt;url&gt;&amp;lt;Go to ISI&amp;gt;://WOS:000166818800026&lt;/url&gt;&lt;/related-urls&gt;&lt;/urls&gt;&lt;isbn&gt;0006-8993&lt;/isbn&gt;&lt;titles&gt;&lt;title&gt;Effect of melatonin on circadian rhythm, locomotor activity and body temperature in the intact house sparrow, Japanese quail and owl&lt;/title&gt;&lt;secondary-title&gt;Brain Research&lt;/secondary-title&gt;&lt;/titles&gt;&lt;pages&gt;220-224&lt;/pages&gt;&lt;number&gt;1-2&lt;/number&gt;&lt;contributors&gt;&lt;authors&gt;&lt;author&gt;Murakami, N.&lt;/author&gt;&lt;author&gt;Kawano, T.&lt;/author&gt;&lt;author&gt;Nakahara, K.&lt;/author&gt;&lt;author&gt;Nasu, T.&lt;/author&gt;&lt;author&gt;Shiota, K.&lt;/author&gt;&lt;/authors&gt;&lt;/contributors&gt;&lt;added-date format="utc"&gt;1647983753&lt;/added-date&gt;&lt;ref-type name="Journal Article"&gt;17&lt;/ref-type&gt;&lt;rec-number&gt;197&lt;/rec-number&gt;&lt;last-updated-date format="utc"&gt;1655619532&lt;/last-updated-date&gt;&lt;accession-num&gt;WOS:000166818800026&lt;/accession-num&gt;&lt;electronic-resource-num&gt;10.1016/s0006-8993(00)03205-4&lt;/electronic-resource-num&gt;&lt;volume&gt;889&lt;/volume&gt;&lt;/record&gt;&lt;/Cite&gt;&lt;/EndNote&gt;</w:instrText>
      </w:r>
      <w:r w:rsidRPr="003F640E">
        <w:rPr>
          <w:rFonts w:ascii="Arial" w:hAnsi="Arial" w:cs="Arial"/>
          <w:bCs/>
        </w:rPr>
        <w:fldChar w:fldCharType="separate"/>
      </w:r>
      <w:r w:rsidRPr="003F640E">
        <w:rPr>
          <w:rFonts w:ascii="Arial" w:hAnsi="Arial" w:cs="Arial"/>
          <w:bCs/>
        </w:rPr>
        <w:t>(</w:t>
      </w:r>
      <w:r w:rsidRPr="003F640E">
        <w:rPr>
          <w:rFonts w:ascii="Arial" w:hAnsi="Arial" w:cs="Arial"/>
          <w:bCs/>
          <w:i/>
        </w:rPr>
        <w:t>4</w:t>
      </w:r>
      <w:r w:rsidRPr="003F640E">
        <w:rPr>
          <w:rFonts w:ascii="Arial" w:hAnsi="Arial" w:cs="Arial"/>
          <w:bCs/>
        </w:rPr>
        <w:t>)</w:t>
      </w:r>
      <w:r w:rsidRPr="003F640E">
        <w:rPr>
          <w:rFonts w:ascii="Arial" w:hAnsi="Arial" w:cs="Arial"/>
          <w:bCs/>
        </w:rPr>
        <w:fldChar w:fldCharType="end"/>
      </w:r>
      <w:r w:rsidRPr="003F640E">
        <w:rPr>
          <w:rFonts w:ascii="Arial" w:hAnsi="Arial" w:cs="Arial"/>
          <w:bCs/>
        </w:rPr>
        <w:t xml:space="preserve">. Its production, tightly controlled by the circadian clock, forms a vital link between the external environment's light-dark cycle and the organism's internal biological processes. </w:t>
      </w:r>
      <w:commentRangeStart w:id="2"/>
      <w:commentRangeStart w:id="3"/>
      <w:commentRangeStart w:id="4"/>
      <w:commentRangeStart w:id="5"/>
      <w:commentRangeStart w:id="6"/>
      <w:commentRangeStart w:id="7"/>
      <w:r w:rsidRPr="003F640E">
        <w:rPr>
          <w:rFonts w:ascii="Arial" w:hAnsi="Arial" w:cs="Arial"/>
          <w:bCs/>
        </w:rPr>
        <w:t>However,</w:t>
      </w:r>
      <w:r w:rsidR="0089784F">
        <w:rPr>
          <w:rFonts w:ascii="Arial" w:hAnsi="Arial" w:cs="Arial"/>
          <w:bCs/>
        </w:rPr>
        <w:t xml:space="preserve"> the effects of</w:t>
      </w:r>
      <w:r w:rsidRPr="003F640E">
        <w:rPr>
          <w:rFonts w:ascii="Arial" w:hAnsi="Arial" w:cs="Arial"/>
          <w:bCs/>
        </w:rPr>
        <w:t xml:space="preserve"> ALAN</w:t>
      </w:r>
      <w:r w:rsidR="0089784F">
        <w:rPr>
          <w:rFonts w:ascii="Arial" w:hAnsi="Arial" w:cs="Arial"/>
          <w:bCs/>
        </w:rPr>
        <w:t xml:space="preserve"> on</w:t>
      </w:r>
      <w:r w:rsidRPr="003F640E">
        <w:rPr>
          <w:rFonts w:ascii="Arial" w:hAnsi="Arial" w:cs="Arial"/>
          <w:bCs/>
        </w:rPr>
        <w:t xml:space="preserve"> melatonin producti</w:t>
      </w:r>
      <w:r w:rsidR="0089784F">
        <w:rPr>
          <w:rFonts w:ascii="Arial" w:hAnsi="Arial" w:cs="Arial"/>
          <w:bCs/>
        </w:rPr>
        <w:t xml:space="preserve">on </w:t>
      </w:r>
      <w:del w:id="8" w:author="Jenny Q Ouyang" w:date="2024-06-21T00:02:00Z" w16du:dateUtc="2024-06-21T07:02:00Z">
        <w:r w:rsidR="0089784F" w:rsidDel="000D7C9E">
          <w:rPr>
            <w:rFonts w:ascii="Arial" w:hAnsi="Arial" w:cs="Arial"/>
            <w:bCs/>
          </w:rPr>
          <w:delText>are varied</w:delText>
        </w:r>
      </w:del>
      <w:ins w:id="9" w:author="Jenny Q Ouyang" w:date="2024-06-21T00:02:00Z" w16du:dateUtc="2024-06-21T07:02:00Z">
        <w:r w:rsidR="000D7C9E">
          <w:rPr>
            <w:rFonts w:ascii="Arial" w:hAnsi="Arial" w:cs="Arial"/>
            <w:bCs/>
          </w:rPr>
          <w:t>vary from no effect to suppression and/or phase shifts</w:t>
        </w:r>
      </w:ins>
      <w:r w:rsidR="0089784F">
        <w:rPr>
          <w:rFonts w:ascii="Arial" w:hAnsi="Arial" w:cs="Arial"/>
          <w:bCs/>
        </w:rPr>
        <w:t xml:space="preserve"> </w:t>
      </w:r>
      <w:del w:id="10" w:author="Jenny Q Ouyang" w:date="2024-06-21T00:01:00Z" w16du:dateUtc="2024-06-21T07:01:00Z">
        <w:r w:rsidR="0089784F" w:rsidDel="000D7C9E">
          <w:rPr>
            <w:rFonts w:ascii="Arial" w:hAnsi="Arial" w:cs="Arial"/>
            <w:bCs/>
          </w:rPr>
          <w:delText xml:space="preserve">in the literature </w:delText>
        </w:r>
      </w:del>
      <w:r w:rsidR="0089784F">
        <w:rPr>
          <w:rFonts w:ascii="Arial" w:hAnsi="Arial" w:cs="Arial"/>
          <w:bCs/>
        </w:rPr>
        <w:t>depending on the light intensity and species</w:t>
      </w:r>
      <w:commentRangeEnd w:id="2"/>
      <w:r w:rsidR="000C6072">
        <w:rPr>
          <w:rStyle w:val="CommentReference"/>
        </w:rPr>
        <w:commentReference w:id="2"/>
      </w:r>
      <w:commentRangeEnd w:id="3"/>
      <w:r w:rsidR="00636E8F">
        <w:rPr>
          <w:rStyle w:val="CommentReference"/>
        </w:rPr>
        <w:commentReference w:id="3"/>
      </w:r>
      <w:commentRangeEnd w:id="4"/>
      <w:r w:rsidR="000D7C9E">
        <w:rPr>
          <w:rStyle w:val="CommentReference"/>
        </w:rPr>
        <w:commentReference w:id="4"/>
      </w:r>
      <w:r w:rsidRPr="003F640E">
        <w:rPr>
          <w:rFonts w:ascii="Arial" w:hAnsi="Arial" w:cs="Arial"/>
          <w:bCs/>
        </w:rPr>
        <w:t xml:space="preserve">  </w:t>
      </w:r>
      <w:r w:rsidRPr="003F640E">
        <w:rPr>
          <w:rFonts w:ascii="Arial" w:hAnsi="Arial" w:cs="Arial"/>
          <w:bCs/>
        </w:rPr>
        <w:fldChar w:fldCharType="begin">
          <w:fldData xml:space="preserve">PEVuZE5vdGU+PENpdGU+PEF1dGhvcj5Ub3VpdG91PC9BdXRob3I+PFllYXI+MjAxNzwvWWVhcj48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</w:fldData>
        </w:fldChar>
      </w:r>
      <w:r w:rsidR="0089784F">
        <w:rPr>
          <w:rFonts w:ascii="Arial" w:hAnsi="Arial" w:cs="Arial"/>
          <w:bCs/>
        </w:rPr>
        <w:instrText xml:space="preserve"> ADDIN EN.CITE </w:instrText>
      </w:r>
      <w:r w:rsidR="0089784F">
        <w:rPr>
          <w:rFonts w:ascii="Arial" w:hAnsi="Arial" w:cs="Arial"/>
          <w:bCs/>
        </w:rPr>
        <w:fldChar w:fldCharType="begin">
          <w:fldData xml:space="preserve">PEVuZE5vdGU+PENpdGU+PEF1dGhvcj5Ub3VpdG91PC9BdXRob3I+PFllYXI+MjAxNzwvWWVhcj48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</w:fldData>
        </w:fldChar>
      </w:r>
      <w:r w:rsidR="0089784F">
        <w:rPr>
          <w:rFonts w:ascii="Arial" w:hAnsi="Arial" w:cs="Arial"/>
          <w:bCs/>
        </w:rPr>
        <w:instrText xml:space="preserve"> ADDIN EN.CITE.DATA </w:instrText>
      </w:r>
      <w:r w:rsidR="0089784F">
        <w:rPr>
          <w:rFonts w:ascii="Arial" w:hAnsi="Arial" w:cs="Arial"/>
          <w:bCs/>
        </w:rPr>
      </w:r>
      <w:r w:rsidR="0089784F">
        <w:rPr>
          <w:rFonts w:ascii="Arial" w:hAnsi="Arial" w:cs="Arial"/>
          <w:bCs/>
        </w:rPr>
        <w:fldChar w:fldCharType="end"/>
      </w:r>
      <w:r w:rsidRPr="003F640E">
        <w:rPr>
          <w:rFonts w:ascii="Arial" w:hAnsi="Arial" w:cs="Arial"/>
          <w:bCs/>
        </w:rPr>
      </w:r>
      <w:r w:rsidRPr="003F640E">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5-8</w:t>
      </w:r>
      <w:r w:rsidR="0089784F">
        <w:rPr>
          <w:rFonts w:ascii="Arial" w:hAnsi="Arial" w:cs="Arial"/>
          <w:bCs/>
          <w:noProof/>
        </w:rPr>
        <w:t>)</w:t>
      </w:r>
      <w:r w:rsidRPr="003F640E">
        <w:rPr>
          <w:rFonts w:ascii="Arial" w:hAnsi="Arial" w:cs="Arial"/>
          <w:bCs/>
        </w:rPr>
        <w:fldChar w:fldCharType="end"/>
      </w:r>
      <w:r w:rsidRPr="003F640E">
        <w:rPr>
          <w:rFonts w:ascii="Arial" w:hAnsi="Arial" w:cs="Arial"/>
          <w:bCs/>
        </w:rPr>
        <w:t>.</w:t>
      </w:r>
      <w:commentRangeEnd w:id="5"/>
      <w:r w:rsidR="005622EB">
        <w:rPr>
          <w:rStyle w:val="CommentReference"/>
        </w:rPr>
        <w:commentReference w:id="5"/>
      </w:r>
      <w:commentRangeEnd w:id="6"/>
      <w:r w:rsidR="0089784F">
        <w:rPr>
          <w:rStyle w:val="CommentReference"/>
        </w:rPr>
        <w:commentReference w:id="6"/>
      </w:r>
      <w:commentRangeEnd w:id="7"/>
      <w:r w:rsidR="00CC480C">
        <w:rPr>
          <w:rStyle w:val="CommentReference"/>
        </w:rPr>
        <w:commentReference w:id="7"/>
      </w:r>
      <w:r w:rsidR="000D7C9E">
        <w:rPr>
          <w:rFonts w:ascii="Arial" w:hAnsi="Arial" w:cs="Arial"/>
          <w:bCs/>
        </w:rPr>
        <w:t xml:space="preserve">  </w:t>
      </w:r>
      <w:ins w:id="11" w:author="Jenny Q Ouyang" w:date="2024-06-21T00:03:00Z" w16du:dateUtc="2024-06-21T07:03:00Z">
        <w:r w:rsidR="00C83861">
          <w:rPr>
            <w:rFonts w:ascii="Arial" w:hAnsi="Arial" w:cs="Arial"/>
            <w:bCs/>
          </w:rPr>
          <w:t>These</w:t>
        </w:r>
      </w:ins>
      <w:ins w:id="12" w:author="Jenny Q Ouyang" w:date="2024-06-21T00:00:00Z" w16du:dateUtc="2024-06-21T07:00:00Z">
        <w:r w:rsidR="000D7C9E">
          <w:rPr>
            <w:rFonts w:ascii="Arial" w:hAnsi="Arial" w:cs="Arial"/>
            <w:bCs/>
          </w:rPr>
          <w:t xml:space="preserve"> discrepancies</w:t>
        </w:r>
      </w:ins>
      <w:ins w:id="13" w:author="Jenny Q Ouyang" w:date="2024-06-21T00:03:00Z" w16du:dateUtc="2024-06-21T07:03:00Z">
        <w:r w:rsidR="00C83861">
          <w:rPr>
            <w:rFonts w:ascii="Arial" w:hAnsi="Arial" w:cs="Arial"/>
            <w:bCs/>
          </w:rPr>
          <w:t xml:space="preserve"> on downstream phenotypes</w:t>
        </w:r>
      </w:ins>
      <w:ins w:id="14" w:author="Jenny Q Ouyang" w:date="2024-06-21T00:00:00Z" w16du:dateUtc="2024-06-21T07:00:00Z">
        <w:r w:rsidR="000D7C9E">
          <w:rPr>
            <w:rFonts w:ascii="Arial" w:hAnsi="Arial" w:cs="Arial"/>
            <w:bCs/>
          </w:rPr>
          <w:t xml:space="preserve"> could be related to </w:t>
        </w:r>
      </w:ins>
      <w:ins w:id="15" w:author="Jenny Q Ouyang" w:date="2024-06-21T00:01:00Z" w16du:dateUtc="2024-06-21T07:01:00Z">
        <w:r w:rsidR="000D7C9E">
          <w:rPr>
            <w:rFonts w:ascii="Arial" w:hAnsi="Arial" w:cs="Arial"/>
            <w:bCs/>
          </w:rPr>
          <w:t xml:space="preserve">overlooked </w:t>
        </w:r>
      </w:ins>
      <w:ins w:id="16" w:author="Jenny Q Ouyang" w:date="2024-06-21T00:00:00Z" w16du:dateUtc="2024-06-21T07:00:00Z">
        <w:r w:rsidR="000D7C9E">
          <w:rPr>
            <w:rFonts w:ascii="Arial" w:hAnsi="Arial" w:cs="Arial"/>
            <w:bCs/>
          </w:rPr>
          <w:t xml:space="preserve">biotic contexts, such as </w:t>
        </w:r>
      </w:ins>
      <w:ins w:id="17" w:author="Jenny Q Ouyang" w:date="2024-06-21T00:01:00Z" w16du:dateUtc="2024-06-21T07:01:00Z">
        <w:r w:rsidR="000D7C9E">
          <w:rPr>
            <w:rFonts w:ascii="Arial" w:hAnsi="Arial" w:cs="Arial"/>
            <w:bCs/>
          </w:rPr>
          <w:t xml:space="preserve">age or social structure. </w:t>
        </w:r>
      </w:ins>
    </w:p>
    <w:p w14:paraId="2DBE654F" w14:textId="01229BB7" w:rsidR="002B0DEC" w:rsidRDefault="002B0DEC" w:rsidP="002B0DEC">
      <w:pPr>
        <w:spacing w:after="0" w:line="480" w:lineRule="auto"/>
        <w:ind w:firstLine="720"/>
        <w:rPr>
          <w:rFonts w:ascii="Arial" w:hAnsi="Arial" w:cs="Arial"/>
          <w:bCs/>
        </w:rPr>
      </w:pPr>
      <w:r w:rsidRPr="00AD0C09">
        <w:rPr>
          <w:rFonts w:ascii="Arial" w:hAnsi="Arial" w:cs="Arial"/>
          <w:bCs/>
        </w:rPr>
        <w:t xml:space="preserve">Despite the established disruptive effects of ALAN on </w:t>
      </w:r>
      <w:r w:rsidR="00892F5F">
        <w:rPr>
          <w:rFonts w:ascii="Arial" w:hAnsi="Arial" w:cs="Arial"/>
          <w:bCs/>
        </w:rPr>
        <w:t xml:space="preserve">a wide variety of </w:t>
      </w:r>
      <w:r w:rsidRPr="00AD0C09">
        <w:rPr>
          <w:rFonts w:ascii="Arial" w:hAnsi="Arial" w:cs="Arial"/>
          <w:bCs/>
        </w:rPr>
        <w:t xml:space="preserve">circadian </w:t>
      </w:r>
      <w:r w:rsidR="00892F5F">
        <w:rPr>
          <w:rFonts w:ascii="Arial" w:hAnsi="Arial" w:cs="Arial"/>
          <w:bCs/>
        </w:rPr>
        <w:t>regulation from neuronal activity to</w:t>
      </w:r>
      <w:r w:rsidRPr="00AD0C09">
        <w:rPr>
          <w:rFonts w:ascii="Arial" w:hAnsi="Arial" w:cs="Arial"/>
          <w:bCs/>
        </w:rPr>
        <w:t xml:space="preserve"> </w:t>
      </w:r>
      <w:r>
        <w:rPr>
          <w:rFonts w:ascii="Arial" w:hAnsi="Arial" w:cs="Arial"/>
          <w:bCs/>
        </w:rPr>
        <w:t>behavior</w:t>
      </w:r>
      <w:r w:rsidRPr="00AD0C09">
        <w:rPr>
          <w:rFonts w:ascii="Arial" w:hAnsi="Arial" w:cs="Arial"/>
          <w:bCs/>
        </w:rPr>
        <w:t xml:space="preserve"> </w:t>
      </w:r>
      <w:r>
        <w:rPr>
          <w:rFonts w:ascii="Arial" w:hAnsi="Arial" w:cs="Arial"/>
          <w:bCs/>
        </w:rPr>
        <w:fldChar w:fldCharType="begin">
          <w:fldData xml:space="preserve">PEVuZE5vdGU+PENpdGU+PEF1dGhvcj5IdWk8L0F1dGhvcj48WWVhcj4yMDIzPC9ZZWFyPjxJRFRl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</w:fldData>
        </w:fldChar>
      </w:r>
      <w:r w:rsidR="0089784F">
        <w:rPr>
          <w:rFonts w:ascii="Arial" w:hAnsi="Arial" w:cs="Arial"/>
          <w:bCs/>
        </w:rPr>
        <w:instrText xml:space="preserve"> ADDIN EN.CITE </w:instrText>
      </w:r>
      <w:r w:rsidR="0089784F">
        <w:rPr>
          <w:rFonts w:ascii="Arial" w:hAnsi="Arial" w:cs="Arial"/>
          <w:bCs/>
        </w:rPr>
        <w:fldChar w:fldCharType="begin">
          <w:fldData xml:space="preserve">PEVuZE5vdGU+PENpdGU+PEF1dGhvcj5IdWk8L0F1dGhvcj48WWVhcj4yMDIzPC9ZZWFyPjxJRFRl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</w:fldData>
        </w:fldChar>
      </w:r>
      <w:r w:rsidR="0089784F">
        <w:rPr>
          <w:rFonts w:ascii="Arial" w:hAnsi="Arial" w:cs="Arial"/>
          <w:bCs/>
        </w:rPr>
        <w:instrText xml:space="preserve"> ADDIN EN.CITE.DATA </w:instrText>
      </w:r>
      <w:r w:rsidR="0089784F">
        <w:rPr>
          <w:rFonts w:ascii="Arial" w:hAnsi="Arial" w:cs="Arial"/>
          <w:bCs/>
        </w:rPr>
      </w:r>
      <w:r w:rsidR="0089784F">
        <w:rPr>
          <w:rFonts w:ascii="Arial" w:hAnsi="Arial" w:cs="Arial"/>
          <w:bCs/>
        </w:rPr>
        <w:fldChar w:fldCharType="end"/>
      </w:r>
      <w:r>
        <w:rPr>
          <w:rFonts w:ascii="Arial" w:hAnsi="Arial" w:cs="Arial"/>
          <w:bCs/>
        </w:rPr>
      </w:r>
      <w:r>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6, 9, 10</w:t>
      </w:r>
      <w:r w:rsidR="0089784F">
        <w:rPr>
          <w:rFonts w:ascii="Arial" w:hAnsi="Arial" w:cs="Arial"/>
          <w:bCs/>
          <w:noProof/>
        </w:rPr>
        <w:t>)</w:t>
      </w:r>
      <w:r>
        <w:rPr>
          <w:rFonts w:ascii="Arial" w:hAnsi="Arial" w:cs="Arial"/>
          <w:bCs/>
        </w:rPr>
        <w:fldChar w:fldCharType="end"/>
      </w:r>
      <w:r>
        <w:rPr>
          <w:rFonts w:ascii="Arial" w:hAnsi="Arial" w:cs="Arial"/>
          <w:bCs/>
        </w:rPr>
        <w:t xml:space="preserve">, </w:t>
      </w:r>
      <w:r w:rsidRPr="00F31A73">
        <w:rPr>
          <w:rFonts w:ascii="Arial" w:hAnsi="Arial" w:cs="Arial"/>
          <w:bCs/>
        </w:rPr>
        <w:t>much of the existing research has concentrated on isolated animal models</w:t>
      </w:r>
      <w:r>
        <w:rPr>
          <w:rFonts w:ascii="Arial" w:hAnsi="Arial" w:cs="Arial"/>
          <w:bCs/>
        </w:rPr>
        <w:t xml:space="preserve"> or housing conditions have largely been ignored </w:t>
      </w:r>
      <w:r>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eWxlIGZhY2U9Iml0YWxpYyI+NiwgNzwvc3R5bGU+KTwvRGlzcGxheVRleHQ+PHJlY29yZD48ZGF0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</w:fldData>
        </w:fldChar>
      </w:r>
      <w:r w:rsidR="0089784F">
        <w:rPr>
          <w:rFonts w:ascii="Arial" w:hAnsi="Arial" w:cs="Arial"/>
          <w:bCs/>
        </w:rPr>
        <w:instrText xml:space="preserve"> ADDIN EN.CITE </w:instrText>
      </w:r>
      <w:r w:rsidR="0089784F">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eWxlIGZhY2U9Iml0YWxpYyI+NiwgNzwvc3R5bGU+KTwvRGlzcGxheVRleHQ+PHJlY29yZD48ZGF0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</w:fldData>
        </w:fldChar>
      </w:r>
      <w:r w:rsidR="0089784F">
        <w:rPr>
          <w:rFonts w:ascii="Arial" w:hAnsi="Arial" w:cs="Arial"/>
          <w:bCs/>
        </w:rPr>
        <w:instrText xml:space="preserve"> ADDIN EN.CITE.DATA </w:instrText>
      </w:r>
      <w:r w:rsidR="0089784F">
        <w:rPr>
          <w:rFonts w:ascii="Arial" w:hAnsi="Arial" w:cs="Arial"/>
          <w:bCs/>
        </w:rPr>
      </w:r>
      <w:r w:rsidR="0089784F">
        <w:rPr>
          <w:rFonts w:ascii="Arial" w:hAnsi="Arial" w:cs="Arial"/>
          <w:bCs/>
        </w:rPr>
        <w:fldChar w:fldCharType="end"/>
      </w:r>
      <w:r>
        <w:rPr>
          <w:rFonts w:ascii="Arial" w:hAnsi="Arial" w:cs="Arial"/>
          <w:bCs/>
        </w:rPr>
      </w:r>
      <w:r>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6, 7</w:t>
      </w:r>
      <w:r w:rsidR="0089784F">
        <w:rPr>
          <w:rFonts w:ascii="Arial" w:hAnsi="Arial" w:cs="Arial"/>
          <w:bCs/>
          <w:noProof/>
        </w:rPr>
        <w:t>)</w:t>
      </w:r>
      <w:r>
        <w:rPr>
          <w:rFonts w:ascii="Arial" w:hAnsi="Arial" w:cs="Arial"/>
          <w:bCs/>
        </w:rPr>
        <w:fldChar w:fldCharType="end"/>
      </w:r>
      <w:r w:rsidRPr="00F31A73">
        <w:rPr>
          <w:rFonts w:ascii="Arial" w:hAnsi="Arial" w:cs="Arial"/>
          <w:bCs/>
        </w:rPr>
        <w:t>.</w:t>
      </w:r>
      <w:r>
        <w:rPr>
          <w:rFonts w:ascii="Arial" w:hAnsi="Arial" w:cs="Arial"/>
          <w:bCs/>
        </w:rPr>
        <w:t xml:space="preserve"> Yet s</w:t>
      </w:r>
      <w:r w:rsidRPr="00F31A73">
        <w:rPr>
          <w:rFonts w:ascii="Arial" w:hAnsi="Arial" w:cs="Arial"/>
          <w:bCs/>
        </w:rPr>
        <w:t>ocial interactions play a pivotal role in shaping circadian regulation</w:t>
      </w:r>
      <w:r>
        <w:rPr>
          <w:rFonts w:ascii="Arial" w:hAnsi="Arial" w:cs="Arial"/>
          <w:bCs/>
        </w:rPr>
        <w:t xml:space="preserve"> and behavioral rhythms</w:t>
      </w:r>
      <w:r w:rsidR="003F5E60">
        <w:rPr>
          <w:rFonts w:ascii="Arial" w:hAnsi="Arial" w:cs="Arial"/>
          <w:bCs/>
        </w:rPr>
        <w:t>,</w:t>
      </w:r>
      <w:r>
        <w:rPr>
          <w:rFonts w:ascii="Arial" w:hAnsi="Arial" w:cs="Arial"/>
          <w:bCs/>
        </w:rPr>
        <w:t xml:space="preserve"> </w:t>
      </w:r>
      <w:r w:rsidRPr="00342D1B">
        <w:rPr>
          <w:rFonts w:ascii="Arial" w:hAnsi="Arial" w:cs="Arial"/>
          <w:bCs/>
        </w:rPr>
        <w:t>suggesting a complex interplay between social environments and the internal biological clock</w:t>
      </w:r>
      <w:r>
        <w:rPr>
          <w:rFonts w:ascii="Arial" w:hAnsi="Arial" w:cs="Arial"/>
          <w:bCs/>
        </w:rPr>
        <w:t xml:space="preserve"> </w:t>
      </w:r>
      <w:r>
        <w:rPr>
          <w:rFonts w:ascii="Arial" w:hAnsi="Arial" w:cs="Arial"/>
          <w:bCs/>
        </w:rPr>
        <w:fldChar w:fldCharType="begin">
          <w:fldData xml:space="preserve">PEVuZE5vdGU+PENpdGU+PEF1dGhvcj5TaWVobGVyPC9BdXRob3I+PFllYXI+MjAyMTwvWWVhcj48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</w:fldData>
        </w:fldChar>
      </w:r>
      <w:r w:rsidR="0089784F">
        <w:rPr>
          <w:rFonts w:ascii="Arial" w:hAnsi="Arial" w:cs="Arial"/>
          <w:bCs/>
        </w:rPr>
        <w:instrText xml:space="preserve"> ADDIN EN.CITE </w:instrText>
      </w:r>
      <w:r w:rsidR="0089784F">
        <w:rPr>
          <w:rFonts w:ascii="Arial" w:hAnsi="Arial" w:cs="Arial"/>
          <w:bCs/>
        </w:rPr>
        <w:fldChar w:fldCharType="begin">
          <w:fldData xml:space="preserve">PEVuZE5vdGU+PENpdGU+PEF1dGhvcj5TaWVobGVyPC9BdXRob3I+PFllYXI+MjAyMTwvWWVhcj48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</w:fldData>
        </w:fldChar>
      </w:r>
      <w:r w:rsidR="0089784F">
        <w:rPr>
          <w:rFonts w:ascii="Arial" w:hAnsi="Arial" w:cs="Arial"/>
          <w:bCs/>
        </w:rPr>
        <w:instrText xml:space="preserve"> ADDIN EN.CITE.DATA </w:instrText>
      </w:r>
      <w:r w:rsidR="0089784F">
        <w:rPr>
          <w:rFonts w:ascii="Arial" w:hAnsi="Arial" w:cs="Arial"/>
          <w:bCs/>
        </w:rPr>
      </w:r>
      <w:r w:rsidR="0089784F">
        <w:rPr>
          <w:rFonts w:ascii="Arial" w:hAnsi="Arial" w:cs="Arial"/>
          <w:bCs/>
        </w:rPr>
        <w:fldChar w:fldCharType="end"/>
      </w:r>
      <w:r>
        <w:rPr>
          <w:rFonts w:ascii="Arial" w:hAnsi="Arial" w:cs="Arial"/>
          <w:bCs/>
        </w:rPr>
      </w:r>
      <w:r>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11-13</w:t>
      </w:r>
      <w:r w:rsidR="0089784F">
        <w:rPr>
          <w:rFonts w:ascii="Arial" w:hAnsi="Arial" w:cs="Arial"/>
          <w:bCs/>
          <w:noProof/>
        </w:rPr>
        <w:t>)</w:t>
      </w:r>
      <w:r>
        <w:rPr>
          <w:rFonts w:ascii="Arial" w:hAnsi="Arial" w:cs="Arial"/>
          <w:bCs/>
        </w:rPr>
        <w:fldChar w:fldCharType="end"/>
      </w:r>
      <w:r>
        <w:rPr>
          <w:rFonts w:ascii="Arial" w:hAnsi="Arial" w:cs="Arial"/>
          <w:bCs/>
        </w:rPr>
        <w:t xml:space="preserve">. </w:t>
      </w:r>
      <w:r w:rsidR="00BC5CA4" w:rsidRPr="00662061">
        <w:rPr>
          <w:rFonts w:ascii="Arial" w:hAnsi="Arial" w:cs="Arial"/>
          <w:bCs/>
        </w:rPr>
        <w:t xml:space="preserve">In </w:t>
      </w:r>
      <w:commentRangeStart w:id="18"/>
      <w:r w:rsidR="00BC5CA4" w:rsidRPr="00662061">
        <w:rPr>
          <w:rFonts w:ascii="Arial" w:hAnsi="Arial" w:cs="Arial"/>
          <w:bCs/>
        </w:rPr>
        <w:t>social settings</w:t>
      </w:r>
      <w:commentRangeEnd w:id="18"/>
      <w:r w:rsidR="00C83861">
        <w:rPr>
          <w:rStyle w:val="CommentReference"/>
        </w:rPr>
        <w:commentReference w:id="18"/>
      </w:r>
      <w:r w:rsidR="00BC5CA4" w:rsidRPr="00662061">
        <w:rPr>
          <w:rFonts w:ascii="Arial" w:hAnsi="Arial" w:cs="Arial"/>
          <w:bCs/>
        </w:rPr>
        <w:t xml:space="preserve">, organisms often synchronize their activities and physiological processes for various benefits, including enhanced </w:t>
      </w:r>
      <w:r w:rsidR="00BC5CA4">
        <w:rPr>
          <w:rFonts w:ascii="Arial" w:hAnsi="Arial" w:cs="Arial"/>
          <w:bCs/>
        </w:rPr>
        <w:t>reproductive success</w:t>
      </w:r>
      <w:r w:rsidR="00BC5CA4" w:rsidRPr="00662061">
        <w:rPr>
          <w:rFonts w:ascii="Arial" w:hAnsi="Arial" w:cs="Arial"/>
          <w:bCs/>
        </w:rPr>
        <w:t xml:space="preserve"> and survival</w:t>
      </w:r>
      <w:r w:rsidR="00BC5CA4">
        <w:rPr>
          <w:rFonts w:ascii="Arial" w:hAnsi="Arial" w:cs="Arial"/>
          <w:bCs/>
        </w:rPr>
        <w:t xml:space="preserve"> </w:t>
      </w:r>
      <w:r w:rsidR="00BC5CA4">
        <w:rPr>
          <w:rFonts w:ascii="Arial" w:hAnsi="Arial" w:cs="Arial"/>
          <w:bCs/>
        </w:rPr>
        <w:fldChar w:fldCharType="begin">
          <w:fldData xml:space="preserve">PEVuZE5vdGU+PENpdGU+PEF1dGhvcj5Hb2VsPC9BdXRob3I+PFllYXI+MTk5NTwvWWVhcj48SURU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</w:fldData>
        </w:fldChar>
      </w:r>
      <w:r w:rsidR="0089784F">
        <w:rPr>
          <w:rFonts w:ascii="Arial" w:hAnsi="Arial" w:cs="Arial"/>
          <w:bCs/>
        </w:rPr>
        <w:instrText xml:space="preserve"> ADDIN EN.CITE </w:instrText>
      </w:r>
      <w:r w:rsidR="0089784F">
        <w:rPr>
          <w:rFonts w:ascii="Arial" w:hAnsi="Arial" w:cs="Arial"/>
          <w:bCs/>
        </w:rPr>
        <w:fldChar w:fldCharType="begin">
          <w:fldData xml:space="preserve">PEVuZE5vdGU+PENpdGU+PEF1dGhvcj5Hb2VsPC9BdXRob3I+PFllYXI+MTk5NTwvWWVhcj48SURU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</w:fldData>
        </w:fldChar>
      </w:r>
      <w:r w:rsidR="0089784F">
        <w:rPr>
          <w:rFonts w:ascii="Arial" w:hAnsi="Arial" w:cs="Arial"/>
          <w:bCs/>
        </w:rPr>
        <w:instrText xml:space="preserve"> ADDIN EN.CITE.DATA </w:instrText>
      </w:r>
      <w:r w:rsidR="0089784F">
        <w:rPr>
          <w:rFonts w:ascii="Arial" w:hAnsi="Arial" w:cs="Arial"/>
          <w:bCs/>
        </w:rPr>
      </w:r>
      <w:r w:rsidR="0089784F">
        <w:rPr>
          <w:rFonts w:ascii="Arial" w:hAnsi="Arial" w:cs="Arial"/>
          <w:bCs/>
        </w:rPr>
        <w:fldChar w:fldCharType="end"/>
      </w:r>
      <w:r w:rsidR="00BC5CA4">
        <w:rPr>
          <w:rFonts w:ascii="Arial" w:hAnsi="Arial" w:cs="Arial"/>
          <w:bCs/>
        </w:rPr>
      </w:r>
      <w:r w:rsidR="00BC5CA4">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14-16</w:t>
      </w:r>
      <w:r w:rsidR="0089784F">
        <w:rPr>
          <w:rFonts w:ascii="Arial" w:hAnsi="Arial" w:cs="Arial"/>
          <w:bCs/>
          <w:noProof/>
        </w:rPr>
        <w:t>)</w:t>
      </w:r>
      <w:r w:rsidR="00BC5CA4">
        <w:rPr>
          <w:rFonts w:ascii="Arial" w:hAnsi="Arial" w:cs="Arial"/>
          <w:bCs/>
        </w:rPr>
        <w:fldChar w:fldCharType="end"/>
      </w:r>
      <w:r w:rsidR="00BC5CA4" w:rsidRPr="00662061">
        <w:rPr>
          <w:rFonts w:ascii="Arial" w:hAnsi="Arial" w:cs="Arial"/>
          <w:bCs/>
        </w:rPr>
        <w:t>.</w:t>
      </w:r>
      <w:r w:rsidR="00334DE9">
        <w:rPr>
          <w:rFonts w:ascii="Arial" w:hAnsi="Arial" w:cs="Arial"/>
          <w:bCs/>
        </w:rPr>
        <w:t xml:space="preserve"> In flies, groups align activity rhythms and even shorte</w:t>
      </w:r>
      <w:r w:rsidR="00187858">
        <w:rPr>
          <w:rFonts w:ascii="Arial" w:hAnsi="Arial" w:cs="Arial"/>
          <w:bCs/>
        </w:rPr>
        <w:t>n</w:t>
      </w:r>
      <w:r w:rsidR="00334DE9">
        <w:rPr>
          <w:rFonts w:ascii="Arial" w:hAnsi="Arial" w:cs="Arial"/>
          <w:bCs/>
        </w:rPr>
        <w:t xml:space="preserve"> their natural rhythm if a short-period mutant is introduced </w:t>
      </w:r>
      <w:r w:rsidR="00334DE9">
        <w:rPr>
          <w:rFonts w:ascii="Arial" w:hAnsi="Arial" w:cs="Arial"/>
          <w:bCs/>
        </w:rPr>
        <w:fldChar w:fldCharType="begin"/>
      </w:r>
      <w:r w:rsidR="0089784F">
        <w:rPr>
          <w:rFonts w:ascii="Arial" w:hAnsi="Arial" w:cs="Arial"/>
          <w:bCs/>
        </w:rPr>
        <w:instrText xml:space="preserve"> ADDIN EN.CITE &lt;EndNote&gt;&lt;Cite&gt;&lt;Author&gt;Levine&lt;/Author&gt;&lt;Year&gt;2002&lt;/Year&gt;&lt;IDText&gt;Resetting the circadian clock by social experience in Drosophila melanogaster&lt;/IDText&gt;&lt;DisplayText&gt;(&lt;style face="italic"&gt;17&lt;/style&gt;)&lt;/DisplayText&gt;&lt;record&gt;&lt;dates&gt;&lt;pub-dates&gt;&lt;date&gt;Dec&lt;/date&gt;&lt;/pub-dates&gt;&lt;year&gt;2002&lt;/year&gt;&lt;/dates&gt;&lt;urls&gt;&lt;related-urls&gt;&lt;url&gt;&amp;lt;Go to ISI&amp;gt;://WOS:000179629200051&lt;/url&gt;&lt;/related-urls&gt;&lt;/urls&gt;&lt;isbn&gt;0036-8075&lt;/isbn&gt;&lt;titles&gt;&lt;title&gt;Resetting the circadian clock by social experience in Drosophila melanogaster&lt;/title&gt;&lt;secondary-title&gt;Science&lt;/secondary-title&gt;&lt;/titles&gt;&lt;pages&gt;2010-2012&lt;/pages&gt;&lt;number&gt;5600&lt;/number&gt;&lt;contributors&gt;&lt;authors&gt;&lt;author&gt;Levine, J. D.&lt;/author&gt;&lt;author&gt;Funes, P.&lt;/author&gt;&lt;author&gt;Dowse, H. B.&lt;/author&gt;&lt;author&gt;Hall, J. C.&lt;/author&gt;&lt;/authors&gt;&lt;/contributors&gt;&lt;added-date format="utc"&gt;1642540717&lt;/added-date&gt;&lt;ref-type name="Journal Article"&gt;17&lt;/ref-type&gt;&lt;rec-number&gt;184&lt;/rec-number&gt;&lt;last-updated-date format="utc"&gt;1643139996&lt;/last-updated-date&gt;&lt;accession-num&gt;WOS:000179629200051&lt;/accession-num&gt;&lt;electronic-resource-num&gt;10.1126/science.1076008&lt;/electronic-resource-num&gt;&lt;volume&gt;298&lt;/volume&gt;&lt;/record&gt;&lt;/Cite&gt;&lt;/EndNote&gt;</w:instrText>
      </w:r>
      <w:r w:rsidR="00334DE9">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17</w:t>
      </w:r>
      <w:r w:rsidR="0089784F">
        <w:rPr>
          <w:rFonts w:ascii="Arial" w:hAnsi="Arial" w:cs="Arial"/>
          <w:bCs/>
          <w:noProof/>
        </w:rPr>
        <w:t>)</w:t>
      </w:r>
      <w:r w:rsidR="00334DE9">
        <w:rPr>
          <w:rFonts w:ascii="Arial" w:hAnsi="Arial" w:cs="Arial"/>
          <w:bCs/>
        </w:rPr>
        <w:fldChar w:fldCharType="end"/>
      </w:r>
      <w:r w:rsidR="00334DE9">
        <w:rPr>
          <w:rFonts w:ascii="Arial" w:hAnsi="Arial" w:cs="Arial"/>
          <w:bCs/>
        </w:rPr>
        <w:t>.</w:t>
      </w:r>
      <w:r w:rsidR="00D4473B">
        <w:rPr>
          <w:rFonts w:ascii="Arial" w:hAnsi="Arial" w:cs="Arial"/>
          <w:bCs/>
        </w:rPr>
        <w:t xml:space="preserve"> In mammals, the degu</w:t>
      </w:r>
      <w:r w:rsidR="00D67096">
        <w:rPr>
          <w:rFonts w:ascii="Arial" w:hAnsi="Arial" w:cs="Arial"/>
          <w:bCs/>
        </w:rPr>
        <w:t>s</w:t>
      </w:r>
      <w:r w:rsidR="00D4473B">
        <w:rPr>
          <w:rFonts w:ascii="Arial" w:hAnsi="Arial" w:cs="Arial"/>
          <w:bCs/>
        </w:rPr>
        <w:t xml:space="preserve"> synchronize their activity patterns socially</w:t>
      </w:r>
      <w:r w:rsidR="00334DE9">
        <w:rPr>
          <w:rFonts w:ascii="Arial" w:hAnsi="Arial" w:cs="Arial"/>
          <w:bCs/>
        </w:rPr>
        <w:t xml:space="preserve"> </w:t>
      </w:r>
      <w:r w:rsidR="00D4473B">
        <w:rPr>
          <w:rFonts w:ascii="Arial" w:hAnsi="Arial" w:cs="Arial"/>
          <w:bCs/>
        </w:rPr>
        <w:t xml:space="preserve">only if olfactory </w:t>
      </w:r>
      <w:r w:rsidR="00D67096">
        <w:rPr>
          <w:rFonts w:ascii="Arial" w:hAnsi="Arial" w:cs="Arial"/>
          <w:bCs/>
        </w:rPr>
        <w:t>processing is</w:t>
      </w:r>
      <w:r w:rsidR="00D4473B">
        <w:rPr>
          <w:rFonts w:ascii="Arial" w:hAnsi="Arial" w:cs="Arial"/>
          <w:bCs/>
        </w:rPr>
        <w:t xml:space="preserve"> present, indicating</w:t>
      </w:r>
      <w:r w:rsidR="00D67096">
        <w:rPr>
          <w:rFonts w:ascii="Arial" w:hAnsi="Arial" w:cs="Arial"/>
          <w:bCs/>
        </w:rPr>
        <w:t xml:space="preserve"> an underlying</w:t>
      </w:r>
      <w:r w:rsidR="00D4473B">
        <w:rPr>
          <w:rFonts w:ascii="Arial" w:hAnsi="Arial" w:cs="Arial"/>
          <w:bCs/>
        </w:rPr>
        <w:t xml:space="preserve"> molecular </w:t>
      </w:r>
      <w:r w:rsidR="00D67096">
        <w:rPr>
          <w:rFonts w:ascii="Arial" w:hAnsi="Arial" w:cs="Arial"/>
          <w:bCs/>
        </w:rPr>
        <w:t>mechanism</w:t>
      </w:r>
      <w:r w:rsidR="00D4473B">
        <w:rPr>
          <w:rFonts w:ascii="Arial" w:hAnsi="Arial" w:cs="Arial"/>
          <w:bCs/>
        </w:rPr>
        <w:t xml:space="preserve"> </w:t>
      </w:r>
      <w:r w:rsidR="00D4473B">
        <w:rPr>
          <w:rFonts w:ascii="Arial" w:hAnsi="Arial" w:cs="Arial"/>
          <w:bCs/>
        </w:rPr>
        <w:fldChar w:fldCharType="begin"/>
      </w:r>
      <w:r w:rsidR="00D4473B">
        <w:rPr>
          <w:rFonts w:ascii="Arial" w:hAnsi="Arial" w:cs="Arial"/>
          <w:bCs/>
        </w:rPr>
        <w:instrText xml:space="preserve"> ADDIN EN.CITE &lt;EndNote&gt;&lt;Cite&gt;&lt;Author&gt;Goel&lt;/Author&gt;&lt;Year&gt;1997&lt;/Year&gt;&lt;IDText&gt;Olfactory bulbectomy impedes social but not photic reentrainment of circadian rhythms in female Octodon degus&lt;/IDText&gt;&lt;DisplayText&gt;(&lt;style face="italic"&gt;18&lt;/style&gt;)&lt;/DisplayText&gt;&lt;record&gt;&lt;dates&gt;&lt;pub-dates&gt;&lt;date&gt;Aug&lt;/date&gt;&lt;/pub-dates&gt;&lt;year&gt;1997&lt;/year&gt;&lt;/dates&gt;&lt;keywords&gt;&lt;keyword&gt;nonphotic&lt;/keyword&gt;&lt;keyword&gt;activity&lt;/keyword&gt;&lt;keyword&gt;chemosensory&lt;/keyword&gt;&lt;keyword&gt;free-running&lt;/keyword&gt;&lt;keyword&gt;vomeronasal&lt;/keyword&gt;&lt;keyword&gt;diurnal&lt;/keyword&gt;&lt;keyword&gt;&lt;/keyword&gt;&lt;keyword&gt;rodent&lt;/keyword&gt;&lt;keyword&gt;light-dark cycles&lt;/keyword&gt;&lt;keyword&gt;stria terminalis&lt;/keyword&gt;&lt;keyword&gt;golden-hamsters&lt;/keyword&gt;&lt;keyword&gt;suprachiasmatic&lt;/keyword&gt;&lt;keyword&gt;nucleus&lt;/keyword&gt;&lt;keyword&gt;afferent connections&lt;/keyword&gt;&lt;keyword&gt;retinal projection&lt;/keyword&gt;&lt;keyword&gt;sex-differences&lt;/keyword&gt;&lt;keyword&gt;&lt;/keyword&gt;&lt;keyword&gt;bulb&lt;/keyword&gt;&lt;keyword&gt;organization&lt;/keyword&gt;&lt;keyword&gt;cues&lt;/keyword&gt;&lt;keyword&gt;Life Sciences &amp;amp; Biomedicine - Other Topics&lt;/keyword&gt;&lt;keyword&gt;Physiology&lt;/keyword&gt;&lt;/keywords&gt;&lt;urls&gt;&lt;related-urls&gt;&lt;/related-urls&gt;&lt;/urls&gt;&lt;isbn&gt;0748-7304&lt;/isbn&gt;&lt;work-type&gt;Article&lt;/work-type&gt;&lt;titles&gt;&lt;title&gt;Olfactory bulbectomy impedes social but not photic reentrainment of circadian rhythms in female Octodon degus&lt;/title&gt;&lt;secondary-title&gt;Journal of Biological Rhythms&lt;/secondary-title&gt;&lt;alt-title&gt;J. Biol. Rhythms&lt;/alt-title&gt;&lt;/titles&gt;&lt;pages&gt;362-370&lt;/pages&gt;&lt;number&gt;4&lt;/number&gt;&lt;contributors&gt;&lt;authors&gt;&lt;author&gt;Goel, N.&lt;/author&gt;&lt;author&gt;Lee, T. M.&lt;/author&gt;&lt;/authors&gt;&lt;/contributors&gt;&lt;language&gt;English&lt;/language&gt;&lt;added-date format="utc"&gt;1615329010&lt;/added-date&gt;&lt;ref-type name="Journal Article"&gt;17&lt;/ref-type&gt;&lt;auth-address&gt;UNIV MICHIGAN,DEPT PSYCHOL,ANN ARBOR,MI 48109.&lt;/auth-address&gt;&lt;rec-number&gt;87&lt;/rec-number&gt;&lt;last-updated-date format="utc"&gt;1649183808&lt;/last-updated-date&gt;&lt;accession-num&gt;WOS:A1997YC37200008&lt;/accession-num&gt;&lt;electronic-resource-num&gt;10.1177/074873049701200408&lt;/electronic-resource-num&gt;&lt;volume&gt;12&lt;/volume&gt;&lt;/record&gt;&lt;/Cite&gt;&lt;/EndNote&gt;</w:instrText>
      </w:r>
      <w:r w:rsidR="00D4473B">
        <w:rPr>
          <w:rFonts w:ascii="Arial" w:hAnsi="Arial" w:cs="Arial"/>
          <w:bCs/>
        </w:rPr>
        <w:fldChar w:fldCharType="separate"/>
      </w:r>
      <w:r w:rsidR="00D4473B">
        <w:rPr>
          <w:rFonts w:ascii="Arial" w:hAnsi="Arial" w:cs="Arial"/>
          <w:bCs/>
          <w:noProof/>
        </w:rPr>
        <w:t>(</w:t>
      </w:r>
      <w:r w:rsidR="00D4473B" w:rsidRPr="00D4473B">
        <w:rPr>
          <w:rFonts w:ascii="Arial" w:hAnsi="Arial" w:cs="Arial"/>
          <w:bCs/>
          <w:i/>
          <w:noProof/>
        </w:rPr>
        <w:t>18</w:t>
      </w:r>
      <w:r w:rsidR="00D4473B">
        <w:rPr>
          <w:rFonts w:ascii="Arial" w:hAnsi="Arial" w:cs="Arial"/>
          <w:bCs/>
          <w:noProof/>
        </w:rPr>
        <w:t>)</w:t>
      </w:r>
      <w:r w:rsidR="00D4473B">
        <w:rPr>
          <w:rFonts w:ascii="Arial" w:hAnsi="Arial" w:cs="Arial"/>
          <w:bCs/>
        </w:rPr>
        <w:fldChar w:fldCharType="end"/>
      </w:r>
      <w:r w:rsidR="00D4473B">
        <w:rPr>
          <w:rFonts w:ascii="Arial" w:hAnsi="Arial" w:cs="Arial"/>
          <w:bCs/>
        </w:rPr>
        <w:t>.</w:t>
      </w:r>
      <w:r w:rsidR="00BC5CA4" w:rsidRPr="00662061">
        <w:rPr>
          <w:rFonts w:ascii="Arial" w:hAnsi="Arial" w:cs="Arial"/>
          <w:bCs/>
        </w:rPr>
        <w:t xml:space="preserve"> </w:t>
      </w:r>
      <w:del w:id="19" w:author="Jenny Q Ouyang" w:date="2024-06-21T00:04:00Z" w16du:dateUtc="2024-06-21T07:04:00Z">
        <w:r w:rsidR="00BC5CA4" w:rsidDel="00C83861">
          <w:rPr>
            <w:rFonts w:ascii="Arial" w:hAnsi="Arial" w:cs="Arial"/>
            <w:bCs/>
          </w:rPr>
          <w:delText>Additiona</w:delText>
        </w:r>
      </w:del>
      <w:del w:id="20" w:author="Jenny Q Ouyang" w:date="2024-06-21T00:05:00Z" w16du:dateUtc="2024-06-21T07:05:00Z">
        <w:r w:rsidR="00BC5CA4" w:rsidDel="00C83861">
          <w:rPr>
            <w:rFonts w:ascii="Arial" w:hAnsi="Arial" w:cs="Arial"/>
            <w:bCs/>
          </w:rPr>
          <w:delText>lly</w:delText>
        </w:r>
        <w:r w:rsidR="003F5E60" w:rsidDel="00C83861">
          <w:rPr>
            <w:rFonts w:ascii="Arial" w:hAnsi="Arial" w:cs="Arial"/>
            <w:bCs/>
          </w:rPr>
          <w:delText>, a</w:delText>
        </w:r>
      </w:del>
      <w:ins w:id="21" w:author="Jenny Q Ouyang" w:date="2024-06-21T00:05:00Z" w16du:dateUtc="2024-06-21T07:05:00Z">
        <w:r w:rsidR="00C83861">
          <w:rPr>
            <w:rFonts w:ascii="Arial" w:hAnsi="Arial" w:cs="Arial"/>
            <w:bCs/>
          </w:rPr>
          <w:t>A</w:t>
        </w:r>
      </w:ins>
      <w:r w:rsidR="003F5E60">
        <w:rPr>
          <w:rFonts w:ascii="Arial" w:hAnsi="Arial" w:cs="Arial"/>
          <w:bCs/>
        </w:rPr>
        <w:t xml:space="preserve"> recent study show</w:t>
      </w:r>
      <w:r w:rsidR="008504D1">
        <w:rPr>
          <w:rFonts w:ascii="Arial" w:hAnsi="Arial" w:cs="Arial"/>
          <w:bCs/>
        </w:rPr>
        <w:t>ed</w:t>
      </w:r>
      <w:r w:rsidR="003F5E60">
        <w:rPr>
          <w:rFonts w:ascii="Arial" w:hAnsi="Arial" w:cs="Arial"/>
          <w:bCs/>
        </w:rPr>
        <w:t xml:space="preserve"> that </w:t>
      </w:r>
      <w:r w:rsidR="008504D1">
        <w:rPr>
          <w:rFonts w:ascii="Arial" w:hAnsi="Arial" w:cs="Arial"/>
          <w:bCs/>
        </w:rPr>
        <w:t xml:space="preserve">paired birds can restore rhythmic activity in an arrhythmic environment of constant light </w:t>
      </w:r>
      <w:r w:rsidR="008504D1">
        <w:rPr>
          <w:rFonts w:ascii="Arial" w:hAnsi="Arial" w:cs="Arial"/>
          <w:bCs/>
        </w:rPr>
        <w:fldChar w:fldCharType="begin"/>
      </w:r>
      <w:r w:rsidR="00D4473B">
        <w:rPr>
          <w:rFonts w:ascii="Arial" w:hAnsi="Arial" w:cs="Arial"/>
          <w:bCs/>
        </w:rPr>
        <w:instrText xml:space="preserve"> ADDIN EN.CITE &lt;EndNote&gt;&lt;Cite&gt;&lt;Author&gt;Jha&lt;/Author&gt;&lt;Year&gt;2017&lt;/Year&gt;&lt;IDText&gt;Female conspecifics restore rhythmic singing behaviour in arrhythmic male zebra finches&lt;/IDText&gt;&lt;DisplayText&gt;(&lt;style face="italic"&gt;19&lt;/style&gt;)&lt;/DisplayText&gt;&lt;record&gt;&lt;dates&gt;&lt;pub-dates&gt;&lt;date&gt;Mar&lt;/date&gt;&lt;/pub-dates&gt;&lt;year&gt;2017&lt;/year&gt;&lt;/dates&gt;&lt;keywords&gt;&lt;keyword&gt;Circadian rhythm&lt;/keyword&gt;&lt;keyword&gt;social cue&lt;/keyword&gt;&lt;keyword&gt;song&lt;/keyword&gt;&lt;keyword&gt;songbird&lt;/keyword&gt;&lt;keyword&gt;zebra finch&lt;/keyword&gt;&lt;keyword&gt;circadian-rhythms&lt;/keyword&gt;&lt;keyword&gt;social entrainment&lt;/keyword&gt;&lt;keyword&gt;passer-domesticus&lt;/keyword&gt;&lt;keyword&gt;undirected&lt;/keyword&gt;&lt;keyword&gt;song&lt;/keyword&gt;&lt;keyword&gt;bird song&lt;/keyword&gt;&lt;keyword&gt;mate&lt;/keyword&gt;&lt;keyword&gt;melatonin&lt;/keyword&gt;&lt;keyword&gt;clock&lt;/keyword&gt;&lt;keyword&gt;brain&lt;/keyword&gt;&lt;keyword&gt;patterns&lt;/keyword&gt;&lt;keyword&gt;Life Sciences &amp;amp; Biomedicine - Other Topics&lt;/keyword&gt;&lt;/keywords&gt;&lt;urls&gt;&lt;related-urls&gt;&lt;url&gt;&amp;lt;Go to ISI&amp;gt;://WOS:000396027800016&lt;/url&gt;&lt;/related-urls&gt;&lt;/urls&gt;&lt;isbn&gt;0250-5991&lt;/isbn&gt;&lt;work-type&gt;Article&lt;/work-type&gt;&lt;titles&gt;&lt;title&gt;Female conspecifics restore rhythmic singing behaviour in arrhythmic male zebra finches&lt;/title&gt;&lt;secondary-title&gt;Journal of Biosciences&lt;/secondary-title&gt;&lt;alt-title&gt;J. Biosci.&lt;/alt-title&gt;&lt;/titles&gt;&lt;pages&gt;139-147&lt;/pages&gt;&lt;number&gt;1&lt;/number&gt;&lt;contributors&gt;&lt;authors&gt;&lt;author&gt;Jha, N. A.&lt;/author&gt;&lt;author&gt;Kumar, V.&lt;/author&gt;&lt;/authors&gt;&lt;/contributors&gt;&lt;language&gt;English&lt;/language&gt;&lt;added-date format="utc"&gt;1615329051&lt;/added-date&gt;&lt;ref-type name="Journal Article"&gt;17&lt;/ref-type&gt;&lt;auth-address&gt;[Jha, Neelu Anand&amp;#xD;Kumar, Vinod] Univ Delhi, Dept Zool, Indo US Joint Ctr Biol Timing, New Delhi 110007, India.&amp;#xD;Kumar, V (corresponding author), Univ Delhi, Dept Zool, Indo US Joint Ctr Biol Timing, New Delhi 110007, India.&amp;#xD;drvkumar11@gmail.com&lt;/auth-address&gt;&lt;rec-number&gt;88&lt;/rec-number&gt;&lt;last-updated-date format="utc"&gt;1615329709&lt;/last-updated-date&gt;&lt;accession-num&gt;WOS:000396027800016&lt;/accession-num&gt;&lt;electronic-resource-num&gt;10.1007/s12038-017-9664-y&lt;/electronic-resource-num&gt;&lt;volume&gt;42&lt;/volume&gt;&lt;/record&gt;&lt;/Cite&gt;&lt;/EndNote&gt;</w:instrText>
      </w:r>
      <w:r w:rsidR="008504D1">
        <w:rPr>
          <w:rFonts w:ascii="Arial" w:hAnsi="Arial" w:cs="Arial"/>
          <w:bCs/>
        </w:rPr>
        <w:fldChar w:fldCharType="separate"/>
      </w:r>
      <w:r w:rsidR="00D4473B">
        <w:rPr>
          <w:rFonts w:ascii="Arial" w:hAnsi="Arial" w:cs="Arial"/>
          <w:bCs/>
          <w:noProof/>
        </w:rPr>
        <w:t>(</w:t>
      </w:r>
      <w:r w:rsidR="00D4473B" w:rsidRPr="00D4473B">
        <w:rPr>
          <w:rFonts w:ascii="Arial" w:hAnsi="Arial" w:cs="Arial"/>
          <w:bCs/>
          <w:i/>
          <w:noProof/>
        </w:rPr>
        <w:t>19</w:t>
      </w:r>
      <w:r w:rsidR="00D4473B">
        <w:rPr>
          <w:rFonts w:ascii="Arial" w:hAnsi="Arial" w:cs="Arial"/>
          <w:bCs/>
          <w:noProof/>
        </w:rPr>
        <w:t>)</w:t>
      </w:r>
      <w:r w:rsidR="008504D1">
        <w:rPr>
          <w:rFonts w:ascii="Arial" w:hAnsi="Arial" w:cs="Arial"/>
          <w:bCs/>
        </w:rPr>
        <w:fldChar w:fldCharType="end"/>
      </w:r>
      <w:r w:rsidR="008504D1">
        <w:rPr>
          <w:rFonts w:ascii="Arial" w:hAnsi="Arial" w:cs="Arial"/>
          <w:bCs/>
        </w:rPr>
        <w:t>.</w:t>
      </w:r>
      <w:r w:rsidR="003F5E60">
        <w:rPr>
          <w:rFonts w:ascii="Arial" w:hAnsi="Arial" w:cs="Arial"/>
          <w:bCs/>
        </w:rPr>
        <w:t xml:space="preserve"> </w:t>
      </w:r>
      <w:r>
        <w:rPr>
          <w:rFonts w:ascii="Arial" w:hAnsi="Arial" w:cs="Arial"/>
          <w:bCs/>
        </w:rPr>
        <w:t>Therefore,</w:t>
      </w:r>
      <w:r w:rsidR="00636E8F">
        <w:rPr>
          <w:rFonts w:ascii="Arial" w:hAnsi="Arial" w:cs="Arial"/>
          <w:bCs/>
        </w:rPr>
        <w:t xml:space="preserve"> we need</w:t>
      </w:r>
      <w:r>
        <w:rPr>
          <w:rFonts w:ascii="Arial" w:hAnsi="Arial" w:cs="Arial"/>
          <w:bCs/>
        </w:rPr>
        <w:t xml:space="preserve"> </w:t>
      </w:r>
      <w:r w:rsidR="00636E8F">
        <w:rPr>
          <w:rFonts w:ascii="Arial" w:hAnsi="Arial" w:cs="Arial"/>
          <w:bCs/>
        </w:rPr>
        <w:t xml:space="preserve">systematic </w:t>
      </w:r>
      <w:del w:id="22" w:author="Jenny Q Ouyang" w:date="2024-06-21T00:05:00Z" w16du:dateUtc="2024-06-21T07:05:00Z">
        <w:r w:rsidR="00636E8F" w:rsidDel="00C83861">
          <w:rPr>
            <w:rFonts w:ascii="Arial" w:hAnsi="Arial" w:cs="Arial"/>
            <w:bCs/>
          </w:rPr>
          <w:delText xml:space="preserve">social </w:delText>
        </w:r>
      </w:del>
      <w:r w:rsidR="00636E8F">
        <w:rPr>
          <w:rFonts w:ascii="Arial" w:hAnsi="Arial" w:cs="Arial"/>
          <w:bCs/>
        </w:rPr>
        <w:t xml:space="preserve">studies </w:t>
      </w:r>
      <w:del w:id="23" w:author="Jenny Q Ouyang" w:date="2024-06-21T00:05:00Z" w16du:dateUtc="2024-06-21T07:05:00Z">
        <w:r w:rsidR="00636E8F" w:rsidDel="00C83861">
          <w:rPr>
            <w:rFonts w:ascii="Arial" w:hAnsi="Arial" w:cs="Arial"/>
            <w:bCs/>
          </w:rPr>
          <w:delText>to fully understand ALAN’s impact</w:delText>
        </w:r>
      </w:del>
      <w:ins w:id="24" w:author="Jenny Q Ouyang" w:date="2024-06-21T00:05:00Z" w16du:dateUtc="2024-06-21T07:05:00Z">
        <w:r w:rsidR="00C83861">
          <w:rPr>
            <w:rFonts w:ascii="Arial" w:hAnsi="Arial" w:cs="Arial"/>
            <w:bCs/>
          </w:rPr>
          <w:t>of</w:t>
        </w:r>
      </w:ins>
      <w:ins w:id="25" w:author="Jenny Q Ouyang" w:date="2024-06-21T00:06:00Z" w16du:dateUtc="2024-06-21T07:06:00Z">
        <w:r w:rsidR="00C83861">
          <w:rPr>
            <w:rFonts w:ascii="Arial" w:hAnsi="Arial" w:cs="Arial"/>
            <w:bCs/>
          </w:rPr>
          <w:t xml:space="preserve"> the impacts of social interactions </w:t>
        </w:r>
      </w:ins>
      <w:ins w:id="26" w:author="Jenny Q Ouyang" w:date="2024-06-21T00:07:00Z" w16du:dateUtc="2024-06-21T07:07:00Z">
        <w:r w:rsidR="009F0B1D">
          <w:rPr>
            <w:rFonts w:ascii="Arial" w:hAnsi="Arial" w:cs="Arial"/>
            <w:bCs/>
          </w:rPr>
          <w:t>under</w:t>
        </w:r>
      </w:ins>
      <w:ins w:id="27" w:author="Jenny Q Ouyang" w:date="2024-06-21T00:06:00Z" w16du:dateUtc="2024-06-21T07:06:00Z">
        <w:r w:rsidR="00C83861">
          <w:rPr>
            <w:rFonts w:ascii="Arial" w:hAnsi="Arial" w:cs="Arial"/>
            <w:bCs/>
          </w:rPr>
          <w:t xml:space="preserve"> environmental pollutants</w:t>
        </w:r>
      </w:ins>
      <w:r w:rsidR="00636E8F">
        <w:rPr>
          <w:rFonts w:ascii="Arial" w:hAnsi="Arial" w:cs="Arial"/>
          <w:bCs/>
        </w:rPr>
        <w:t>. O</w:t>
      </w:r>
      <w:r>
        <w:rPr>
          <w:rFonts w:ascii="Arial" w:hAnsi="Arial" w:cs="Arial"/>
          <w:bCs/>
        </w:rPr>
        <w:t xml:space="preserve">ur study aims </w:t>
      </w:r>
      <w:r w:rsidRPr="00915199">
        <w:rPr>
          <w:rFonts w:ascii="Arial" w:hAnsi="Arial" w:cs="Arial"/>
          <w:bCs/>
        </w:rPr>
        <w:t>to investigate whether social conditions</w:t>
      </w:r>
      <w:r w:rsidR="000D1245">
        <w:rPr>
          <w:rFonts w:ascii="Arial" w:hAnsi="Arial" w:cs="Arial"/>
          <w:bCs/>
        </w:rPr>
        <w:t xml:space="preserve"> </w:t>
      </w:r>
      <w:r w:rsidR="0016171E">
        <w:rPr>
          <w:rFonts w:ascii="Arial" w:hAnsi="Arial" w:cs="Arial"/>
          <w:bCs/>
        </w:rPr>
        <w:t>alter the effects of ALAN</w:t>
      </w:r>
      <w:r w:rsidR="00187858">
        <w:rPr>
          <w:rFonts w:ascii="Arial" w:hAnsi="Arial" w:cs="Arial"/>
          <w:bCs/>
        </w:rPr>
        <w:t xml:space="preserve">. We </w:t>
      </w:r>
      <w:r w:rsidR="00187858">
        <w:rPr>
          <w:rFonts w:ascii="Arial" w:hAnsi="Arial" w:cs="Arial"/>
          <w:bCs/>
        </w:rPr>
        <w:lastRenderedPageBreak/>
        <w:t>predict based on the limited studies available investigating social circadian rhythms, that social interactions might mitigate the effects of this pervasive sensory pollutant.</w:t>
      </w:r>
      <w:r w:rsidR="0016171E">
        <w:rPr>
          <w:rFonts w:ascii="Arial" w:hAnsi="Arial" w:cs="Arial"/>
          <w:bCs/>
        </w:rPr>
        <w:t xml:space="preserve"> </w:t>
      </w:r>
    </w:p>
    <w:p w14:paraId="3B1F1008" w14:textId="172C3B4E" w:rsidR="00F445AB" w:rsidRDefault="002B0DEC" w:rsidP="00F445AB">
      <w:pPr>
        <w:spacing w:after="0" w:line="480" w:lineRule="auto"/>
        <w:rPr>
          <w:rFonts w:ascii="Arial" w:hAnsi="Arial" w:cs="Arial"/>
          <w:bCs/>
        </w:rPr>
      </w:pPr>
      <w:r>
        <w:rPr>
          <w:rFonts w:ascii="Arial" w:hAnsi="Arial" w:cs="Arial"/>
          <w:bCs/>
        </w:rPr>
        <w:tab/>
        <w:t>We</w:t>
      </w:r>
      <w:r w:rsidRPr="00915199">
        <w:rPr>
          <w:rFonts w:ascii="Arial" w:hAnsi="Arial" w:cs="Arial"/>
          <w:bCs/>
        </w:rPr>
        <w:t xml:space="preserve"> </w:t>
      </w:r>
      <w:r>
        <w:rPr>
          <w:rFonts w:ascii="Arial" w:hAnsi="Arial" w:cs="Arial"/>
          <w:bCs/>
        </w:rPr>
        <w:t>exposed</w:t>
      </w:r>
      <w:r w:rsidRPr="00915199">
        <w:rPr>
          <w:rFonts w:ascii="Arial" w:hAnsi="Arial" w:cs="Arial"/>
          <w:bCs/>
        </w:rPr>
        <w:t xml:space="preserve"> zebra finches (</w:t>
      </w:r>
      <w:proofErr w:type="spellStart"/>
      <w:r w:rsidRPr="00915199">
        <w:rPr>
          <w:rFonts w:ascii="Arial" w:hAnsi="Arial" w:cs="Arial"/>
          <w:bCs/>
          <w:i/>
          <w:iCs/>
        </w:rPr>
        <w:t>Taeniopygia</w:t>
      </w:r>
      <w:proofErr w:type="spellEnd"/>
      <w:r w:rsidRPr="00915199">
        <w:rPr>
          <w:rFonts w:ascii="Arial" w:hAnsi="Arial" w:cs="Arial"/>
          <w:bCs/>
          <w:i/>
          <w:iCs/>
        </w:rPr>
        <w:t xml:space="preserve"> guttata</w:t>
      </w:r>
      <w:r w:rsidRPr="00915199">
        <w:rPr>
          <w:rFonts w:ascii="Arial" w:hAnsi="Arial" w:cs="Arial"/>
          <w:bCs/>
        </w:rPr>
        <w:t>)</w:t>
      </w:r>
      <w:r>
        <w:rPr>
          <w:rFonts w:ascii="Arial" w:hAnsi="Arial" w:cs="Arial"/>
          <w:bCs/>
        </w:rPr>
        <w:t>, a social diurnal model organism,</w:t>
      </w:r>
      <w:r w:rsidRPr="00915199">
        <w:rPr>
          <w:rFonts w:ascii="Arial" w:hAnsi="Arial" w:cs="Arial"/>
          <w:bCs/>
        </w:rPr>
        <w:t xml:space="preserve"> to ALAN in both isolated and social </w:t>
      </w:r>
      <w:r>
        <w:rPr>
          <w:rFonts w:ascii="Arial" w:hAnsi="Arial" w:cs="Arial"/>
          <w:bCs/>
        </w:rPr>
        <w:t>conditions</w:t>
      </w:r>
      <w:r w:rsidRPr="00915199">
        <w:rPr>
          <w:rFonts w:ascii="Arial" w:hAnsi="Arial" w:cs="Arial"/>
          <w:bCs/>
        </w:rPr>
        <w:t>. We compared activity levels, circadian gene expression</w:t>
      </w:r>
      <w:r>
        <w:rPr>
          <w:rFonts w:ascii="Arial" w:hAnsi="Arial" w:cs="Arial"/>
          <w:bCs/>
        </w:rPr>
        <w:t xml:space="preserve"> in the hypothalamus and liver</w:t>
      </w:r>
      <w:r w:rsidR="0016171E">
        <w:rPr>
          <w:rFonts w:ascii="Arial" w:hAnsi="Arial" w:cs="Arial"/>
          <w:bCs/>
        </w:rPr>
        <w:t>, and melatonin</w:t>
      </w:r>
      <w:r w:rsidR="00187858">
        <w:rPr>
          <w:rFonts w:ascii="Arial" w:hAnsi="Arial" w:cs="Arial"/>
          <w:bCs/>
        </w:rPr>
        <w:t xml:space="preserve"> of control and ALAN-exposed birds </w:t>
      </w:r>
      <w:r w:rsidRPr="00915199">
        <w:rPr>
          <w:rFonts w:ascii="Arial" w:hAnsi="Arial" w:cs="Arial"/>
          <w:bCs/>
        </w:rPr>
        <w:t>housed in isolated or social settings</w:t>
      </w:r>
      <w:r>
        <w:rPr>
          <w:rFonts w:ascii="Arial" w:hAnsi="Arial" w:cs="Arial"/>
          <w:bCs/>
        </w:rPr>
        <w:t>. We chose these metrics for a comprehensive analysis of clock changes responding to ALAN, aiming</w:t>
      </w:r>
      <w:r w:rsidRPr="00E75B72">
        <w:rPr>
          <w:rFonts w:ascii="Arial" w:hAnsi="Arial" w:cs="Arial"/>
          <w:bCs/>
        </w:rPr>
        <w:t xml:space="preserve"> to ex</w:t>
      </w:r>
      <w:r>
        <w:rPr>
          <w:rFonts w:ascii="Arial" w:hAnsi="Arial" w:cs="Arial"/>
          <w:bCs/>
        </w:rPr>
        <w:t>plore</w:t>
      </w:r>
      <w:r w:rsidRPr="00E75B72">
        <w:rPr>
          <w:rFonts w:ascii="Arial" w:hAnsi="Arial" w:cs="Arial"/>
          <w:bCs/>
        </w:rPr>
        <w:t xml:space="preserve"> core and peripheral mechanistic clock changes and their interactions.</w:t>
      </w:r>
      <w:r>
        <w:rPr>
          <w:rFonts w:ascii="Arial" w:hAnsi="Arial" w:cs="Arial"/>
          <w:bCs/>
        </w:rPr>
        <w:t xml:space="preserve"> If social conditions provide circadian rescue, we predicted that circadian disruption</w:t>
      </w:r>
      <w:r w:rsidR="000D1245">
        <w:rPr>
          <w:rFonts w:ascii="Arial" w:hAnsi="Arial" w:cs="Arial"/>
          <w:bCs/>
        </w:rPr>
        <w:t xml:space="preserve">, </w:t>
      </w:r>
      <w:r w:rsidR="000D1245" w:rsidRPr="003F2AEB">
        <w:rPr>
          <w:rFonts w:ascii="Arial" w:hAnsi="Arial" w:cs="Arial"/>
          <w:bCs/>
          <w:i/>
          <w:iCs/>
        </w:rPr>
        <w:t>i.e</w:t>
      </w:r>
      <w:r w:rsidR="000D1245">
        <w:rPr>
          <w:rFonts w:ascii="Arial" w:hAnsi="Arial" w:cs="Arial"/>
          <w:bCs/>
        </w:rPr>
        <w:t>., misalignment of gene-expression, physiology</w:t>
      </w:r>
      <w:r w:rsidR="00187858">
        <w:rPr>
          <w:rFonts w:ascii="Arial" w:hAnsi="Arial" w:cs="Arial"/>
          <w:bCs/>
        </w:rPr>
        <w:t>,</w:t>
      </w:r>
      <w:r w:rsidR="000D1245">
        <w:rPr>
          <w:rFonts w:ascii="Arial" w:hAnsi="Arial" w:cs="Arial"/>
          <w:bCs/>
        </w:rPr>
        <w:t xml:space="preserve"> and behavior with light-dark conditions, </w:t>
      </w:r>
      <w:r>
        <w:rPr>
          <w:rFonts w:ascii="Arial" w:hAnsi="Arial" w:cs="Arial"/>
          <w:bCs/>
        </w:rPr>
        <w:t>would be less in ALAN-exposed birds housed socially than</w:t>
      </w:r>
      <w:r w:rsidR="000D1245">
        <w:rPr>
          <w:rFonts w:ascii="Arial" w:hAnsi="Arial" w:cs="Arial"/>
          <w:bCs/>
        </w:rPr>
        <w:t xml:space="preserve"> in</w:t>
      </w:r>
      <w:r>
        <w:rPr>
          <w:rFonts w:ascii="Arial" w:hAnsi="Arial" w:cs="Arial"/>
          <w:bCs/>
        </w:rPr>
        <w:t xml:space="preserve"> isolated conditions. Alternatively, ALAN could be a strong enough </w:t>
      </w:r>
      <w:r>
        <w:rPr>
          <w:rFonts w:ascii="Arial" w:hAnsi="Arial" w:cs="Arial"/>
          <w:bCs/>
          <w:i/>
          <w:iCs/>
        </w:rPr>
        <w:t xml:space="preserve">zeitgeber </w:t>
      </w:r>
      <w:r>
        <w:rPr>
          <w:rFonts w:ascii="Arial" w:hAnsi="Arial" w:cs="Arial"/>
          <w:bCs/>
        </w:rPr>
        <w:t>or stressor that the social context has no effect. In this case, ALAN exposure would elicit similar responses regardless of social condition.</w:t>
      </w:r>
      <w:r w:rsidR="00636E8F">
        <w:rPr>
          <w:rFonts w:ascii="Arial" w:hAnsi="Arial" w:cs="Arial"/>
          <w:bCs/>
        </w:rPr>
        <w:t xml:space="preserve"> Lastly, social context could amplify ALAN’s effects</w:t>
      </w:r>
      <w:r w:rsidR="00D76301">
        <w:rPr>
          <w:rFonts w:ascii="Arial" w:hAnsi="Arial" w:cs="Arial"/>
          <w:bCs/>
        </w:rPr>
        <w:t>,</w:t>
      </w:r>
      <w:r w:rsidR="00636E8F">
        <w:rPr>
          <w:rFonts w:ascii="Arial" w:hAnsi="Arial" w:cs="Arial"/>
          <w:bCs/>
        </w:rPr>
        <w:t xml:space="preserve"> </w:t>
      </w:r>
      <w:r w:rsidR="00D76301">
        <w:rPr>
          <w:rFonts w:ascii="Arial" w:hAnsi="Arial" w:cs="Arial"/>
          <w:bCs/>
        </w:rPr>
        <w:t>prorogating</w:t>
      </w:r>
      <w:r w:rsidR="00636E8F">
        <w:rPr>
          <w:rFonts w:ascii="Arial" w:hAnsi="Arial" w:cs="Arial"/>
          <w:bCs/>
        </w:rPr>
        <w:t xml:space="preserve"> them throughout the group</w:t>
      </w:r>
      <w:r w:rsidR="00D76301">
        <w:rPr>
          <w:rFonts w:ascii="Arial" w:hAnsi="Arial" w:cs="Arial"/>
          <w:bCs/>
        </w:rPr>
        <w:t>,</w:t>
      </w:r>
      <w:r w:rsidR="00636E8F">
        <w:rPr>
          <w:rFonts w:ascii="Arial" w:hAnsi="Arial" w:cs="Arial"/>
          <w:bCs/>
        </w:rPr>
        <w:t xml:space="preserve"> thereby leading to enhanced circadian disruption compared to isolated ALAN-exposed birds. </w:t>
      </w:r>
      <w:r>
        <w:rPr>
          <w:rFonts w:ascii="Arial" w:hAnsi="Arial" w:cs="Arial"/>
          <w:bCs/>
        </w:rPr>
        <w:t xml:space="preserve">  </w:t>
      </w:r>
      <w:r w:rsidRPr="00311240">
        <w:rPr>
          <w:rFonts w:ascii="Arial" w:hAnsi="Arial" w:cs="Arial"/>
          <w:bCs/>
        </w:rPr>
        <w:t xml:space="preserve"> </w:t>
      </w:r>
    </w:p>
    <w:p w14:paraId="62F1228B" w14:textId="77777777" w:rsidR="002B0DEC" w:rsidRPr="002B0DEC" w:rsidRDefault="002B0DEC" w:rsidP="00F445AB">
      <w:pPr>
        <w:spacing w:after="0" w:line="480" w:lineRule="auto"/>
        <w:rPr>
          <w:rFonts w:ascii="Arial" w:hAnsi="Arial" w:cs="Arial"/>
          <w:bCs/>
        </w:rPr>
      </w:pPr>
    </w:p>
    <w:p w14:paraId="4AE9E2AF" w14:textId="453C7346" w:rsidR="00AF4AA1" w:rsidRDefault="00AF4AA1" w:rsidP="00FA786D">
      <w:pPr>
        <w:spacing w:after="0" w:line="480" w:lineRule="auto"/>
        <w:rPr>
          <w:rFonts w:ascii="Arial" w:hAnsi="Arial" w:cs="Arial"/>
          <w:b/>
        </w:rPr>
      </w:pPr>
      <w:r>
        <w:rPr>
          <w:rFonts w:ascii="Arial" w:hAnsi="Arial" w:cs="Arial"/>
          <w:b/>
        </w:rPr>
        <w:t>Methods</w:t>
      </w:r>
    </w:p>
    <w:p w14:paraId="789E521E" w14:textId="1B7946C9" w:rsidR="00AF4AA1" w:rsidRPr="00AF4AA1" w:rsidRDefault="00AF4AA1" w:rsidP="005540E5">
      <w:pPr>
        <w:spacing w:after="0" w:line="480" w:lineRule="auto"/>
        <w:rPr>
          <w:rFonts w:ascii="Arial" w:hAnsi="Arial" w:cs="Arial"/>
          <w:bCs/>
          <w:i/>
          <w:iCs/>
        </w:rPr>
      </w:pPr>
      <w:r w:rsidRPr="00AF4AA1">
        <w:rPr>
          <w:rFonts w:ascii="Arial" w:hAnsi="Arial" w:cs="Arial"/>
          <w:bCs/>
          <w:i/>
          <w:iCs/>
        </w:rPr>
        <w:t>Experimental Design</w:t>
      </w:r>
    </w:p>
    <w:p w14:paraId="4B835A32" w14:textId="171BF44E" w:rsidR="00AF4AA1" w:rsidRPr="00AF4AA1" w:rsidRDefault="00AE3DBC" w:rsidP="005540E5">
      <w:pPr>
        <w:spacing w:after="0" w:line="480" w:lineRule="auto"/>
        <w:ind w:firstLine="720"/>
        <w:rPr>
          <w:rFonts w:ascii="Arial" w:hAnsi="Arial" w:cs="Arial"/>
          <w:bCs/>
        </w:rPr>
      </w:pPr>
      <w:r>
        <w:rPr>
          <w:rFonts w:ascii="Arial" w:hAnsi="Arial" w:cs="Arial"/>
          <w:bCs/>
        </w:rPr>
        <w:t>We housed 99</w:t>
      </w:r>
      <w:r w:rsidR="001B4927">
        <w:rPr>
          <w:rFonts w:ascii="Arial" w:hAnsi="Arial" w:cs="Arial"/>
          <w:bCs/>
        </w:rPr>
        <w:t xml:space="preserve"> z</w:t>
      </w:r>
      <w:r w:rsidR="00AF4AA1" w:rsidRPr="00AF4AA1">
        <w:rPr>
          <w:rFonts w:ascii="Arial" w:hAnsi="Arial" w:cs="Arial"/>
          <w:bCs/>
        </w:rPr>
        <w:t>ebra finches individually</w:t>
      </w:r>
      <w:r w:rsidR="00AD378B">
        <w:rPr>
          <w:rFonts w:ascii="Arial" w:hAnsi="Arial" w:cs="Arial"/>
          <w:bCs/>
        </w:rPr>
        <w:t xml:space="preserve"> (</w:t>
      </w:r>
      <w:r w:rsidR="00817C3F">
        <w:rPr>
          <w:rFonts w:ascii="Arial" w:hAnsi="Arial" w:cs="Arial"/>
          <w:bCs/>
        </w:rPr>
        <w:t>n=</w:t>
      </w:r>
      <w:r w:rsidR="00E71BB7">
        <w:rPr>
          <w:rFonts w:ascii="Arial" w:hAnsi="Arial" w:cs="Arial"/>
          <w:bCs/>
        </w:rPr>
        <w:t>53</w:t>
      </w:r>
      <w:r w:rsidR="00817C3F">
        <w:rPr>
          <w:rFonts w:ascii="Arial" w:hAnsi="Arial" w:cs="Arial"/>
          <w:bCs/>
        </w:rPr>
        <w:t xml:space="preserve">; </w:t>
      </w:r>
      <w:r w:rsidR="00AD378B" w:rsidRPr="00AD378B">
        <w:rPr>
          <w:rFonts w:ascii="Arial" w:hAnsi="Arial" w:cs="Arial"/>
          <w:bCs/>
        </w:rPr>
        <w:t>47 x 31 x 36</w:t>
      </w:r>
      <w:r w:rsidR="00AD378B">
        <w:rPr>
          <w:rFonts w:ascii="Arial" w:hAnsi="Arial" w:cs="Arial"/>
          <w:bCs/>
        </w:rPr>
        <w:t>cm cages)</w:t>
      </w:r>
      <w:r w:rsidR="00767FB9">
        <w:rPr>
          <w:rFonts w:ascii="Arial" w:hAnsi="Arial" w:cs="Arial"/>
          <w:bCs/>
        </w:rPr>
        <w:t xml:space="preserve"> or grouped</w:t>
      </w:r>
      <w:r w:rsidR="00AD378B">
        <w:rPr>
          <w:rFonts w:ascii="Arial" w:hAnsi="Arial" w:cs="Arial"/>
          <w:bCs/>
        </w:rPr>
        <w:t xml:space="preserve"> </w:t>
      </w:r>
      <w:r>
        <w:rPr>
          <w:rFonts w:ascii="Arial" w:hAnsi="Arial" w:cs="Arial"/>
          <w:bCs/>
        </w:rPr>
        <w:t xml:space="preserve">indoors </w:t>
      </w:r>
      <w:r w:rsidR="00AD378B">
        <w:rPr>
          <w:rFonts w:ascii="Arial" w:hAnsi="Arial" w:cs="Arial"/>
          <w:bCs/>
        </w:rPr>
        <w:t>(</w:t>
      </w:r>
      <w:r w:rsidR="00817C3F">
        <w:rPr>
          <w:rFonts w:ascii="Arial" w:hAnsi="Arial" w:cs="Arial"/>
          <w:bCs/>
        </w:rPr>
        <w:t>n=</w:t>
      </w:r>
      <w:r w:rsidR="00E71BB7">
        <w:rPr>
          <w:rFonts w:ascii="Arial" w:hAnsi="Arial" w:cs="Arial"/>
          <w:bCs/>
        </w:rPr>
        <w:t>46</w:t>
      </w:r>
      <w:r w:rsidR="00817C3F">
        <w:rPr>
          <w:rFonts w:ascii="Arial" w:hAnsi="Arial" w:cs="Arial"/>
          <w:bCs/>
        </w:rPr>
        <w:t xml:space="preserve">, </w:t>
      </w:r>
      <w:r w:rsidR="00391B38">
        <w:rPr>
          <w:rFonts w:ascii="Arial" w:hAnsi="Arial" w:cs="Arial"/>
          <w:bCs/>
        </w:rPr>
        <w:t>47</w:t>
      </w:r>
      <w:r w:rsidR="00AD378B">
        <w:rPr>
          <w:rFonts w:ascii="Arial" w:hAnsi="Arial" w:cs="Arial"/>
          <w:bCs/>
        </w:rPr>
        <w:t xml:space="preserve"> x </w:t>
      </w:r>
      <w:r w:rsidR="00391B38">
        <w:rPr>
          <w:rFonts w:ascii="Arial" w:hAnsi="Arial" w:cs="Arial"/>
          <w:bCs/>
        </w:rPr>
        <w:t>93</w:t>
      </w:r>
      <w:r w:rsidR="00AD378B">
        <w:rPr>
          <w:rFonts w:ascii="Arial" w:hAnsi="Arial" w:cs="Arial"/>
          <w:bCs/>
        </w:rPr>
        <w:t xml:space="preserve"> x </w:t>
      </w:r>
      <w:r w:rsidR="00391B38">
        <w:rPr>
          <w:rFonts w:ascii="Arial" w:hAnsi="Arial" w:cs="Arial"/>
          <w:bCs/>
        </w:rPr>
        <w:t>36</w:t>
      </w:r>
      <w:r w:rsidR="009C244E">
        <w:rPr>
          <w:rFonts w:ascii="Arial" w:hAnsi="Arial" w:cs="Arial"/>
          <w:bCs/>
        </w:rPr>
        <w:t xml:space="preserve"> </w:t>
      </w:r>
      <w:r w:rsidR="00AD378B">
        <w:rPr>
          <w:rFonts w:ascii="Arial" w:hAnsi="Arial" w:cs="Arial"/>
          <w:bCs/>
        </w:rPr>
        <w:t>cm cages)</w:t>
      </w:r>
      <w:r w:rsidR="00AF4AA1" w:rsidRPr="00AF4AA1">
        <w:rPr>
          <w:rFonts w:ascii="Arial" w:hAnsi="Arial" w:cs="Arial"/>
          <w:bCs/>
        </w:rPr>
        <w:t xml:space="preserve"> and entrained</w:t>
      </w:r>
      <w:r>
        <w:rPr>
          <w:rFonts w:ascii="Arial" w:hAnsi="Arial" w:cs="Arial"/>
          <w:bCs/>
        </w:rPr>
        <w:t xml:space="preserve"> them</w:t>
      </w:r>
      <w:r w:rsidR="00AF4AA1" w:rsidRPr="00AF4AA1">
        <w:rPr>
          <w:rFonts w:ascii="Arial" w:hAnsi="Arial" w:cs="Arial"/>
          <w:bCs/>
        </w:rPr>
        <w:t xml:space="preserve"> to 12 hours light and 12 hours dark (12L:12D) for </w:t>
      </w:r>
      <w:r w:rsidR="00767FB9">
        <w:rPr>
          <w:rFonts w:ascii="Arial" w:hAnsi="Arial" w:cs="Arial"/>
          <w:bCs/>
        </w:rPr>
        <w:t>three</w:t>
      </w:r>
      <w:r w:rsidR="00AF4AA1" w:rsidRPr="00AF4AA1">
        <w:rPr>
          <w:rFonts w:ascii="Arial" w:hAnsi="Arial" w:cs="Arial"/>
          <w:bCs/>
        </w:rPr>
        <w:t xml:space="preserve"> weeks. </w:t>
      </w:r>
      <w:r w:rsidR="001D29A8">
        <w:rPr>
          <w:rFonts w:ascii="Arial" w:hAnsi="Arial" w:cs="Arial"/>
          <w:bCs/>
        </w:rPr>
        <w:t>Grouped</w:t>
      </w:r>
      <w:r w:rsidR="00E42BF3">
        <w:rPr>
          <w:rFonts w:ascii="Arial" w:hAnsi="Arial" w:cs="Arial"/>
          <w:bCs/>
        </w:rPr>
        <w:t xml:space="preserve"> (social)</w:t>
      </w:r>
      <w:r w:rsidR="001D29A8">
        <w:rPr>
          <w:rFonts w:ascii="Arial" w:hAnsi="Arial" w:cs="Arial"/>
          <w:bCs/>
        </w:rPr>
        <w:t xml:space="preserve"> cages held 3 males and 3 females. </w:t>
      </w:r>
      <w:r w:rsidR="00AF4AA1" w:rsidRPr="00AF4AA1">
        <w:rPr>
          <w:rFonts w:ascii="Arial" w:hAnsi="Arial" w:cs="Arial"/>
          <w:bCs/>
        </w:rPr>
        <w:t xml:space="preserve">For daylight, we used 1.4-Watt 5000 K light emitting diode (LED) rated at 95 Lumens lights at </w:t>
      </w:r>
      <w:r w:rsidR="00321CAE">
        <w:rPr>
          <w:rFonts w:ascii="Arial" w:hAnsi="Arial" w:cs="Arial"/>
          <w:bCs/>
        </w:rPr>
        <w:t>9</w:t>
      </w:r>
      <w:r w:rsidR="00AF4AA1" w:rsidRPr="00AF4AA1">
        <w:rPr>
          <w:rFonts w:ascii="Arial" w:hAnsi="Arial" w:cs="Arial"/>
          <w:bCs/>
        </w:rPr>
        <w:t xml:space="preserve">:00 (zeitgeber time (ZT) 0) and lights off at </w:t>
      </w:r>
      <w:r w:rsidR="00321CAE">
        <w:rPr>
          <w:rFonts w:ascii="Arial" w:hAnsi="Arial" w:cs="Arial"/>
          <w:bCs/>
        </w:rPr>
        <w:t>21</w:t>
      </w:r>
      <w:r w:rsidR="00AF4AA1" w:rsidRPr="00AF4AA1">
        <w:rPr>
          <w:rFonts w:ascii="Arial" w:hAnsi="Arial" w:cs="Arial"/>
          <w:bCs/>
        </w:rPr>
        <w:t xml:space="preserve">:00 (ZT 12). Birds were </w:t>
      </w:r>
      <w:r w:rsidR="0089784F">
        <w:rPr>
          <w:rFonts w:ascii="Arial" w:hAnsi="Arial" w:cs="Arial"/>
          <w:bCs/>
        </w:rPr>
        <w:t>provided with</w:t>
      </w:r>
      <w:r w:rsidR="006054B1" w:rsidRPr="00AF4AA1">
        <w:rPr>
          <w:rFonts w:ascii="Arial" w:hAnsi="Arial" w:cs="Arial"/>
          <w:bCs/>
        </w:rPr>
        <w:t xml:space="preserve"> </w:t>
      </w:r>
      <w:r w:rsidR="00AF4AA1" w:rsidRPr="00AF4AA1">
        <w:rPr>
          <w:rFonts w:ascii="Arial" w:hAnsi="Arial" w:cs="Arial"/>
          <w:bCs/>
        </w:rPr>
        <w:t xml:space="preserve">food and water </w:t>
      </w:r>
      <w:proofErr w:type="gramStart"/>
      <w:r w:rsidR="00AF4AA1" w:rsidRPr="00767FB9">
        <w:rPr>
          <w:rFonts w:ascii="Arial" w:hAnsi="Arial" w:cs="Arial"/>
          <w:bCs/>
          <w:i/>
          <w:iCs/>
        </w:rPr>
        <w:t>ad</w:t>
      </w:r>
      <w:proofErr w:type="gramEnd"/>
      <w:r w:rsidR="00AF4AA1" w:rsidRPr="00767FB9">
        <w:rPr>
          <w:rFonts w:ascii="Arial" w:hAnsi="Arial" w:cs="Arial"/>
          <w:bCs/>
          <w:i/>
          <w:iCs/>
        </w:rPr>
        <w:t xml:space="preserve"> libitum</w:t>
      </w:r>
      <w:r w:rsidR="00AF4AA1" w:rsidRPr="00AF4AA1">
        <w:rPr>
          <w:rFonts w:ascii="Arial" w:hAnsi="Arial" w:cs="Arial"/>
          <w:bCs/>
        </w:rPr>
        <w:t xml:space="preserve">. Each cage contained a mechanized perch that relayed hop activity to MATLAB every minute. Cages had individual light-occlusion shades and constant white noise in the background to limit </w:t>
      </w:r>
      <w:r w:rsidR="00AF4AA1" w:rsidRPr="00AF4AA1">
        <w:rPr>
          <w:rFonts w:ascii="Arial" w:hAnsi="Arial" w:cs="Arial"/>
          <w:bCs/>
        </w:rPr>
        <w:lastRenderedPageBreak/>
        <w:t>visual and acoustic cues</w:t>
      </w:r>
      <w:r w:rsidR="00B52AB5">
        <w:rPr>
          <w:rFonts w:ascii="Arial" w:hAnsi="Arial" w:cs="Arial"/>
          <w:bCs/>
        </w:rPr>
        <w:t xml:space="preserve"> across cages</w:t>
      </w:r>
      <w:r w:rsidR="00AF4AA1" w:rsidRPr="00AF4AA1">
        <w:rPr>
          <w:rFonts w:ascii="Arial" w:hAnsi="Arial" w:cs="Arial"/>
          <w:bCs/>
        </w:rPr>
        <w:t>.</w:t>
      </w:r>
      <w:r w:rsidR="00970EAE">
        <w:rPr>
          <w:rFonts w:ascii="Arial" w:hAnsi="Arial" w:cs="Arial"/>
          <w:bCs/>
        </w:rPr>
        <w:t xml:space="preserve"> </w:t>
      </w:r>
      <w:r w:rsidR="00AF4AA1" w:rsidRPr="00AF4AA1">
        <w:rPr>
          <w:rFonts w:ascii="Arial" w:hAnsi="Arial" w:cs="Arial"/>
          <w:bCs/>
        </w:rPr>
        <w:t xml:space="preserve">We </w:t>
      </w:r>
      <w:r w:rsidR="00970EAE">
        <w:rPr>
          <w:rFonts w:ascii="Arial" w:hAnsi="Arial" w:cs="Arial"/>
          <w:bCs/>
        </w:rPr>
        <w:t xml:space="preserve">also </w:t>
      </w:r>
      <w:r w:rsidR="001B4927">
        <w:rPr>
          <w:rFonts w:ascii="Arial" w:hAnsi="Arial" w:cs="Arial"/>
          <w:bCs/>
        </w:rPr>
        <w:t>video-recorded</w:t>
      </w:r>
      <w:r w:rsidR="00AF4AA1" w:rsidRPr="00AF4AA1">
        <w:rPr>
          <w:rFonts w:ascii="Arial" w:hAnsi="Arial" w:cs="Arial"/>
          <w:bCs/>
        </w:rPr>
        <w:t xml:space="preserve"> </w:t>
      </w:r>
      <w:r w:rsidR="00767FB9">
        <w:rPr>
          <w:rFonts w:ascii="Arial" w:hAnsi="Arial" w:cs="Arial"/>
          <w:bCs/>
        </w:rPr>
        <w:t xml:space="preserve">cages containing groups of birds every half hour for two minutes </w:t>
      </w:r>
      <w:r w:rsidR="002B0DEC">
        <w:rPr>
          <w:rFonts w:ascii="Arial" w:hAnsi="Arial" w:cs="Arial"/>
          <w:bCs/>
        </w:rPr>
        <w:fldChar w:fldCharType="begin"/>
      </w:r>
      <w:r w:rsidR="00D4473B">
        <w:rPr>
          <w:rFonts w:ascii="Arial" w:hAnsi="Arial" w:cs="Arial"/>
          <w:bCs/>
        </w:rPr>
        <w:instrText xml:space="preserve"> ADDIN EN.CITE &lt;EndNote&gt;&lt;Cite&gt;&lt;Author&gt;Alaasam&lt;/Author&gt;&lt;Year&gt;2018&lt;/Year&gt;&lt;IDText&gt;Light at night disrupts nocturnal rest and elevates glucocorticoids at cool color temperatures&lt;/IDText&gt;&lt;DisplayText&gt;(&lt;style face="italic"&gt;20&lt;/style&gt;)&lt;/DisplayText&gt;&lt;record&gt;&lt;dates&gt;&lt;pub-dates&gt;&lt;date&gt;Oct-Nov&lt;/date&gt;&lt;/pub-dates&gt;&lt;year&gt;2018&lt;/year&gt;&lt;/dates&gt;&lt;urls&gt;&lt;related-urls&gt;&lt;/related-urls&gt;&lt;/urls&gt;&lt;isbn&gt;2471-5638&lt;/isbn&gt;&lt;titles&gt;&lt;title&gt;Light at night disrupts nocturnal rest and elevates glucocorticoids at cool color temperatures&lt;/title&gt;&lt;secondary-title&gt;Journal of Experimental Zoology Part a-Ecological and Integrative Physiology&lt;/secondary-title&gt;&lt;/titles&gt;&lt;pages&gt;465-472&lt;/pages&gt;&lt;number&gt;8-9&lt;/number&gt;&lt;contributors&gt;&lt;authors&gt;&lt;author&gt;Alaasam, V. J.&lt;/author&gt;&lt;author&gt;Duncan, R.&lt;/author&gt;&lt;author&gt;Casagrande, S.&lt;/author&gt;&lt;author&gt;Davies, S.&lt;/author&gt;&lt;author&gt;Sidher, A.&lt;/author&gt;&lt;author&gt;Seymoure, B.&lt;/author&gt;&lt;author&gt;Shen, Y. T.&lt;/author&gt;&lt;author&gt;Zhang, Y.&lt;/author&gt;&lt;author&gt;Ouyang, J. Q.&lt;/author&gt;&lt;/authors&gt;&lt;/contributors&gt;&lt;added-date format="utc"&gt;1651081286&lt;/added-date&gt;&lt;ref-type name="Journal Article"&gt;17&lt;/ref-type&gt;&lt;rec-number&gt;228&lt;/rec-number&gt;&lt;last-updated-date format="utc"&gt;1669846913&lt;/last-updated-date&gt;&lt;accession-num&gt;WOS:000449502100011&lt;/accession-num&gt;&lt;electronic-resource-num&gt;10.1002/jez.2168&lt;/electronic-resource-num&gt;&lt;volume&gt;329&lt;/volume&gt;&lt;/record&gt;&lt;/Cite&gt;&lt;/EndNote&gt;</w:instrText>
      </w:r>
      <w:r w:rsidR="002B0DEC">
        <w:rPr>
          <w:rFonts w:ascii="Arial" w:hAnsi="Arial" w:cs="Arial"/>
          <w:bCs/>
        </w:rPr>
        <w:fldChar w:fldCharType="separate"/>
      </w:r>
      <w:r w:rsidR="00D4473B">
        <w:rPr>
          <w:rFonts w:ascii="Arial" w:hAnsi="Arial" w:cs="Arial"/>
          <w:bCs/>
          <w:noProof/>
        </w:rPr>
        <w:t>(</w:t>
      </w:r>
      <w:r w:rsidR="00D4473B" w:rsidRPr="00D4473B">
        <w:rPr>
          <w:rFonts w:ascii="Arial" w:hAnsi="Arial" w:cs="Arial"/>
          <w:bCs/>
          <w:i/>
          <w:noProof/>
        </w:rPr>
        <w:t>20</w:t>
      </w:r>
      <w:r w:rsidR="00D4473B">
        <w:rPr>
          <w:rFonts w:ascii="Arial" w:hAnsi="Arial" w:cs="Arial"/>
          <w:bCs/>
          <w:noProof/>
        </w:rPr>
        <w:t>)</w:t>
      </w:r>
      <w:r w:rsidR="002B0DEC">
        <w:rPr>
          <w:rFonts w:ascii="Arial" w:hAnsi="Arial" w:cs="Arial"/>
          <w:bCs/>
        </w:rPr>
        <w:fldChar w:fldCharType="end"/>
      </w:r>
      <w:r w:rsidR="00AF4AA1" w:rsidRPr="00AF4AA1">
        <w:rPr>
          <w:rFonts w:ascii="Arial" w:hAnsi="Arial" w:cs="Arial"/>
          <w:bCs/>
        </w:rPr>
        <w:t>.</w:t>
      </w:r>
    </w:p>
    <w:p w14:paraId="13119D1E" w14:textId="3DDE2E67" w:rsidR="00AF4AA1" w:rsidRDefault="006054B1" w:rsidP="00F64E2B">
      <w:pPr>
        <w:spacing w:after="0" w:line="480" w:lineRule="auto"/>
        <w:ind w:firstLine="720"/>
        <w:rPr>
          <w:rFonts w:ascii="Arial" w:hAnsi="Arial" w:cs="Arial"/>
          <w:bCs/>
        </w:rPr>
      </w:pPr>
      <w:r>
        <w:rPr>
          <w:rFonts w:ascii="Arial" w:hAnsi="Arial" w:cs="Arial"/>
          <w:bCs/>
        </w:rPr>
        <w:t>We randomly assigned birds</w:t>
      </w:r>
      <w:r w:rsidRPr="00AF4AA1">
        <w:rPr>
          <w:rFonts w:ascii="Arial" w:hAnsi="Arial" w:cs="Arial"/>
          <w:bCs/>
        </w:rPr>
        <w:t xml:space="preserve"> </w:t>
      </w:r>
      <w:r w:rsidR="00AF4AA1" w:rsidRPr="00AF4AA1">
        <w:rPr>
          <w:rFonts w:ascii="Arial" w:hAnsi="Arial" w:cs="Arial"/>
          <w:bCs/>
        </w:rPr>
        <w:t xml:space="preserve">to one of </w:t>
      </w:r>
      <w:r w:rsidR="00767FB9">
        <w:rPr>
          <w:rFonts w:ascii="Arial" w:hAnsi="Arial" w:cs="Arial"/>
          <w:bCs/>
        </w:rPr>
        <w:t>four</w:t>
      </w:r>
      <w:r w:rsidR="00AF4AA1" w:rsidRPr="00AF4AA1">
        <w:rPr>
          <w:rFonts w:ascii="Arial" w:hAnsi="Arial" w:cs="Arial"/>
          <w:bCs/>
        </w:rPr>
        <w:t xml:space="preserve"> conditions: </w:t>
      </w:r>
      <w:r w:rsidR="00767FB9">
        <w:rPr>
          <w:rFonts w:ascii="Arial" w:hAnsi="Arial" w:cs="Arial"/>
          <w:bCs/>
        </w:rPr>
        <w:t>social ALAN</w:t>
      </w:r>
      <w:r w:rsidR="00AF4AA1" w:rsidRPr="00AF4AA1">
        <w:rPr>
          <w:rFonts w:ascii="Arial" w:hAnsi="Arial" w:cs="Arial"/>
          <w:bCs/>
        </w:rPr>
        <w:t xml:space="preserve"> (</w:t>
      </w:r>
      <w:r w:rsidR="00817C3F">
        <w:rPr>
          <w:rFonts w:ascii="Arial" w:hAnsi="Arial" w:cs="Arial"/>
          <w:bCs/>
        </w:rPr>
        <w:t>n=</w:t>
      </w:r>
      <w:r w:rsidR="00E71BB7">
        <w:rPr>
          <w:rFonts w:ascii="Arial" w:hAnsi="Arial" w:cs="Arial"/>
          <w:bCs/>
        </w:rPr>
        <w:t>24</w:t>
      </w:r>
      <w:r w:rsidR="00817C3F">
        <w:rPr>
          <w:rFonts w:ascii="Arial" w:hAnsi="Arial" w:cs="Arial"/>
          <w:bCs/>
        </w:rPr>
        <w:t xml:space="preserve">, </w:t>
      </w:r>
      <w:r w:rsidR="00AF4AA1" w:rsidRPr="00AF4AA1">
        <w:rPr>
          <w:rFonts w:ascii="Arial" w:hAnsi="Arial" w:cs="Arial"/>
          <w:bCs/>
        </w:rPr>
        <w:t>12L:12</w:t>
      </w:r>
      <w:r w:rsidR="00767FB9">
        <w:rPr>
          <w:rFonts w:ascii="Arial" w:hAnsi="Arial" w:cs="Arial"/>
          <w:bCs/>
        </w:rPr>
        <w:t>L dim)</w:t>
      </w:r>
      <w:r w:rsidR="00AF4AA1" w:rsidRPr="00AF4AA1">
        <w:rPr>
          <w:rFonts w:ascii="Arial" w:hAnsi="Arial" w:cs="Arial"/>
          <w:bCs/>
        </w:rPr>
        <w:t xml:space="preserve">, </w:t>
      </w:r>
      <w:r w:rsidR="00767FB9">
        <w:rPr>
          <w:rFonts w:ascii="Arial" w:hAnsi="Arial" w:cs="Arial"/>
          <w:bCs/>
        </w:rPr>
        <w:t>isolated ALAN</w:t>
      </w:r>
      <w:r w:rsidR="00AF4AA1" w:rsidRPr="00AF4AA1">
        <w:rPr>
          <w:rFonts w:ascii="Arial" w:hAnsi="Arial" w:cs="Arial"/>
          <w:bCs/>
        </w:rPr>
        <w:t xml:space="preserve"> (</w:t>
      </w:r>
      <w:r w:rsidR="00817C3F">
        <w:rPr>
          <w:rFonts w:ascii="Arial" w:hAnsi="Arial" w:cs="Arial"/>
          <w:bCs/>
        </w:rPr>
        <w:t>n=</w:t>
      </w:r>
      <w:r w:rsidR="00E71BB7">
        <w:rPr>
          <w:rFonts w:ascii="Arial" w:hAnsi="Arial" w:cs="Arial"/>
          <w:bCs/>
        </w:rPr>
        <w:t>26</w:t>
      </w:r>
      <w:r w:rsidR="00817C3F">
        <w:rPr>
          <w:rFonts w:ascii="Arial" w:hAnsi="Arial" w:cs="Arial"/>
          <w:bCs/>
        </w:rPr>
        <w:t xml:space="preserve">, </w:t>
      </w:r>
      <w:r w:rsidR="00AF4AA1" w:rsidRPr="00AF4AA1">
        <w:rPr>
          <w:rFonts w:ascii="Arial" w:hAnsi="Arial" w:cs="Arial"/>
          <w:bCs/>
        </w:rPr>
        <w:t>12L:12</w:t>
      </w:r>
      <w:r w:rsidR="00767FB9">
        <w:rPr>
          <w:rFonts w:ascii="Arial" w:hAnsi="Arial" w:cs="Arial"/>
          <w:bCs/>
        </w:rPr>
        <w:t>L dim</w:t>
      </w:r>
      <w:r w:rsidR="00AF4AA1" w:rsidRPr="00AF4AA1">
        <w:rPr>
          <w:rFonts w:ascii="Arial" w:hAnsi="Arial" w:cs="Arial"/>
          <w:bCs/>
        </w:rPr>
        <w:t xml:space="preserve">), </w:t>
      </w:r>
      <w:r w:rsidR="00767FB9">
        <w:rPr>
          <w:rFonts w:ascii="Arial" w:hAnsi="Arial" w:cs="Arial"/>
          <w:bCs/>
        </w:rPr>
        <w:t>social control</w:t>
      </w:r>
      <w:r w:rsidR="00AF4AA1" w:rsidRPr="00AF4AA1">
        <w:rPr>
          <w:rFonts w:ascii="Arial" w:hAnsi="Arial" w:cs="Arial"/>
          <w:bCs/>
        </w:rPr>
        <w:t xml:space="preserve"> (</w:t>
      </w:r>
      <w:r w:rsidR="00E71BB7">
        <w:rPr>
          <w:rFonts w:ascii="Arial" w:hAnsi="Arial" w:cs="Arial"/>
          <w:bCs/>
        </w:rPr>
        <w:t xml:space="preserve">n=22, </w:t>
      </w:r>
      <w:r w:rsidR="00AF4AA1" w:rsidRPr="00AF4AA1">
        <w:rPr>
          <w:rFonts w:ascii="Arial" w:hAnsi="Arial" w:cs="Arial"/>
          <w:bCs/>
        </w:rPr>
        <w:t>12L:12</w:t>
      </w:r>
      <w:r w:rsidR="00767FB9">
        <w:rPr>
          <w:rFonts w:ascii="Arial" w:hAnsi="Arial" w:cs="Arial"/>
          <w:bCs/>
        </w:rPr>
        <w:t>D</w:t>
      </w:r>
      <w:r w:rsidR="00AF4AA1" w:rsidRPr="00AF4AA1">
        <w:rPr>
          <w:rFonts w:ascii="Arial" w:hAnsi="Arial" w:cs="Arial"/>
          <w:bCs/>
        </w:rPr>
        <w:t>)</w:t>
      </w:r>
      <w:r w:rsidR="00767FB9">
        <w:rPr>
          <w:rFonts w:ascii="Arial" w:hAnsi="Arial" w:cs="Arial"/>
          <w:bCs/>
        </w:rPr>
        <w:t>, and isolated control (</w:t>
      </w:r>
      <w:r w:rsidR="00E71BB7">
        <w:rPr>
          <w:rFonts w:ascii="Arial" w:hAnsi="Arial" w:cs="Arial"/>
          <w:bCs/>
        </w:rPr>
        <w:t xml:space="preserve">n=27, </w:t>
      </w:r>
      <w:r w:rsidR="00767FB9">
        <w:rPr>
          <w:rFonts w:ascii="Arial" w:hAnsi="Arial" w:cs="Arial"/>
          <w:bCs/>
        </w:rPr>
        <w:t>12L:12D)</w:t>
      </w:r>
      <w:r w:rsidR="00AF4AA1" w:rsidRPr="00AF4AA1">
        <w:rPr>
          <w:rFonts w:ascii="Arial" w:hAnsi="Arial" w:cs="Arial"/>
          <w:bCs/>
        </w:rPr>
        <w:t>.</w:t>
      </w:r>
      <w:r w:rsidR="00F64E2B" w:rsidRPr="00F64E2B">
        <w:rPr>
          <w:rFonts w:ascii="Arial" w:hAnsi="Arial" w:cs="Arial"/>
          <w:bCs/>
        </w:rPr>
        <w:t xml:space="preserve"> </w:t>
      </w:r>
      <w:r w:rsidR="00F64E2B" w:rsidRPr="00AF4AA1">
        <w:rPr>
          <w:rFonts w:ascii="Arial" w:hAnsi="Arial" w:cs="Arial"/>
          <w:bCs/>
        </w:rPr>
        <w:t xml:space="preserve">ALAN was standardized to </w:t>
      </w:r>
      <w:r w:rsidR="00F64E2B">
        <w:rPr>
          <w:rFonts w:ascii="Arial" w:hAnsi="Arial" w:cs="Arial"/>
          <w:bCs/>
        </w:rPr>
        <w:t>~5</w:t>
      </w:r>
      <w:r w:rsidR="00F64E2B" w:rsidRPr="00AF4AA1">
        <w:rPr>
          <w:rFonts w:ascii="Arial" w:hAnsi="Arial" w:cs="Arial"/>
          <w:bCs/>
        </w:rPr>
        <w:t xml:space="preserve"> lux ± 0.01 from a 20 x 1.5 cm 5000 K broad spectrum LED strip</w:t>
      </w:r>
      <w:r w:rsidR="00F64E2B">
        <w:rPr>
          <w:rFonts w:ascii="Arial" w:hAnsi="Arial" w:cs="Arial"/>
          <w:bCs/>
        </w:rPr>
        <w:t xml:space="preserve"> using </w:t>
      </w:r>
      <w:r w:rsidR="00F64E2B" w:rsidRPr="00AF4AA1">
        <w:rPr>
          <w:rFonts w:ascii="Arial" w:hAnsi="Arial" w:cs="Arial"/>
          <w:bCs/>
        </w:rPr>
        <w:t xml:space="preserve">an </w:t>
      </w:r>
      <w:proofErr w:type="spellStart"/>
      <w:r w:rsidR="00F64E2B" w:rsidRPr="00AF4AA1">
        <w:rPr>
          <w:rFonts w:ascii="Arial" w:hAnsi="Arial" w:cs="Arial"/>
          <w:bCs/>
        </w:rPr>
        <w:t>Extech</w:t>
      </w:r>
      <w:proofErr w:type="spellEnd"/>
      <w:r w:rsidR="00F64E2B" w:rsidRPr="00AF4AA1">
        <w:rPr>
          <w:rFonts w:ascii="Arial" w:hAnsi="Arial" w:cs="Arial"/>
          <w:bCs/>
        </w:rPr>
        <w:t xml:space="preserve"> </w:t>
      </w:r>
      <w:proofErr w:type="spellStart"/>
      <w:r w:rsidR="00F64E2B" w:rsidRPr="00AF4AA1">
        <w:rPr>
          <w:rFonts w:ascii="Arial" w:hAnsi="Arial" w:cs="Arial"/>
          <w:bCs/>
        </w:rPr>
        <w:t>Easyview</w:t>
      </w:r>
      <w:proofErr w:type="spellEnd"/>
      <w:r w:rsidR="00F64E2B" w:rsidRPr="00AF4AA1">
        <w:rPr>
          <w:rFonts w:ascii="Arial" w:hAnsi="Arial" w:cs="Arial"/>
          <w:bCs/>
        </w:rPr>
        <w:t xml:space="preserve"> Digital Light Meter (model EA13) and lux was calculated using a mean measurement at perch height and two opposing base corners. For a full-spectrum description of the lights, please see </w:t>
      </w:r>
      <w:r w:rsidR="00F64E2B">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eWxlIGZhY2U9Iml0YWxpYyI+Nzwvc3R5bGU+KTwvRGlzcGxheVRleHQ+PHJlY29yZD48ZGF0ZXM+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</w:fldData>
        </w:fldChar>
      </w:r>
      <w:r w:rsidR="0089784F">
        <w:rPr>
          <w:rFonts w:ascii="Arial" w:hAnsi="Arial" w:cs="Arial"/>
          <w:bCs/>
        </w:rPr>
        <w:instrText xml:space="preserve"> ADDIN EN.CITE </w:instrText>
      </w:r>
      <w:r w:rsidR="0089784F">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eWxlIGZhY2U9Iml0YWxpYyI+Nzwvc3R5bGU+KTwvRGlzcGxheVRleHQ+PHJlY29yZD48ZGF0ZXM+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</w:fldData>
        </w:fldChar>
      </w:r>
      <w:r w:rsidR="0089784F">
        <w:rPr>
          <w:rFonts w:ascii="Arial" w:hAnsi="Arial" w:cs="Arial"/>
          <w:bCs/>
        </w:rPr>
        <w:instrText xml:space="preserve"> ADDIN EN.CITE.DATA </w:instrText>
      </w:r>
      <w:r w:rsidR="0089784F">
        <w:rPr>
          <w:rFonts w:ascii="Arial" w:hAnsi="Arial" w:cs="Arial"/>
          <w:bCs/>
        </w:rPr>
      </w:r>
      <w:r w:rsidR="0089784F">
        <w:rPr>
          <w:rFonts w:ascii="Arial" w:hAnsi="Arial" w:cs="Arial"/>
          <w:bCs/>
        </w:rPr>
        <w:fldChar w:fldCharType="end"/>
      </w:r>
      <w:r w:rsidR="00F64E2B">
        <w:rPr>
          <w:rFonts w:ascii="Arial" w:hAnsi="Arial" w:cs="Arial"/>
          <w:bCs/>
        </w:rPr>
      </w:r>
      <w:r w:rsidR="00F64E2B">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7</w:t>
      </w:r>
      <w:r w:rsidR="0089784F">
        <w:rPr>
          <w:rFonts w:ascii="Arial" w:hAnsi="Arial" w:cs="Arial"/>
          <w:bCs/>
          <w:noProof/>
        </w:rPr>
        <w:t>)</w:t>
      </w:r>
      <w:r w:rsidR="00F64E2B">
        <w:rPr>
          <w:rFonts w:ascii="Arial" w:hAnsi="Arial" w:cs="Arial"/>
          <w:bCs/>
        </w:rPr>
        <w:fldChar w:fldCharType="end"/>
      </w:r>
      <w:r w:rsidR="00F64E2B" w:rsidRPr="00AF4AA1">
        <w:rPr>
          <w:rFonts w:ascii="Arial" w:hAnsi="Arial" w:cs="Arial"/>
          <w:bCs/>
        </w:rPr>
        <w:t>.</w:t>
      </w:r>
      <w:r w:rsidR="00AF4AA1" w:rsidRPr="00AF4AA1">
        <w:rPr>
          <w:rFonts w:ascii="Arial" w:hAnsi="Arial" w:cs="Arial"/>
          <w:bCs/>
        </w:rPr>
        <w:t xml:space="preserve"> As determined by One-Way ANOVA, groups did not differ in initial mass (p= </w:t>
      </w:r>
      <w:r w:rsidR="00970EAE">
        <w:rPr>
          <w:rFonts w:ascii="Arial" w:hAnsi="Arial" w:cs="Arial"/>
          <w:bCs/>
        </w:rPr>
        <w:t>0.</w:t>
      </w:r>
      <w:r w:rsidR="00F64E2B">
        <w:rPr>
          <w:rFonts w:ascii="Arial" w:hAnsi="Arial" w:cs="Arial"/>
          <w:bCs/>
        </w:rPr>
        <w:t>25</w:t>
      </w:r>
      <w:r w:rsidR="00767FB9">
        <w:rPr>
          <w:rFonts w:ascii="Arial" w:hAnsi="Arial" w:cs="Arial"/>
          <w:bCs/>
        </w:rPr>
        <w:t>)</w:t>
      </w:r>
      <w:r w:rsidR="00AF4AA1" w:rsidRPr="00AF4AA1">
        <w:rPr>
          <w:rFonts w:ascii="Arial" w:hAnsi="Arial" w:cs="Arial"/>
          <w:bCs/>
        </w:rPr>
        <w:t xml:space="preserve">. After </w:t>
      </w:r>
      <w:r>
        <w:rPr>
          <w:rFonts w:ascii="Arial" w:hAnsi="Arial" w:cs="Arial"/>
          <w:bCs/>
        </w:rPr>
        <w:t>a</w:t>
      </w:r>
      <w:r w:rsidRPr="00AF4AA1">
        <w:rPr>
          <w:rFonts w:ascii="Arial" w:hAnsi="Arial" w:cs="Arial"/>
          <w:bCs/>
        </w:rPr>
        <w:t xml:space="preserve"> </w:t>
      </w:r>
      <w:r w:rsidR="00767FB9">
        <w:rPr>
          <w:rFonts w:ascii="Arial" w:hAnsi="Arial" w:cs="Arial"/>
          <w:bCs/>
        </w:rPr>
        <w:t>3</w:t>
      </w:r>
      <w:r w:rsidR="00AF4AA1" w:rsidRPr="00AF4AA1">
        <w:rPr>
          <w:rFonts w:ascii="Arial" w:hAnsi="Arial" w:cs="Arial"/>
          <w:bCs/>
        </w:rPr>
        <w:t>-week entertainment period</w:t>
      </w:r>
      <w:r>
        <w:rPr>
          <w:rFonts w:ascii="Arial" w:hAnsi="Arial" w:cs="Arial"/>
          <w:bCs/>
        </w:rPr>
        <w:t>,</w:t>
      </w:r>
      <w:r w:rsidR="00FA786D">
        <w:rPr>
          <w:rFonts w:ascii="Arial" w:hAnsi="Arial" w:cs="Arial"/>
          <w:bCs/>
        </w:rPr>
        <w:t xml:space="preserve"> </w:t>
      </w:r>
      <w:r>
        <w:rPr>
          <w:rFonts w:ascii="Arial" w:hAnsi="Arial" w:cs="Arial"/>
          <w:bCs/>
        </w:rPr>
        <w:t>we exposed individuals to</w:t>
      </w:r>
      <w:r w:rsidR="00FA786D">
        <w:rPr>
          <w:rFonts w:ascii="Arial" w:hAnsi="Arial" w:cs="Arial"/>
          <w:bCs/>
        </w:rPr>
        <w:t xml:space="preserve"> ALAN </w:t>
      </w:r>
      <w:r>
        <w:rPr>
          <w:rFonts w:ascii="Arial" w:hAnsi="Arial" w:cs="Arial"/>
          <w:bCs/>
        </w:rPr>
        <w:t xml:space="preserve">or continued control conditions </w:t>
      </w:r>
      <w:r w:rsidR="00FA786D">
        <w:rPr>
          <w:rFonts w:ascii="Arial" w:hAnsi="Arial" w:cs="Arial"/>
          <w:bCs/>
        </w:rPr>
        <w:t>for 10 days.</w:t>
      </w:r>
      <w:r w:rsidR="00AF4AA1" w:rsidRPr="00AF4AA1">
        <w:rPr>
          <w:rFonts w:ascii="Arial" w:hAnsi="Arial" w:cs="Arial"/>
          <w:bCs/>
        </w:rPr>
        <w:t xml:space="preserve"> </w:t>
      </w:r>
      <w:r w:rsidR="00FA786D">
        <w:rPr>
          <w:rFonts w:ascii="Arial" w:hAnsi="Arial" w:cs="Arial"/>
          <w:bCs/>
        </w:rPr>
        <w:t>W</w:t>
      </w:r>
      <w:r w:rsidR="00AF4AA1" w:rsidRPr="00AF4AA1">
        <w:rPr>
          <w:rFonts w:ascii="Arial" w:hAnsi="Arial" w:cs="Arial"/>
          <w:bCs/>
        </w:rPr>
        <w:t>e</w:t>
      </w:r>
      <w:r w:rsidR="00FA786D">
        <w:rPr>
          <w:rFonts w:ascii="Arial" w:hAnsi="Arial" w:cs="Arial"/>
          <w:bCs/>
        </w:rPr>
        <w:t xml:space="preserve"> then</w:t>
      </w:r>
      <w:r w:rsidR="00AF4AA1" w:rsidRPr="00AF4AA1">
        <w:rPr>
          <w:rFonts w:ascii="Arial" w:hAnsi="Arial" w:cs="Arial"/>
          <w:bCs/>
        </w:rPr>
        <w:t xml:space="preserve"> sacrificed the </w:t>
      </w:r>
      <w:r w:rsidR="00767FB9">
        <w:rPr>
          <w:rFonts w:ascii="Arial" w:hAnsi="Arial" w:cs="Arial"/>
          <w:bCs/>
        </w:rPr>
        <w:t xml:space="preserve">birds at </w:t>
      </w:r>
      <w:r w:rsidR="001B4927">
        <w:rPr>
          <w:rFonts w:ascii="Arial" w:hAnsi="Arial" w:cs="Arial"/>
          <w:bCs/>
        </w:rPr>
        <w:t>four time</w:t>
      </w:r>
      <w:r w:rsidR="00767FB9">
        <w:rPr>
          <w:rFonts w:ascii="Arial" w:hAnsi="Arial" w:cs="Arial"/>
          <w:bCs/>
        </w:rPr>
        <w:t xml:space="preserve"> points: ZT 1, ZT 7, ZT 13, and ZT19</w:t>
      </w:r>
      <w:r w:rsidR="00187858">
        <w:rPr>
          <w:rFonts w:ascii="Arial" w:hAnsi="Arial" w:cs="Arial"/>
          <w:bCs/>
        </w:rPr>
        <w:t xml:space="preserve"> (ZT 0 = lights on)</w:t>
      </w:r>
      <w:r w:rsidR="00AF4AA1" w:rsidRPr="00AF4AA1">
        <w:rPr>
          <w:rFonts w:ascii="Arial" w:hAnsi="Arial" w:cs="Arial"/>
          <w:bCs/>
        </w:rPr>
        <w:t xml:space="preserve">. </w:t>
      </w:r>
    </w:p>
    <w:p w14:paraId="0F7C6560" w14:textId="09BDD4EF" w:rsidR="003C258D" w:rsidRDefault="004010B7" w:rsidP="005540E5">
      <w:pPr>
        <w:spacing w:after="0" w:line="480" w:lineRule="auto"/>
        <w:ind w:firstLine="720"/>
        <w:rPr>
          <w:rFonts w:ascii="Arial" w:hAnsi="Arial" w:cs="Arial"/>
          <w:bCs/>
        </w:rPr>
      </w:pPr>
      <w:r>
        <w:rPr>
          <w:rFonts w:ascii="Arial" w:hAnsi="Arial" w:cs="Arial"/>
          <w:bCs/>
        </w:rPr>
        <w:t>To</w:t>
      </w:r>
      <w:r w:rsidR="003C258D">
        <w:rPr>
          <w:rFonts w:ascii="Arial" w:hAnsi="Arial" w:cs="Arial"/>
          <w:bCs/>
        </w:rPr>
        <w:t xml:space="preserve"> acquire </w:t>
      </w:r>
      <w:r w:rsidR="00F64E2B">
        <w:rPr>
          <w:rFonts w:ascii="Arial" w:hAnsi="Arial" w:cs="Arial"/>
          <w:bCs/>
        </w:rPr>
        <w:t xml:space="preserve">individual-based </w:t>
      </w:r>
      <w:r w:rsidR="003C258D">
        <w:rPr>
          <w:rFonts w:ascii="Arial" w:hAnsi="Arial" w:cs="Arial"/>
          <w:bCs/>
        </w:rPr>
        <w:t xml:space="preserve">melatonin data, we repeated the experiment </w:t>
      </w:r>
      <w:r w:rsidR="001B4927">
        <w:rPr>
          <w:rFonts w:ascii="Arial" w:hAnsi="Arial" w:cs="Arial"/>
          <w:bCs/>
        </w:rPr>
        <w:t>with new birds</w:t>
      </w:r>
      <w:r w:rsidR="00187858">
        <w:rPr>
          <w:rFonts w:ascii="Arial" w:hAnsi="Arial" w:cs="Arial"/>
          <w:bCs/>
        </w:rPr>
        <w:t xml:space="preserve"> </w:t>
      </w:r>
      <w:r w:rsidR="00127705">
        <w:rPr>
          <w:rFonts w:ascii="Arial" w:hAnsi="Arial" w:cs="Arial"/>
          <w:bCs/>
        </w:rPr>
        <w:t>(social ALAN:</w:t>
      </w:r>
      <w:r w:rsidR="00127705" w:rsidRPr="00AF4AA1">
        <w:rPr>
          <w:rFonts w:ascii="Arial" w:hAnsi="Arial" w:cs="Arial"/>
          <w:bCs/>
        </w:rPr>
        <w:t xml:space="preserve"> </w:t>
      </w:r>
      <w:r w:rsidR="00127705">
        <w:rPr>
          <w:rFonts w:ascii="Arial" w:hAnsi="Arial" w:cs="Arial"/>
          <w:bCs/>
        </w:rPr>
        <w:t>n=12</w:t>
      </w:r>
      <w:r w:rsidR="00127705" w:rsidRPr="00AF4AA1">
        <w:rPr>
          <w:rFonts w:ascii="Arial" w:hAnsi="Arial" w:cs="Arial"/>
          <w:bCs/>
        </w:rPr>
        <w:t xml:space="preserve">, </w:t>
      </w:r>
      <w:r w:rsidR="00127705">
        <w:rPr>
          <w:rFonts w:ascii="Arial" w:hAnsi="Arial" w:cs="Arial"/>
          <w:bCs/>
        </w:rPr>
        <w:t>isolated ALAN: n=7</w:t>
      </w:r>
      <w:r w:rsidR="00127705" w:rsidRPr="00AF4AA1">
        <w:rPr>
          <w:rFonts w:ascii="Arial" w:hAnsi="Arial" w:cs="Arial"/>
          <w:bCs/>
        </w:rPr>
        <w:t xml:space="preserve">, </w:t>
      </w:r>
      <w:r w:rsidR="00127705">
        <w:rPr>
          <w:rFonts w:ascii="Arial" w:hAnsi="Arial" w:cs="Arial"/>
          <w:bCs/>
        </w:rPr>
        <w:t>social control: n=12, and isolated control: n=9)</w:t>
      </w:r>
      <w:r w:rsidR="006054B1">
        <w:rPr>
          <w:rFonts w:ascii="Arial" w:hAnsi="Arial" w:cs="Arial"/>
          <w:bCs/>
        </w:rPr>
        <w:t>,</w:t>
      </w:r>
      <w:r w:rsidR="001B4927">
        <w:rPr>
          <w:rFonts w:ascii="Arial" w:hAnsi="Arial" w:cs="Arial"/>
          <w:bCs/>
        </w:rPr>
        <w:t xml:space="preserve"> </w:t>
      </w:r>
      <w:r w:rsidR="003C258D">
        <w:rPr>
          <w:rFonts w:ascii="Arial" w:hAnsi="Arial" w:cs="Arial"/>
          <w:bCs/>
        </w:rPr>
        <w:t xml:space="preserve">collecting </w:t>
      </w:r>
      <w:r w:rsidR="006054B1">
        <w:rPr>
          <w:rFonts w:ascii="Arial" w:hAnsi="Arial" w:cs="Arial"/>
          <w:bCs/>
        </w:rPr>
        <w:t xml:space="preserve">within-individual </w:t>
      </w:r>
      <w:r w:rsidR="00F64E2B">
        <w:rPr>
          <w:rFonts w:ascii="Arial" w:hAnsi="Arial" w:cs="Arial"/>
          <w:bCs/>
        </w:rPr>
        <w:t>blood</w:t>
      </w:r>
      <w:r w:rsidR="003C258D">
        <w:rPr>
          <w:rFonts w:ascii="Arial" w:hAnsi="Arial" w:cs="Arial"/>
          <w:bCs/>
        </w:rPr>
        <w:t xml:space="preserve"> </w:t>
      </w:r>
      <w:r w:rsidR="00F64E2B">
        <w:rPr>
          <w:rFonts w:ascii="Arial" w:hAnsi="Arial" w:cs="Arial"/>
          <w:bCs/>
        </w:rPr>
        <w:t>samples at four different times (ZT</w:t>
      </w:r>
      <w:r w:rsidR="001B4927">
        <w:rPr>
          <w:rFonts w:ascii="Arial" w:hAnsi="Arial" w:cs="Arial"/>
          <w:bCs/>
        </w:rPr>
        <w:t xml:space="preserve"> 1, ZT 7, ZT 13, and ZT 19</w:t>
      </w:r>
      <w:r w:rsidR="00F64E2B">
        <w:rPr>
          <w:rFonts w:ascii="Arial" w:hAnsi="Arial" w:cs="Arial"/>
          <w:bCs/>
        </w:rPr>
        <w:t>)</w:t>
      </w:r>
      <w:r w:rsidR="003C258D">
        <w:rPr>
          <w:rFonts w:ascii="Arial" w:hAnsi="Arial" w:cs="Arial"/>
          <w:bCs/>
        </w:rPr>
        <w:t xml:space="preserve">. </w:t>
      </w:r>
      <w:r w:rsidR="00F64E2B">
        <w:rPr>
          <w:rFonts w:ascii="Arial" w:hAnsi="Arial" w:cs="Arial"/>
          <w:bCs/>
        </w:rPr>
        <w:t xml:space="preserve">We collected blood samples after nine days of ALAN exposure at 4 different </w:t>
      </w:r>
      <w:r w:rsidR="001B4927">
        <w:rPr>
          <w:rFonts w:ascii="Arial" w:hAnsi="Arial" w:cs="Arial"/>
          <w:bCs/>
        </w:rPr>
        <w:t>time points</w:t>
      </w:r>
      <w:r w:rsidR="00F64E2B">
        <w:rPr>
          <w:rFonts w:ascii="Arial" w:hAnsi="Arial" w:cs="Arial"/>
          <w:bCs/>
        </w:rPr>
        <w:t xml:space="preserve"> over 10 days (no more than 1% of their body mass per 48 hours). </w:t>
      </w:r>
    </w:p>
    <w:p w14:paraId="4FF92ECA" w14:textId="77777777" w:rsidR="00F64E2B" w:rsidRDefault="00F64E2B" w:rsidP="00F64E2B">
      <w:pPr>
        <w:spacing w:after="0" w:line="480" w:lineRule="auto"/>
        <w:rPr>
          <w:rFonts w:ascii="Arial" w:hAnsi="Arial" w:cs="Arial"/>
          <w:bCs/>
          <w:i/>
          <w:iCs/>
        </w:rPr>
      </w:pPr>
    </w:p>
    <w:p w14:paraId="4A3A772A" w14:textId="48070289" w:rsidR="0053109C" w:rsidRDefault="0053109C" w:rsidP="00FA786D">
      <w:pPr>
        <w:spacing w:after="0" w:line="480" w:lineRule="auto"/>
        <w:rPr>
          <w:rFonts w:ascii="Arial" w:hAnsi="Arial" w:cs="Arial"/>
          <w:bCs/>
          <w:i/>
          <w:iCs/>
        </w:rPr>
      </w:pPr>
      <w:r w:rsidRPr="0053109C">
        <w:rPr>
          <w:rFonts w:ascii="Arial" w:hAnsi="Arial" w:cs="Arial"/>
          <w:bCs/>
          <w:i/>
          <w:iCs/>
        </w:rPr>
        <w:t>Real-Time qPCR</w:t>
      </w:r>
    </w:p>
    <w:p w14:paraId="0DED1426" w14:textId="5179E3F6" w:rsidR="0053109C" w:rsidRPr="00CF2E0E" w:rsidRDefault="001B4927" w:rsidP="005540E5">
      <w:pPr>
        <w:spacing w:after="0" w:line="480" w:lineRule="auto"/>
        <w:ind w:firstLine="720"/>
        <w:rPr>
          <w:rFonts w:ascii="Arial" w:hAnsi="Arial" w:cs="Arial"/>
          <w:bCs/>
        </w:rPr>
      </w:pPr>
      <w:r>
        <w:rPr>
          <w:rFonts w:ascii="Arial" w:hAnsi="Arial" w:cs="Arial"/>
          <w:bCs/>
        </w:rPr>
        <w:t>We used r</w:t>
      </w:r>
      <w:r w:rsidR="0053109C" w:rsidRPr="0053109C">
        <w:rPr>
          <w:rFonts w:ascii="Arial" w:hAnsi="Arial" w:cs="Arial"/>
          <w:bCs/>
        </w:rPr>
        <w:t>eal-time PCR quantification w</w:t>
      </w:r>
      <w:r>
        <w:rPr>
          <w:rFonts w:ascii="Arial" w:hAnsi="Arial" w:cs="Arial"/>
          <w:bCs/>
        </w:rPr>
        <w:t xml:space="preserve">ith </w:t>
      </w:r>
      <w:r w:rsidR="0053109C" w:rsidRPr="0053109C">
        <w:rPr>
          <w:rFonts w:ascii="Arial" w:hAnsi="Arial" w:cs="Arial"/>
          <w:bCs/>
        </w:rPr>
        <w:t>SYBR-Green</w:t>
      </w:r>
      <w:r>
        <w:rPr>
          <w:rFonts w:ascii="Arial" w:hAnsi="Arial" w:cs="Arial"/>
          <w:bCs/>
        </w:rPr>
        <w:t xml:space="preserve"> to detect c</w:t>
      </w:r>
      <w:r w:rsidR="0053109C" w:rsidRPr="0053109C">
        <w:rPr>
          <w:rFonts w:ascii="Arial" w:hAnsi="Arial" w:cs="Arial"/>
          <w:bCs/>
        </w:rPr>
        <w:t xml:space="preserve">ircadian gene expression in the </w:t>
      </w:r>
      <w:r w:rsidR="00767FB9">
        <w:rPr>
          <w:rFonts w:ascii="Arial" w:hAnsi="Arial" w:cs="Arial"/>
          <w:bCs/>
        </w:rPr>
        <w:t>hypothalamus</w:t>
      </w:r>
      <w:r>
        <w:rPr>
          <w:rFonts w:ascii="Arial" w:hAnsi="Arial" w:cs="Arial"/>
          <w:bCs/>
        </w:rPr>
        <w:t xml:space="preserve"> and liver</w:t>
      </w:r>
      <w:r w:rsidR="006054B1">
        <w:rPr>
          <w:rFonts w:ascii="Arial" w:hAnsi="Arial" w:cs="Arial"/>
          <w:bCs/>
        </w:rPr>
        <w:t xml:space="preserve"> </w:t>
      </w:r>
      <w:r w:rsidR="003F2AEB">
        <w:rPr>
          <w:rFonts w:ascii="Arial" w:hAnsi="Arial" w:cs="Arial"/>
          <w:bCs/>
        </w:rPr>
        <w:fldChar w:fldCharType="begin"/>
      </w:r>
      <w:r w:rsidR="0089784F">
        <w:rPr>
          <w:rFonts w:ascii="Arial" w:hAnsi="Arial" w:cs="Arial"/>
          <w:bCs/>
        </w:rPr>
        <w:instrText xml:space="preserve"> ADDIN EN.CITE &lt;EndNote&gt;&lt;Cite&gt;&lt;Author&gt;Alaasam&lt;/Author&gt;&lt;Year&gt;2021&lt;/Year&gt;&lt;IDText&gt;Effects of dim artificial light at night on locomotor activity, cardiovascular physiology, and circadian clock genes in a diurnal songbird&lt;/IDText&gt;&lt;DisplayText&gt;(&lt;style face="italic"&gt;7&lt;/style&gt;)&lt;/DisplayText&gt;&lt;record&gt;&lt;dates&gt;&lt;pub-dates&gt;&lt;date&gt;Aug&lt;/date&gt;&lt;/pub-dates&gt;&lt;year&gt;2021&lt;/year&gt;&lt;/dates&gt;&lt;urls&gt;&lt;related-urls&gt;&lt;url&gt;&amp;lt;Go to ISI&amp;gt;://WOS:000660292100010&lt;/url&gt;&lt;/related-urls&gt;&lt;/urls&gt;&lt;isbn&gt;0269-7491&lt;/isbn&gt;&lt;titles&gt;&lt;title&gt;Effects of dim artificial light at night on locomotor activity, cardiovascular physiology, and circadian clock genes in a diurnal songbird&lt;/title&gt;&lt;secondary-title&gt;Environmental Pollution&lt;/secondary-title&gt;&lt;/titles&gt;&lt;contributors&gt;&lt;authors&gt;&lt;author&gt;Alaasam, V. J.&lt;/author&gt;&lt;author&gt;Liu, X.&lt;/author&gt;&lt;author&gt;Niu, Y.&lt;/author&gt;&lt;author&gt;Habibian, J. S.&lt;/author&gt;&lt;author&gt;Pieraut, S.&lt;/author&gt;&lt;author&gt;Ferguson, B. S.&lt;/author&gt;&lt;author&gt;Zhang, Y.&lt;/author&gt;&lt;author&gt;Ouyang, J. Q.&lt;/author&gt;&lt;/authors&gt;&lt;/contributors&gt;&lt;custom7&gt;117036&lt;/custom7&gt;&lt;added-date format="utc"&gt;1633373335&lt;/added-date&gt;&lt;ref-type name="Journal Article"&gt;17&lt;/ref-type&gt;&lt;rec-number&gt;161&lt;/rec-number&gt;&lt;last-updated-date format="utc"&gt;1633381631&lt;/last-updated-date&gt;&lt;accession-num&gt;WOS:000660292100010&lt;/accession-num&gt;&lt;electronic-resource-num&gt;10.1016/j.envpol.2021.117036&lt;/electronic-resource-num&gt;&lt;volume&gt;282&lt;/volume&gt;&lt;/record&gt;&lt;/Cite&gt;&lt;/EndNote&gt;</w:instrText>
      </w:r>
      <w:r w:rsidR="003F2AEB">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7</w:t>
      </w:r>
      <w:r w:rsidR="0089784F">
        <w:rPr>
          <w:rFonts w:ascii="Arial" w:hAnsi="Arial" w:cs="Arial"/>
          <w:bCs/>
          <w:noProof/>
        </w:rPr>
        <w:t>)</w:t>
      </w:r>
      <w:r w:rsidR="003F2AEB">
        <w:rPr>
          <w:rFonts w:ascii="Arial" w:hAnsi="Arial" w:cs="Arial"/>
          <w:bCs/>
        </w:rPr>
        <w:fldChar w:fldCharType="end"/>
      </w:r>
      <w:r>
        <w:rPr>
          <w:rFonts w:ascii="Arial" w:hAnsi="Arial" w:cs="Arial"/>
          <w:bCs/>
        </w:rPr>
        <w:t>. We</w:t>
      </w:r>
      <w:r w:rsidR="00767FB9">
        <w:rPr>
          <w:rFonts w:ascii="Arial" w:hAnsi="Arial" w:cs="Arial"/>
          <w:bCs/>
        </w:rPr>
        <w:t xml:space="preserve"> </w:t>
      </w:r>
      <w:r w:rsidR="0053109C" w:rsidRPr="0053109C">
        <w:rPr>
          <w:rFonts w:ascii="Arial" w:hAnsi="Arial" w:cs="Arial"/>
          <w:bCs/>
        </w:rPr>
        <w:t>homogenized</w:t>
      </w:r>
      <w:r>
        <w:rPr>
          <w:rFonts w:ascii="Arial" w:hAnsi="Arial" w:cs="Arial"/>
          <w:bCs/>
        </w:rPr>
        <w:t xml:space="preserve"> the tissues </w:t>
      </w:r>
      <w:r w:rsidR="00E83602">
        <w:rPr>
          <w:rFonts w:ascii="Arial" w:hAnsi="Arial" w:cs="Arial"/>
          <w:bCs/>
        </w:rPr>
        <w:t>and</w:t>
      </w:r>
      <w:r w:rsidR="0053109C" w:rsidRPr="0053109C">
        <w:rPr>
          <w:rFonts w:ascii="Arial" w:hAnsi="Arial" w:cs="Arial"/>
          <w:bCs/>
        </w:rPr>
        <w:t xml:space="preserve"> </w:t>
      </w:r>
      <w:proofErr w:type="gramStart"/>
      <w:r w:rsidR="0053109C" w:rsidRPr="0053109C">
        <w:rPr>
          <w:rFonts w:ascii="Arial" w:hAnsi="Arial" w:cs="Arial"/>
          <w:bCs/>
        </w:rPr>
        <w:t>analyzed</w:t>
      </w:r>
      <w:proofErr w:type="gramEnd"/>
      <w:r w:rsidR="0053109C" w:rsidRPr="0053109C">
        <w:rPr>
          <w:rFonts w:ascii="Arial" w:hAnsi="Arial" w:cs="Arial"/>
          <w:bCs/>
        </w:rPr>
        <w:t xml:space="preserve"> in triplicate for technical repeats. </w:t>
      </w:r>
      <w:r>
        <w:rPr>
          <w:rFonts w:ascii="Arial" w:hAnsi="Arial" w:cs="Arial"/>
          <w:bCs/>
        </w:rPr>
        <w:t>We isolated t</w:t>
      </w:r>
      <w:r w:rsidR="0053109C" w:rsidRPr="0053109C">
        <w:rPr>
          <w:rFonts w:ascii="Arial" w:hAnsi="Arial" w:cs="Arial"/>
          <w:bCs/>
        </w:rPr>
        <w:t>otal</w:t>
      </w:r>
      <w:r w:rsidR="0053109C">
        <w:rPr>
          <w:rFonts w:ascii="Arial" w:hAnsi="Arial" w:cs="Arial"/>
          <w:bCs/>
        </w:rPr>
        <w:t xml:space="preserve"> </w:t>
      </w:r>
      <w:r>
        <w:rPr>
          <w:rFonts w:ascii="Arial" w:hAnsi="Arial" w:cs="Arial"/>
          <w:bCs/>
        </w:rPr>
        <w:t xml:space="preserve">tissue </w:t>
      </w:r>
      <w:r w:rsidR="0053109C" w:rsidRPr="0053109C">
        <w:rPr>
          <w:rFonts w:ascii="Arial" w:hAnsi="Arial" w:cs="Arial"/>
          <w:bCs/>
        </w:rPr>
        <w:t xml:space="preserve">RNA using </w:t>
      </w:r>
      <w:proofErr w:type="spellStart"/>
      <w:r w:rsidR="0053109C" w:rsidRPr="0053109C">
        <w:rPr>
          <w:rFonts w:ascii="Arial" w:hAnsi="Arial" w:cs="Arial"/>
          <w:bCs/>
        </w:rPr>
        <w:t>Trizol</w:t>
      </w:r>
      <w:proofErr w:type="spellEnd"/>
      <w:r w:rsidR="0053109C" w:rsidRPr="0053109C">
        <w:rPr>
          <w:rFonts w:ascii="Arial" w:hAnsi="Arial" w:cs="Arial"/>
          <w:bCs/>
        </w:rPr>
        <w:t xml:space="preserve"> (Life Technologies, Carlsbad, California) and quantified </w:t>
      </w:r>
      <w:r>
        <w:rPr>
          <w:rFonts w:ascii="Arial" w:hAnsi="Arial" w:cs="Arial"/>
          <w:bCs/>
        </w:rPr>
        <w:t xml:space="preserve">it </w:t>
      </w:r>
      <w:r w:rsidR="0053109C" w:rsidRPr="0053109C">
        <w:rPr>
          <w:rFonts w:ascii="Arial" w:hAnsi="Arial" w:cs="Arial"/>
          <w:bCs/>
        </w:rPr>
        <w:t>using Nanodrop</w:t>
      </w:r>
      <w:r w:rsidR="00D151BC">
        <w:rPr>
          <w:rFonts w:ascii="Arial" w:hAnsi="Arial" w:cs="Arial"/>
          <w:bCs/>
        </w:rPr>
        <w:t xml:space="preserve"> </w:t>
      </w:r>
      <w:r w:rsidR="00D151BC" w:rsidRPr="00D151BC">
        <w:rPr>
          <w:rFonts w:ascii="Arial" w:hAnsi="Arial" w:cs="Arial"/>
          <w:bCs/>
        </w:rPr>
        <w:t>1000 (</w:t>
      </w:r>
      <w:proofErr w:type="spellStart"/>
      <w:r w:rsidR="00D151BC" w:rsidRPr="00D151BC">
        <w:rPr>
          <w:rFonts w:ascii="Arial" w:hAnsi="Arial" w:cs="Arial"/>
          <w:bCs/>
        </w:rPr>
        <w:t>Thermo</w:t>
      </w:r>
      <w:proofErr w:type="spellEnd"/>
      <w:r w:rsidR="00D151BC" w:rsidRPr="00D151BC">
        <w:rPr>
          <w:rFonts w:ascii="Arial" w:hAnsi="Arial" w:cs="Arial"/>
          <w:bCs/>
        </w:rPr>
        <w:t xml:space="preserve"> Scientific)</w:t>
      </w:r>
      <w:r w:rsidR="0053109C" w:rsidRPr="0053109C">
        <w:rPr>
          <w:rFonts w:ascii="Arial" w:hAnsi="Arial" w:cs="Arial"/>
          <w:bCs/>
        </w:rPr>
        <w:t>. Reverse</w:t>
      </w:r>
      <w:r w:rsidR="0053109C">
        <w:rPr>
          <w:rFonts w:ascii="Arial" w:hAnsi="Arial" w:cs="Arial"/>
          <w:bCs/>
        </w:rPr>
        <w:t xml:space="preserve"> </w:t>
      </w:r>
      <w:r w:rsidR="0053109C" w:rsidRPr="0053109C">
        <w:rPr>
          <w:rFonts w:ascii="Arial" w:hAnsi="Arial" w:cs="Arial"/>
          <w:bCs/>
        </w:rPr>
        <w:t xml:space="preserve">transcription was done from </w:t>
      </w:r>
      <w:r w:rsidR="00727E54">
        <w:rPr>
          <w:rFonts w:ascii="Arial" w:hAnsi="Arial" w:cs="Arial"/>
          <w:bCs/>
        </w:rPr>
        <w:t>3</w:t>
      </w:r>
      <w:r w:rsidR="0053109C" w:rsidRPr="0053109C">
        <w:rPr>
          <w:rFonts w:ascii="Arial" w:hAnsi="Arial" w:cs="Arial"/>
          <w:bCs/>
        </w:rPr>
        <w:t xml:space="preserve"> mg of total RNA through </w:t>
      </w:r>
      <w:proofErr w:type="spellStart"/>
      <w:r w:rsidR="0053109C" w:rsidRPr="0053109C">
        <w:rPr>
          <w:rFonts w:ascii="Arial" w:hAnsi="Arial" w:cs="Arial"/>
          <w:bCs/>
        </w:rPr>
        <w:t>Versco</w:t>
      </w:r>
      <w:proofErr w:type="spellEnd"/>
      <w:r w:rsidR="0053109C" w:rsidRPr="0053109C">
        <w:rPr>
          <w:rFonts w:ascii="Arial" w:hAnsi="Arial" w:cs="Arial"/>
          <w:bCs/>
        </w:rPr>
        <w:t xml:space="preserve"> cDNA</w:t>
      </w:r>
      <w:r w:rsidR="0053109C">
        <w:rPr>
          <w:rFonts w:ascii="Arial" w:hAnsi="Arial" w:cs="Arial"/>
          <w:bCs/>
        </w:rPr>
        <w:t xml:space="preserve"> </w:t>
      </w:r>
      <w:r w:rsidR="0053109C" w:rsidRPr="0053109C">
        <w:rPr>
          <w:rFonts w:ascii="Arial" w:hAnsi="Arial" w:cs="Arial"/>
          <w:bCs/>
        </w:rPr>
        <w:t xml:space="preserve">synthesis kit. </w:t>
      </w:r>
      <w:r>
        <w:rPr>
          <w:rFonts w:ascii="Arial" w:hAnsi="Arial" w:cs="Arial"/>
          <w:bCs/>
        </w:rPr>
        <w:t>We designed t</w:t>
      </w:r>
      <w:r w:rsidR="0053109C" w:rsidRPr="0053109C">
        <w:rPr>
          <w:rFonts w:ascii="Arial" w:hAnsi="Arial" w:cs="Arial"/>
          <w:bCs/>
        </w:rPr>
        <w:t>he primers using Primer 3 based on</w:t>
      </w:r>
      <w:r w:rsidR="0053109C">
        <w:rPr>
          <w:rFonts w:ascii="Arial" w:hAnsi="Arial" w:cs="Arial"/>
          <w:bCs/>
        </w:rPr>
        <w:t xml:space="preserve"> </w:t>
      </w:r>
      <w:r w:rsidR="0053109C" w:rsidRPr="0053109C">
        <w:rPr>
          <w:rFonts w:ascii="Arial" w:hAnsi="Arial" w:cs="Arial"/>
          <w:bCs/>
        </w:rPr>
        <w:t xml:space="preserve">Zebra Finch </w:t>
      </w:r>
      <w:r w:rsidR="003F640E">
        <w:rPr>
          <w:rFonts w:ascii="Arial" w:hAnsi="Arial" w:cs="Arial"/>
          <w:bCs/>
          <w:i/>
          <w:iCs/>
        </w:rPr>
        <w:t>c</w:t>
      </w:r>
      <w:r w:rsidR="0053109C" w:rsidRPr="001B4927">
        <w:rPr>
          <w:rFonts w:ascii="Arial" w:hAnsi="Arial" w:cs="Arial"/>
          <w:bCs/>
          <w:i/>
          <w:iCs/>
        </w:rPr>
        <w:t>ry1</w:t>
      </w:r>
      <w:r w:rsidR="0053109C" w:rsidRPr="0053109C">
        <w:rPr>
          <w:rFonts w:ascii="Arial" w:hAnsi="Arial" w:cs="Arial"/>
          <w:bCs/>
        </w:rPr>
        <w:t xml:space="preserve">, </w:t>
      </w:r>
      <w:r w:rsidR="003F640E">
        <w:rPr>
          <w:rFonts w:ascii="Arial" w:hAnsi="Arial" w:cs="Arial"/>
          <w:bCs/>
          <w:i/>
          <w:iCs/>
        </w:rPr>
        <w:t>b</w:t>
      </w:r>
      <w:r w:rsidR="0053109C" w:rsidRPr="001B4927">
        <w:rPr>
          <w:rFonts w:ascii="Arial" w:hAnsi="Arial" w:cs="Arial"/>
          <w:bCs/>
          <w:i/>
          <w:iCs/>
        </w:rPr>
        <w:t>mal1</w:t>
      </w:r>
      <w:r w:rsidR="0053109C" w:rsidRPr="0053109C">
        <w:rPr>
          <w:rFonts w:ascii="Arial" w:hAnsi="Arial" w:cs="Arial"/>
          <w:bCs/>
        </w:rPr>
        <w:t xml:space="preserve">, </w:t>
      </w:r>
      <w:r w:rsidR="003F640E">
        <w:rPr>
          <w:rFonts w:ascii="Arial" w:hAnsi="Arial" w:cs="Arial"/>
          <w:bCs/>
          <w:i/>
          <w:iCs/>
        </w:rPr>
        <w:t>p</w:t>
      </w:r>
      <w:r w:rsidR="0053109C" w:rsidRPr="001B4927">
        <w:rPr>
          <w:rFonts w:ascii="Arial" w:hAnsi="Arial" w:cs="Arial"/>
          <w:bCs/>
          <w:i/>
          <w:iCs/>
        </w:rPr>
        <w:t>er2</w:t>
      </w:r>
      <w:r w:rsidR="002C369F">
        <w:rPr>
          <w:rFonts w:ascii="Arial" w:hAnsi="Arial" w:cs="Arial"/>
          <w:bCs/>
        </w:rPr>
        <w:t>,</w:t>
      </w:r>
      <w:r w:rsidR="0053109C" w:rsidRPr="0053109C">
        <w:rPr>
          <w:rFonts w:ascii="Arial" w:hAnsi="Arial" w:cs="Arial"/>
          <w:bCs/>
        </w:rPr>
        <w:t xml:space="preserve"> and </w:t>
      </w:r>
      <w:r w:rsidR="003F640E">
        <w:rPr>
          <w:rFonts w:ascii="Arial" w:hAnsi="Arial" w:cs="Arial"/>
          <w:bCs/>
          <w:i/>
          <w:iCs/>
        </w:rPr>
        <w:t>p</w:t>
      </w:r>
      <w:r w:rsidR="0053109C" w:rsidRPr="001B4927">
        <w:rPr>
          <w:rFonts w:ascii="Arial" w:hAnsi="Arial" w:cs="Arial"/>
          <w:bCs/>
          <w:i/>
          <w:iCs/>
        </w:rPr>
        <w:t>er3</w:t>
      </w:r>
      <w:r w:rsidR="0053109C" w:rsidRPr="0053109C">
        <w:rPr>
          <w:rFonts w:ascii="Arial" w:hAnsi="Arial" w:cs="Arial"/>
          <w:bCs/>
        </w:rPr>
        <w:t xml:space="preserve"> genes (Table S1).</w:t>
      </w:r>
      <w:r w:rsidR="0053109C">
        <w:rPr>
          <w:rFonts w:ascii="Arial" w:hAnsi="Arial" w:cs="Arial"/>
          <w:bCs/>
        </w:rPr>
        <w:t xml:space="preserve"> </w:t>
      </w:r>
      <w:r w:rsidR="0053109C" w:rsidRPr="0053109C">
        <w:rPr>
          <w:rFonts w:ascii="Arial" w:hAnsi="Arial" w:cs="Arial"/>
          <w:bCs/>
        </w:rPr>
        <w:t>Amplicon abundance was calculated using</w:t>
      </w:r>
      <w:r w:rsidR="00CF2E0E">
        <w:rPr>
          <w:rFonts w:ascii="Arial" w:hAnsi="Arial" w:cs="Arial"/>
          <w:bCs/>
        </w:rPr>
        <w:t xml:space="preserve"> the 2</w:t>
      </w:r>
      <w:r w:rsidR="00CF2E0E">
        <w:rPr>
          <w:rFonts w:ascii="Arial" w:hAnsi="Arial" w:cs="Arial"/>
          <w:bCs/>
          <w:vertAlign w:val="superscript"/>
        </w:rPr>
        <w:t>-∆∆CT</w:t>
      </w:r>
      <w:r w:rsidR="00CF2E0E">
        <w:rPr>
          <w:rFonts w:ascii="Arial" w:hAnsi="Arial" w:cs="Arial"/>
          <w:bCs/>
        </w:rPr>
        <w:t xml:space="preserve"> method.</w:t>
      </w:r>
    </w:p>
    <w:p w14:paraId="43F37328" w14:textId="77777777" w:rsidR="00F64E2B" w:rsidRDefault="00F64E2B" w:rsidP="00F64E2B">
      <w:pPr>
        <w:spacing w:after="0" w:line="480" w:lineRule="auto"/>
        <w:rPr>
          <w:rFonts w:ascii="Arial" w:hAnsi="Arial" w:cs="Arial"/>
          <w:bCs/>
          <w:i/>
          <w:iCs/>
        </w:rPr>
      </w:pPr>
    </w:p>
    <w:p w14:paraId="4F7FD1EB" w14:textId="25B06946" w:rsidR="0053109C" w:rsidRDefault="009803FF" w:rsidP="00FA786D">
      <w:pPr>
        <w:spacing w:after="0" w:line="480" w:lineRule="auto"/>
        <w:rPr>
          <w:rFonts w:ascii="Arial" w:hAnsi="Arial" w:cs="Arial"/>
          <w:bCs/>
          <w:i/>
          <w:iCs/>
        </w:rPr>
      </w:pPr>
      <w:r>
        <w:rPr>
          <w:rFonts w:ascii="Arial" w:hAnsi="Arial" w:cs="Arial"/>
          <w:bCs/>
          <w:i/>
          <w:iCs/>
        </w:rPr>
        <w:lastRenderedPageBreak/>
        <w:t>Melatonin</w:t>
      </w:r>
      <w:r w:rsidR="007B6A5B">
        <w:rPr>
          <w:rFonts w:ascii="Arial" w:hAnsi="Arial" w:cs="Arial"/>
          <w:bCs/>
          <w:i/>
          <w:iCs/>
        </w:rPr>
        <w:t xml:space="preserve"> concentrations</w:t>
      </w:r>
    </w:p>
    <w:p w14:paraId="7AB97D4A" w14:textId="2CE1948F" w:rsidR="0053109C" w:rsidRPr="0053109C" w:rsidRDefault="000A2E85" w:rsidP="005540E5">
      <w:pPr>
        <w:spacing w:after="0" w:line="480" w:lineRule="auto"/>
        <w:ind w:firstLine="720"/>
        <w:rPr>
          <w:rFonts w:ascii="Arial" w:hAnsi="Arial" w:cs="Arial"/>
          <w:bCs/>
        </w:rPr>
      </w:pPr>
      <w:r>
        <w:rPr>
          <w:rFonts w:ascii="Arial" w:hAnsi="Arial" w:cs="Arial"/>
          <w:bCs/>
        </w:rPr>
        <w:t xml:space="preserve">We measured plasma melatonin concentrations </w:t>
      </w:r>
      <w:r w:rsidR="0053109C" w:rsidRPr="0053109C">
        <w:rPr>
          <w:rFonts w:ascii="Arial" w:hAnsi="Arial" w:cs="Arial"/>
          <w:bCs/>
        </w:rPr>
        <w:t>using an</w:t>
      </w:r>
      <w:r w:rsidR="0053109C">
        <w:rPr>
          <w:rFonts w:ascii="Arial" w:hAnsi="Arial" w:cs="Arial"/>
          <w:bCs/>
        </w:rPr>
        <w:t xml:space="preserve"> </w:t>
      </w:r>
      <w:r w:rsidR="0053109C" w:rsidRPr="0053109C">
        <w:rPr>
          <w:rFonts w:ascii="Arial" w:hAnsi="Arial" w:cs="Arial"/>
          <w:bCs/>
        </w:rPr>
        <w:t>enzyme-linked immunoassay kit (Aviva Systems Biology</w:t>
      </w:r>
      <w:r w:rsidR="0053109C">
        <w:rPr>
          <w:rFonts w:ascii="Arial" w:hAnsi="Arial" w:cs="Arial"/>
          <w:bCs/>
        </w:rPr>
        <w:t xml:space="preserve"> </w:t>
      </w:r>
      <w:r w:rsidR="0053109C" w:rsidRPr="0053109C">
        <w:rPr>
          <w:rFonts w:ascii="Arial" w:hAnsi="Arial" w:cs="Arial"/>
          <w:bCs/>
        </w:rPr>
        <w:t>OKEH02566) on 96-well plates according to manufacturer</w:t>
      </w:r>
      <w:r w:rsidR="0053109C">
        <w:rPr>
          <w:rFonts w:ascii="Arial" w:hAnsi="Arial" w:cs="Arial"/>
          <w:bCs/>
        </w:rPr>
        <w:t xml:space="preserve"> </w:t>
      </w:r>
      <w:r w:rsidR="0053109C" w:rsidRPr="0053109C">
        <w:rPr>
          <w:rFonts w:ascii="Arial" w:hAnsi="Arial" w:cs="Arial"/>
          <w:bCs/>
        </w:rPr>
        <w:t>procedures</w:t>
      </w:r>
      <w:r w:rsidR="006054B1">
        <w:rPr>
          <w:rFonts w:ascii="Arial" w:hAnsi="Arial" w:cs="Arial"/>
          <w:bCs/>
        </w:rPr>
        <w:t xml:space="preserve"> and validated for zebra finches </w:t>
      </w:r>
      <w:r w:rsidR="003F2AEB">
        <w:rPr>
          <w:rFonts w:ascii="Arial" w:hAnsi="Arial" w:cs="Arial"/>
          <w:bCs/>
        </w:rPr>
        <w:fldChar w:fldCharType="begin"/>
      </w:r>
      <w:r w:rsidR="0089784F">
        <w:rPr>
          <w:rFonts w:ascii="Arial" w:hAnsi="Arial" w:cs="Arial"/>
          <w:bCs/>
        </w:rPr>
        <w:instrText xml:space="preserve"> ADDIN EN.CITE &lt;EndNote&gt;&lt;Cite&gt;&lt;Author&gt;Alaasam&lt;/Author&gt;&lt;Year&gt;2021&lt;/Year&gt;&lt;IDText&gt;Effects of dim artificial light at night on locomotor activity, cardiovascular physiology, and circadian clock genes in a diurnal songbird&lt;/IDText&gt;&lt;DisplayText&gt;(&lt;style face="italic"&gt;7&lt;/style&gt;)&lt;/DisplayText&gt;&lt;record&gt;&lt;dates&gt;&lt;pub-dates&gt;&lt;date&gt;Aug&lt;/date&gt;&lt;/pub-dates&gt;&lt;year&gt;2021&lt;/year&gt;&lt;/dates&gt;&lt;urls&gt;&lt;related-urls&gt;&lt;url&gt;&amp;lt;Go to ISI&amp;gt;://WOS:000660292100010&lt;/url&gt;&lt;/related-urls&gt;&lt;/urls&gt;&lt;isbn&gt;0269-7491&lt;/isbn&gt;&lt;titles&gt;&lt;title&gt;Effects of dim artificial light at night on locomotor activity, cardiovascular physiology, and circadian clock genes in a diurnal songbird&lt;/title&gt;&lt;secondary-title&gt;Environmental Pollution&lt;/secondary-title&gt;&lt;/titles&gt;&lt;contributors&gt;&lt;authors&gt;&lt;author&gt;Alaasam, V. J.&lt;/author&gt;&lt;author&gt;Liu, X.&lt;/author&gt;&lt;author&gt;Niu, Y.&lt;/author&gt;&lt;author&gt;Habibian, J. S.&lt;/author&gt;&lt;author&gt;Pieraut, S.&lt;/author&gt;&lt;author&gt;Ferguson, B. S.&lt;/author&gt;&lt;author&gt;Zhang, Y.&lt;/author&gt;&lt;author&gt;Ouyang, J. Q.&lt;/author&gt;&lt;/authors&gt;&lt;/contributors&gt;&lt;custom7&gt;117036&lt;/custom7&gt;&lt;added-date format="utc"&gt;1633373335&lt;/added-date&gt;&lt;ref-type name="Journal Article"&gt;17&lt;/ref-type&gt;&lt;rec-number&gt;161&lt;/rec-number&gt;&lt;last-updated-date format="utc"&gt;1633381631&lt;/last-updated-date&gt;&lt;accession-num&gt;WOS:000660292100010&lt;/accession-num&gt;&lt;electronic-resource-num&gt;10.1016/j.envpol.2021.117036&lt;/electronic-resource-num&gt;&lt;volume&gt;282&lt;/volume&gt;&lt;/record&gt;&lt;/Cite&gt;&lt;/EndNote&gt;</w:instrText>
      </w:r>
      <w:r w:rsidR="003F2AEB">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7</w:t>
      </w:r>
      <w:r w:rsidR="0089784F">
        <w:rPr>
          <w:rFonts w:ascii="Arial" w:hAnsi="Arial" w:cs="Arial"/>
          <w:bCs/>
          <w:noProof/>
        </w:rPr>
        <w:t>)</w:t>
      </w:r>
      <w:r w:rsidR="003F2AEB">
        <w:rPr>
          <w:rFonts w:ascii="Arial" w:hAnsi="Arial" w:cs="Arial"/>
          <w:bCs/>
        </w:rPr>
        <w:fldChar w:fldCharType="end"/>
      </w:r>
      <w:r w:rsidR="0053109C" w:rsidRPr="0053109C">
        <w:rPr>
          <w:rFonts w:ascii="Arial" w:hAnsi="Arial" w:cs="Arial"/>
          <w:bCs/>
        </w:rPr>
        <w:t xml:space="preserve">. When available, </w:t>
      </w:r>
      <w:r w:rsidR="00910FD1">
        <w:rPr>
          <w:rFonts w:ascii="Arial" w:hAnsi="Arial" w:cs="Arial"/>
          <w:bCs/>
        </w:rPr>
        <w:t>2</w:t>
      </w:r>
      <w:r w:rsidR="009D1E2D">
        <w:rPr>
          <w:rFonts w:ascii="Arial" w:hAnsi="Arial" w:cs="Arial"/>
          <w:bCs/>
        </w:rPr>
        <w:t>5</w:t>
      </w:r>
      <w:r w:rsidR="0053109C" w:rsidRPr="0053109C">
        <w:rPr>
          <w:rFonts w:ascii="Arial" w:hAnsi="Arial" w:cs="Arial"/>
          <w:bCs/>
        </w:rPr>
        <w:t xml:space="preserve"> mL of</w:t>
      </w:r>
      <w:r w:rsidR="0053109C">
        <w:rPr>
          <w:rFonts w:ascii="Arial" w:hAnsi="Arial" w:cs="Arial"/>
          <w:bCs/>
        </w:rPr>
        <w:t xml:space="preserve"> </w:t>
      </w:r>
      <w:r w:rsidR="0053109C" w:rsidRPr="0053109C">
        <w:rPr>
          <w:rFonts w:ascii="Arial" w:hAnsi="Arial" w:cs="Arial"/>
          <w:bCs/>
        </w:rPr>
        <w:t>plasma was</w:t>
      </w:r>
      <w:r w:rsidR="00910FD1">
        <w:rPr>
          <w:rFonts w:ascii="Arial" w:hAnsi="Arial" w:cs="Arial"/>
          <w:bCs/>
        </w:rPr>
        <w:t xml:space="preserve"> diluted </w:t>
      </w:r>
      <w:r>
        <w:rPr>
          <w:rFonts w:ascii="Arial" w:hAnsi="Arial" w:cs="Arial"/>
          <w:bCs/>
        </w:rPr>
        <w:t>(</w:t>
      </w:r>
      <w:r w:rsidR="004A7A42">
        <w:rPr>
          <w:rFonts w:ascii="Arial" w:hAnsi="Arial" w:cs="Arial"/>
          <w:bCs/>
        </w:rPr>
        <w:t>2X</w:t>
      </w:r>
      <w:r>
        <w:rPr>
          <w:rFonts w:ascii="Arial" w:hAnsi="Arial" w:cs="Arial"/>
          <w:bCs/>
        </w:rPr>
        <w:t xml:space="preserve">) and run </w:t>
      </w:r>
      <w:r w:rsidR="0053109C" w:rsidRPr="0053109C">
        <w:rPr>
          <w:rFonts w:ascii="Arial" w:hAnsi="Arial" w:cs="Arial"/>
          <w:bCs/>
        </w:rPr>
        <w:t>in duplicate.</w:t>
      </w:r>
      <w:r w:rsidR="00910FD1">
        <w:rPr>
          <w:rFonts w:ascii="Arial" w:hAnsi="Arial" w:cs="Arial"/>
          <w:bCs/>
        </w:rPr>
        <w:t xml:space="preserve"> </w:t>
      </w:r>
      <w:r w:rsidR="009C244E">
        <w:rPr>
          <w:rFonts w:ascii="Arial" w:hAnsi="Arial" w:cs="Arial"/>
          <w:bCs/>
        </w:rPr>
        <w:t>The plate</w:t>
      </w:r>
      <w:r w:rsidR="0053109C" w:rsidRPr="0053109C">
        <w:rPr>
          <w:rFonts w:ascii="Arial" w:hAnsi="Arial" w:cs="Arial"/>
          <w:bCs/>
        </w:rPr>
        <w:t xml:space="preserve"> was read at 450 nm using a standard microplate reader (</w:t>
      </w:r>
      <w:proofErr w:type="spellStart"/>
      <w:r w:rsidR="0053109C" w:rsidRPr="0053109C">
        <w:rPr>
          <w:rFonts w:ascii="Arial" w:hAnsi="Arial" w:cs="Arial"/>
          <w:bCs/>
        </w:rPr>
        <w:t>BioTek</w:t>
      </w:r>
      <w:proofErr w:type="spellEnd"/>
      <w:r w:rsidR="0053109C" w:rsidRPr="0053109C">
        <w:rPr>
          <w:rFonts w:ascii="Arial" w:hAnsi="Arial" w:cs="Arial"/>
          <w:bCs/>
        </w:rPr>
        <w:t xml:space="preserve"> Synergy HTX multi-mode reader) and</w:t>
      </w:r>
      <w:r w:rsidR="0053109C">
        <w:rPr>
          <w:rFonts w:ascii="Arial" w:hAnsi="Arial" w:cs="Arial"/>
          <w:bCs/>
        </w:rPr>
        <w:t xml:space="preserve"> </w:t>
      </w:r>
      <w:r w:rsidR="0053109C" w:rsidRPr="0053109C">
        <w:rPr>
          <w:rFonts w:ascii="Arial" w:hAnsi="Arial" w:cs="Arial"/>
          <w:bCs/>
        </w:rPr>
        <w:t>BioteGen5 data analysis software (</w:t>
      </w:r>
      <w:proofErr w:type="spellStart"/>
      <w:r w:rsidR="0053109C" w:rsidRPr="0053109C">
        <w:rPr>
          <w:rFonts w:ascii="Arial" w:hAnsi="Arial" w:cs="Arial"/>
          <w:bCs/>
        </w:rPr>
        <w:t>BioTek</w:t>
      </w:r>
      <w:proofErr w:type="spellEnd"/>
      <w:r w:rsidR="0053109C" w:rsidRPr="0053109C">
        <w:rPr>
          <w:rFonts w:ascii="Arial" w:hAnsi="Arial" w:cs="Arial"/>
          <w:bCs/>
        </w:rPr>
        <w:t xml:space="preserve"> Instruments, Inc, Winooski,</w:t>
      </w:r>
      <w:r w:rsidR="0053109C">
        <w:rPr>
          <w:rFonts w:ascii="Arial" w:hAnsi="Arial" w:cs="Arial"/>
          <w:bCs/>
        </w:rPr>
        <w:t xml:space="preserve"> </w:t>
      </w:r>
      <w:r w:rsidR="0053109C" w:rsidRPr="0053109C">
        <w:rPr>
          <w:rFonts w:ascii="Arial" w:hAnsi="Arial" w:cs="Arial"/>
          <w:bCs/>
        </w:rPr>
        <w:t xml:space="preserve">Vermont). </w:t>
      </w:r>
      <w:r>
        <w:rPr>
          <w:rFonts w:ascii="Arial" w:hAnsi="Arial" w:cs="Arial"/>
          <w:bCs/>
        </w:rPr>
        <w:t>The</w:t>
      </w:r>
      <w:r w:rsidR="00D348C9">
        <w:rPr>
          <w:rFonts w:ascii="Arial" w:hAnsi="Arial" w:cs="Arial"/>
          <w:bCs/>
        </w:rPr>
        <w:t xml:space="preserve"> </w:t>
      </w:r>
      <w:proofErr w:type="spellStart"/>
      <w:r>
        <w:rPr>
          <w:rFonts w:ascii="Arial" w:hAnsi="Arial" w:cs="Arial"/>
          <w:bCs/>
        </w:rPr>
        <w:t>interplate</w:t>
      </w:r>
      <w:proofErr w:type="spellEnd"/>
      <w:r>
        <w:rPr>
          <w:rFonts w:ascii="Arial" w:hAnsi="Arial" w:cs="Arial"/>
          <w:bCs/>
        </w:rPr>
        <w:t xml:space="preserve"> </w:t>
      </w:r>
      <w:r w:rsidR="00D348C9">
        <w:rPr>
          <w:rFonts w:ascii="Arial" w:hAnsi="Arial" w:cs="Arial"/>
          <w:bCs/>
        </w:rPr>
        <w:t>coefficient of variation (</w:t>
      </w:r>
      <w:r>
        <w:rPr>
          <w:rFonts w:ascii="Arial" w:hAnsi="Arial" w:cs="Arial"/>
          <w:bCs/>
        </w:rPr>
        <w:t>CV</w:t>
      </w:r>
      <w:r w:rsidR="00D348C9">
        <w:rPr>
          <w:rFonts w:ascii="Arial" w:hAnsi="Arial" w:cs="Arial"/>
          <w:bCs/>
        </w:rPr>
        <w:t>)</w:t>
      </w:r>
      <w:r w:rsidR="006054B1">
        <w:rPr>
          <w:rFonts w:ascii="Arial" w:hAnsi="Arial" w:cs="Arial"/>
          <w:bCs/>
        </w:rPr>
        <w:t xml:space="preserve"> was </w:t>
      </w:r>
      <w:r w:rsidR="00A20B1F">
        <w:rPr>
          <w:rFonts w:ascii="Arial" w:hAnsi="Arial" w:cs="Arial"/>
          <w:bCs/>
        </w:rPr>
        <w:t>6.4%</w:t>
      </w:r>
      <w:r w:rsidR="006054B1">
        <w:rPr>
          <w:rFonts w:ascii="Arial" w:hAnsi="Arial" w:cs="Arial"/>
          <w:bCs/>
        </w:rPr>
        <w:t xml:space="preserve"> and the </w:t>
      </w:r>
      <w:r>
        <w:rPr>
          <w:rFonts w:ascii="Arial" w:hAnsi="Arial" w:cs="Arial"/>
          <w:bCs/>
        </w:rPr>
        <w:t xml:space="preserve">intraplate CV was </w:t>
      </w:r>
      <w:r w:rsidR="00A20B1F">
        <w:rPr>
          <w:rFonts w:ascii="Arial" w:hAnsi="Arial" w:cs="Arial"/>
          <w:bCs/>
        </w:rPr>
        <w:t>5.3%</w:t>
      </w:r>
      <w:r>
        <w:rPr>
          <w:rFonts w:ascii="Arial" w:hAnsi="Arial" w:cs="Arial"/>
          <w:bCs/>
        </w:rPr>
        <w:t xml:space="preserve">. </w:t>
      </w:r>
      <w:r w:rsidR="00D348C9">
        <w:rPr>
          <w:rFonts w:ascii="Arial" w:hAnsi="Arial" w:cs="Arial"/>
          <w:bCs/>
        </w:rPr>
        <w:t>To increase accuracy, w</w:t>
      </w:r>
      <w:r w:rsidR="00031717">
        <w:rPr>
          <w:rFonts w:ascii="Arial" w:hAnsi="Arial" w:cs="Arial"/>
          <w:bCs/>
        </w:rPr>
        <w:t xml:space="preserve">e normalized melatonin levels </w:t>
      </w:r>
      <w:r w:rsidR="00D348C9">
        <w:rPr>
          <w:rFonts w:ascii="Arial" w:hAnsi="Arial" w:cs="Arial"/>
          <w:bCs/>
        </w:rPr>
        <w:t>with</w:t>
      </w:r>
      <w:r w:rsidR="00031717">
        <w:rPr>
          <w:rFonts w:ascii="Arial" w:hAnsi="Arial" w:cs="Arial"/>
          <w:bCs/>
        </w:rPr>
        <w:t xml:space="preserve">in each </w:t>
      </w:r>
      <w:r w:rsidR="00D348C9">
        <w:rPr>
          <w:rFonts w:ascii="Arial" w:hAnsi="Arial" w:cs="Arial"/>
          <w:bCs/>
        </w:rPr>
        <w:t>experimental round</w:t>
      </w:r>
      <w:r w:rsidR="00A20B1F">
        <w:rPr>
          <w:rFonts w:ascii="Arial" w:hAnsi="Arial" w:cs="Arial"/>
          <w:bCs/>
        </w:rPr>
        <w:t>, ran 6 months apart</w:t>
      </w:r>
      <w:r w:rsidR="00031717">
        <w:rPr>
          <w:rFonts w:ascii="Arial" w:hAnsi="Arial" w:cs="Arial"/>
          <w:bCs/>
        </w:rPr>
        <w:t xml:space="preserve">. </w:t>
      </w:r>
    </w:p>
    <w:p w14:paraId="70637D4E" w14:textId="77777777" w:rsidR="009803FF" w:rsidRDefault="009803FF" w:rsidP="009803FF">
      <w:pPr>
        <w:spacing w:after="0" w:line="480" w:lineRule="auto"/>
        <w:rPr>
          <w:rFonts w:ascii="Arial" w:hAnsi="Arial" w:cs="Arial"/>
          <w:bCs/>
          <w:i/>
          <w:iCs/>
        </w:rPr>
      </w:pPr>
    </w:p>
    <w:p w14:paraId="6A59397F" w14:textId="004BA0C6" w:rsidR="0053109C" w:rsidRPr="00A57A83" w:rsidRDefault="0053109C" w:rsidP="00FA786D">
      <w:pPr>
        <w:spacing w:after="0" w:line="480" w:lineRule="auto"/>
        <w:rPr>
          <w:rFonts w:ascii="Arial" w:hAnsi="Arial" w:cs="Arial"/>
          <w:bCs/>
          <w:i/>
          <w:iCs/>
        </w:rPr>
      </w:pPr>
      <w:r w:rsidRPr="0053109C">
        <w:rPr>
          <w:rFonts w:ascii="Arial" w:hAnsi="Arial" w:cs="Arial"/>
          <w:bCs/>
          <w:i/>
          <w:iCs/>
        </w:rPr>
        <w:t>Statistical Analyse</w:t>
      </w:r>
      <w:r>
        <w:rPr>
          <w:rFonts w:ascii="Arial" w:hAnsi="Arial" w:cs="Arial"/>
          <w:bCs/>
          <w:i/>
          <w:iCs/>
        </w:rPr>
        <w:t>s</w:t>
      </w:r>
    </w:p>
    <w:p w14:paraId="46161DFA" w14:textId="2D65835C" w:rsidR="0053109C" w:rsidRDefault="000A2E85" w:rsidP="004A7B91">
      <w:pPr>
        <w:spacing w:after="0" w:line="480" w:lineRule="auto"/>
        <w:ind w:firstLine="720"/>
        <w:rPr>
          <w:rFonts w:ascii="Arial" w:hAnsi="Arial" w:cs="Arial"/>
          <w:bCs/>
        </w:rPr>
      </w:pPr>
      <w:r>
        <w:rPr>
          <w:rFonts w:ascii="Arial" w:hAnsi="Arial" w:cs="Arial"/>
          <w:bCs/>
        </w:rPr>
        <w:t>We analyzed all data</w:t>
      </w:r>
      <w:r w:rsidR="0053109C" w:rsidRPr="0053109C">
        <w:rPr>
          <w:rFonts w:ascii="Arial" w:hAnsi="Arial" w:cs="Arial"/>
          <w:bCs/>
        </w:rPr>
        <w:t xml:space="preserve"> using R v</w:t>
      </w:r>
      <w:r w:rsidR="00D151BC">
        <w:rPr>
          <w:rFonts w:ascii="Arial" w:hAnsi="Arial" w:cs="Arial"/>
          <w:bCs/>
        </w:rPr>
        <w:t>ersion 4.1.2</w:t>
      </w:r>
      <w:r w:rsidR="0053109C" w:rsidRPr="0053109C">
        <w:rPr>
          <w:rFonts w:ascii="Arial" w:hAnsi="Arial" w:cs="Arial"/>
          <w:bCs/>
        </w:rPr>
        <w:t xml:space="preserve"> (R </w:t>
      </w:r>
      <w:r w:rsidR="00D151BC">
        <w:rPr>
          <w:rFonts w:ascii="Arial" w:hAnsi="Arial" w:cs="Arial"/>
          <w:bCs/>
        </w:rPr>
        <w:t xml:space="preserve">Development </w:t>
      </w:r>
      <w:r w:rsidR="0053109C" w:rsidRPr="0053109C">
        <w:rPr>
          <w:rFonts w:ascii="Arial" w:hAnsi="Arial" w:cs="Arial"/>
          <w:bCs/>
        </w:rPr>
        <w:t>Core Team, 2019)</w:t>
      </w:r>
      <w:r>
        <w:rPr>
          <w:rFonts w:ascii="Arial" w:hAnsi="Arial" w:cs="Arial"/>
          <w:bCs/>
        </w:rPr>
        <w:t xml:space="preserve">. </w:t>
      </w:r>
      <w:r w:rsidR="00176027">
        <w:rPr>
          <w:rFonts w:ascii="Arial" w:hAnsi="Arial" w:cs="Arial"/>
          <w:bCs/>
        </w:rPr>
        <w:t xml:space="preserve">A </w:t>
      </w:r>
      <w:r w:rsidR="004A747B">
        <w:rPr>
          <w:rFonts w:ascii="Arial" w:hAnsi="Arial" w:cs="Arial"/>
          <w:bCs/>
        </w:rPr>
        <w:t>Wel</w:t>
      </w:r>
      <w:r w:rsidR="007E7DEB">
        <w:rPr>
          <w:rFonts w:ascii="Arial" w:hAnsi="Arial" w:cs="Arial"/>
          <w:bCs/>
        </w:rPr>
        <w:t>c</w:t>
      </w:r>
      <w:r w:rsidR="004A747B">
        <w:rPr>
          <w:rFonts w:ascii="Arial" w:hAnsi="Arial" w:cs="Arial"/>
          <w:bCs/>
        </w:rPr>
        <w:t xml:space="preserve">h </w:t>
      </w:r>
      <w:r w:rsidR="009C244E">
        <w:rPr>
          <w:rFonts w:ascii="Arial" w:hAnsi="Arial" w:cs="Arial"/>
          <w:bCs/>
        </w:rPr>
        <w:t>two-sample</w:t>
      </w:r>
      <w:r w:rsidR="00176027">
        <w:rPr>
          <w:rFonts w:ascii="Arial" w:hAnsi="Arial" w:cs="Arial"/>
          <w:bCs/>
        </w:rPr>
        <w:t xml:space="preserve"> t</w:t>
      </w:r>
      <w:r w:rsidR="004A747B">
        <w:rPr>
          <w:rFonts w:ascii="Arial" w:hAnsi="Arial" w:cs="Arial"/>
          <w:bCs/>
        </w:rPr>
        <w:t>-</w:t>
      </w:r>
      <w:r w:rsidR="00176027">
        <w:rPr>
          <w:rFonts w:ascii="Arial" w:hAnsi="Arial" w:cs="Arial"/>
          <w:bCs/>
        </w:rPr>
        <w:t xml:space="preserve">test was used to test for differences in nocturnal activity between control and ALAN for individually caged and </w:t>
      </w:r>
      <w:r w:rsidR="00E42BF3">
        <w:rPr>
          <w:rFonts w:ascii="Arial" w:hAnsi="Arial" w:cs="Arial"/>
          <w:bCs/>
        </w:rPr>
        <w:t>social</w:t>
      </w:r>
      <w:r w:rsidR="00176027">
        <w:rPr>
          <w:rFonts w:ascii="Arial" w:hAnsi="Arial" w:cs="Arial"/>
          <w:bCs/>
        </w:rPr>
        <w:t xml:space="preserve"> birds.</w:t>
      </w:r>
      <w:r w:rsidR="001519DB">
        <w:rPr>
          <w:rFonts w:ascii="Arial" w:hAnsi="Arial" w:cs="Arial"/>
          <w:bCs/>
        </w:rPr>
        <w:t xml:space="preserve"> </w:t>
      </w:r>
      <w:r w:rsidR="00101FD2" w:rsidRPr="00101FD2">
        <w:rPr>
          <w:rFonts w:ascii="Arial" w:hAnsi="Arial" w:cs="Arial"/>
          <w:bCs/>
        </w:rPr>
        <w:t xml:space="preserve">We used the program </w:t>
      </w:r>
      <w:proofErr w:type="spellStart"/>
      <w:r w:rsidR="00101FD2" w:rsidRPr="00101FD2">
        <w:rPr>
          <w:rFonts w:ascii="Arial" w:hAnsi="Arial" w:cs="Arial"/>
          <w:bCs/>
        </w:rPr>
        <w:t>Chronoshop</w:t>
      </w:r>
      <w:proofErr w:type="spellEnd"/>
      <w:r w:rsidR="00101FD2" w:rsidRPr="00101FD2">
        <w:rPr>
          <w:rFonts w:ascii="Arial" w:hAnsi="Arial" w:cs="Arial"/>
          <w:bCs/>
        </w:rPr>
        <w:t xml:space="preserve"> 1.1 </w:t>
      </w:r>
      <w:r w:rsidR="00101FD2">
        <w:rPr>
          <w:rFonts w:ascii="Arial" w:hAnsi="Arial" w:cs="Arial"/>
          <w:bCs/>
        </w:rPr>
        <w:t>(freely available; see supplementary</w:t>
      </w:r>
      <w:r w:rsidR="00101FD2" w:rsidRPr="00101FD2">
        <w:rPr>
          <w:rFonts w:ascii="Arial" w:hAnsi="Arial" w:cs="Arial"/>
          <w:bCs/>
        </w:rPr>
        <w:t xml:space="preserve">) to calculate </w:t>
      </w:r>
      <w:r w:rsidR="00101FD2">
        <w:rPr>
          <w:rFonts w:ascii="Arial" w:hAnsi="Arial" w:cs="Arial"/>
          <w:bCs/>
        </w:rPr>
        <w:t>a</w:t>
      </w:r>
      <w:r w:rsidR="00101FD2" w:rsidRPr="00101FD2">
        <w:rPr>
          <w:rFonts w:ascii="Arial" w:hAnsi="Arial" w:cs="Arial"/>
          <w:bCs/>
        </w:rPr>
        <w:t xml:space="preserve">ctivity onset (the first time point at which activity is higher than the average) and activity offset (the final time point at which activity is higher than the average) </w:t>
      </w:r>
      <w:r w:rsidR="00101FD2">
        <w:rPr>
          <w:rFonts w:ascii="Arial" w:hAnsi="Arial" w:cs="Arial"/>
          <w:bCs/>
        </w:rPr>
        <w:t xml:space="preserve">for each day </w:t>
      </w:r>
      <w:r w:rsidR="00101FD2" w:rsidRPr="00101FD2">
        <w:rPr>
          <w:rFonts w:ascii="Arial" w:hAnsi="Arial" w:cs="Arial"/>
          <w:bCs/>
        </w:rPr>
        <w:t>relative to</w:t>
      </w:r>
      <w:r w:rsidR="005C7DC0">
        <w:rPr>
          <w:rFonts w:ascii="Arial" w:hAnsi="Arial" w:cs="Arial"/>
          <w:bCs/>
        </w:rPr>
        <w:t xml:space="preserve"> lights on and off</w:t>
      </w:r>
      <w:r w:rsidR="00101FD2">
        <w:rPr>
          <w:rFonts w:ascii="Arial" w:hAnsi="Arial" w:cs="Arial"/>
          <w:bCs/>
        </w:rPr>
        <w:t>.</w:t>
      </w:r>
      <w:r w:rsidR="00053068">
        <w:rPr>
          <w:rFonts w:ascii="Arial" w:hAnsi="Arial" w:cs="Arial"/>
          <w:bCs/>
        </w:rPr>
        <w:t xml:space="preserve"> An ANOVA with Tukey’s post hoc comparison was used to determine differences in activity on</w:t>
      </w:r>
      <w:r w:rsidR="00E3208D">
        <w:rPr>
          <w:rFonts w:ascii="Arial" w:hAnsi="Arial" w:cs="Arial"/>
          <w:bCs/>
        </w:rPr>
        <w:t>-</w:t>
      </w:r>
      <w:r w:rsidR="00053068">
        <w:rPr>
          <w:rFonts w:ascii="Arial" w:hAnsi="Arial" w:cs="Arial"/>
          <w:bCs/>
        </w:rPr>
        <w:t xml:space="preserve"> and offset</w:t>
      </w:r>
      <w:r>
        <w:rPr>
          <w:rFonts w:ascii="Arial" w:hAnsi="Arial" w:cs="Arial"/>
          <w:bCs/>
        </w:rPr>
        <w:t xml:space="preserve">. </w:t>
      </w:r>
      <w:proofErr w:type="spellStart"/>
      <w:r w:rsidR="004A7B91" w:rsidRPr="0053109C">
        <w:rPr>
          <w:rFonts w:ascii="Arial" w:hAnsi="Arial" w:cs="Arial"/>
          <w:bCs/>
        </w:rPr>
        <w:t>Cosinor</w:t>
      </w:r>
      <w:proofErr w:type="spellEnd"/>
      <w:r w:rsidR="004A7B91" w:rsidRPr="0053109C">
        <w:rPr>
          <w:rFonts w:ascii="Arial" w:hAnsi="Arial" w:cs="Arial"/>
          <w:bCs/>
        </w:rPr>
        <w:t xml:space="preserve"> </w:t>
      </w:r>
      <w:r w:rsidR="004A7B91">
        <w:rPr>
          <w:rFonts w:ascii="Arial" w:hAnsi="Arial" w:cs="Arial"/>
          <w:bCs/>
        </w:rPr>
        <w:t>(</w:t>
      </w:r>
      <w:r w:rsidR="004A7B91" w:rsidRPr="0053109C">
        <w:rPr>
          <w:rFonts w:ascii="Arial" w:hAnsi="Arial" w:cs="Arial"/>
          <w:bCs/>
        </w:rPr>
        <w:t>v</w:t>
      </w:r>
      <w:r w:rsidR="004A7B91">
        <w:rPr>
          <w:rFonts w:ascii="Arial" w:hAnsi="Arial" w:cs="Arial"/>
          <w:bCs/>
        </w:rPr>
        <w:t xml:space="preserve">ersion 1.2.3 </w:t>
      </w:r>
      <w:r w:rsidR="004A7B91" w:rsidRPr="0053109C">
        <w:rPr>
          <w:rFonts w:ascii="Arial" w:hAnsi="Arial" w:cs="Arial"/>
          <w:bCs/>
        </w:rPr>
        <w:t>(Barnett and Dobson, 2010)</w:t>
      </w:r>
      <w:r w:rsidR="004A7B91">
        <w:rPr>
          <w:rFonts w:ascii="Arial" w:hAnsi="Arial" w:cs="Arial"/>
          <w:bCs/>
        </w:rPr>
        <w:t>)</w:t>
      </w:r>
      <w:r w:rsidR="004A7B91" w:rsidRPr="0053109C">
        <w:rPr>
          <w:rFonts w:ascii="Arial" w:hAnsi="Arial" w:cs="Arial"/>
          <w:bCs/>
        </w:rPr>
        <w:t xml:space="preserve"> was used </w:t>
      </w:r>
      <w:r w:rsidR="004A7B91">
        <w:rPr>
          <w:rFonts w:ascii="Arial" w:hAnsi="Arial" w:cs="Arial"/>
          <w:bCs/>
        </w:rPr>
        <w:t>for rhythmic analysis of melatonin to test for</w:t>
      </w:r>
      <w:r w:rsidR="004A7B91" w:rsidRPr="0053109C">
        <w:rPr>
          <w:rFonts w:ascii="Arial" w:hAnsi="Arial" w:cs="Arial"/>
          <w:bCs/>
        </w:rPr>
        <w:t xml:space="preserve"> treatment effects</w:t>
      </w:r>
      <w:r w:rsidR="004A7B91">
        <w:rPr>
          <w:rFonts w:ascii="Arial" w:hAnsi="Arial" w:cs="Arial"/>
          <w:bCs/>
        </w:rPr>
        <w:t xml:space="preserve"> </w:t>
      </w:r>
      <w:r w:rsidR="004A7B91" w:rsidRPr="0053109C">
        <w:rPr>
          <w:rFonts w:ascii="Arial" w:hAnsi="Arial" w:cs="Arial"/>
          <w:bCs/>
        </w:rPr>
        <w:t xml:space="preserve">on amplitude (i.e. </w:t>
      </w:r>
      <w:r w:rsidR="004A7B91">
        <w:rPr>
          <w:rFonts w:ascii="Arial" w:hAnsi="Arial" w:cs="Arial"/>
          <w:bCs/>
        </w:rPr>
        <w:t xml:space="preserve">the </w:t>
      </w:r>
      <w:r w:rsidR="004A7B91" w:rsidRPr="0053109C">
        <w:rPr>
          <w:rFonts w:ascii="Arial" w:hAnsi="Arial" w:cs="Arial"/>
          <w:bCs/>
        </w:rPr>
        <w:t xml:space="preserve">difference between peak and </w:t>
      </w:r>
      <w:r w:rsidR="004A7B91">
        <w:rPr>
          <w:rFonts w:ascii="Arial" w:hAnsi="Arial" w:cs="Arial"/>
          <w:bCs/>
        </w:rPr>
        <w:t xml:space="preserve">the </w:t>
      </w:r>
      <w:r w:rsidR="004A7B91" w:rsidRPr="0053109C">
        <w:rPr>
          <w:rFonts w:ascii="Arial" w:hAnsi="Arial" w:cs="Arial"/>
          <w:bCs/>
        </w:rPr>
        <w:t>mean value of</w:t>
      </w:r>
      <w:r w:rsidR="004A7B91">
        <w:rPr>
          <w:rFonts w:ascii="Arial" w:hAnsi="Arial" w:cs="Arial"/>
          <w:bCs/>
        </w:rPr>
        <w:t xml:space="preserve"> </w:t>
      </w:r>
      <w:r w:rsidR="004A7B91" w:rsidRPr="0053109C">
        <w:rPr>
          <w:rFonts w:ascii="Arial" w:hAnsi="Arial" w:cs="Arial"/>
          <w:bCs/>
        </w:rPr>
        <w:t>wave) and phase (i.e. time of peak expression in wave).</w:t>
      </w:r>
      <w:r w:rsidR="0053109C" w:rsidRPr="0053109C">
        <w:rPr>
          <w:rFonts w:ascii="Arial" w:hAnsi="Arial" w:cs="Arial"/>
          <w:bCs/>
        </w:rPr>
        <w:t xml:space="preserve"> </w:t>
      </w:r>
      <w:r w:rsidR="0053109C" w:rsidRPr="00657CCF">
        <w:rPr>
          <w:rFonts w:ascii="Arial" w:hAnsi="Arial" w:cs="Arial"/>
          <w:bCs/>
        </w:rPr>
        <w:t xml:space="preserve">A Student’s t-test with Welch’s corrections </w:t>
      </w:r>
      <w:r w:rsidR="009C244E" w:rsidRPr="00657CCF">
        <w:rPr>
          <w:rFonts w:ascii="Arial" w:hAnsi="Arial" w:cs="Arial"/>
          <w:bCs/>
        </w:rPr>
        <w:t>was</w:t>
      </w:r>
      <w:r w:rsidR="0053109C" w:rsidRPr="00657CCF">
        <w:rPr>
          <w:rFonts w:ascii="Arial" w:hAnsi="Arial" w:cs="Arial"/>
          <w:bCs/>
        </w:rPr>
        <w:t xml:space="preserve"> used to test for </w:t>
      </w:r>
      <w:r w:rsidR="009C244E" w:rsidRPr="00657CCF">
        <w:rPr>
          <w:rFonts w:ascii="Arial" w:hAnsi="Arial" w:cs="Arial"/>
          <w:bCs/>
        </w:rPr>
        <w:t xml:space="preserve">the </w:t>
      </w:r>
      <w:r w:rsidR="0053109C" w:rsidRPr="00657CCF">
        <w:rPr>
          <w:rFonts w:ascii="Arial" w:hAnsi="Arial" w:cs="Arial"/>
          <w:bCs/>
        </w:rPr>
        <w:t>effects of ALAN on c</w:t>
      </w:r>
      <w:r w:rsidR="004A7A42">
        <w:rPr>
          <w:rFonts w:ascii="Arial" w:hAnsi="Arial" w:cs="Arial"/>
          <w:bCs/>
        </w:rPr>
        <w:t>ircadian</w:t>
      </w:r>
      <w:r w:rsidR="0053109C" w:rsidRPr="00657CCF">
        <w:rPr>
          <w:rFonts w:ascii="Arial" w:hAnsi="Arial" w:cs="Arial"/>
          <w:bCs/>
        </w:rPr>
        <w:t xml:space="preserve"> gene expression</w:t>
      </w:r>
      <w:r w:rsidR="00657CCF">
        <w:rPr>
          <w:rFonts w:ascii="Arial" w:hAnsi="Arial" w:cs="Arial"/>
          <w:bCs/>
        </w:rPr>
        <w:t xml:space="preserve"> at each timepoint</w:t>
      </w:r>
      <w:r w:rsidR="0053109C" w:rsidRPr="00657CCF">
        <w:rPr>
          <w:rFonts w:ascii="Arial" w:hAnsi="Arial" w:cs="Arial"/>
          <w:bCs/>
        </w:rPr>
        <w:t xml:space="preserve">. </w:t>
      </w:r>
      <w:proofErr w:type="spellStart"/>
      <w:r w:rsidR="00657CCF">
        <w:rPr>
          <w:rFonts w:ascii="Arial" w:hAnsi="Arial" w:cs="Arial"/>
          <w:bCs/>
        </w:rPr>
        <w:t>Circa</w:t>
      </w:r>
      <w:r w:rsidR="00191F9B">
        <w:rPr>
          <w:rFonts w:ascii="Arial" w:hAnsi="Arial" w:cs="Arial"/>
          <w:bCs/>
        </w:rPr>
        <w:t>C</w:t>
      </w:r>
      <w:r w:rsidR="00657CCF">
        <w:rPr>
          <w:rFonts w:ascii="Arial" w:hAnsi="Arial" w:cs="Arial"/>
          <w:bCs/>
        </w:rPr>
        <w:t>ompare</w:t>
      </w:r>
      <w:proofErr w:type="spellEnd"/>
      <w:r w:rsidR="00657CCF">
        <w:rPr>
          <w:rFonts w:ascii="Arial" w:hAnsi="Arial" w:cs="Arial"/>
          <w:bCs/>
        </w:rPr>
        <w:t xml:space="preserve"> (version </w:t>
      </w:r>
      <w:r w:rsidR="00191F9B">
        <w:rPr>
          <w:rFonts w:ascii="Arial" w:hAnsi="Arial" w:cs="Arial"/>
          <w:bCs/>
        </w:rPr>
        <w:t>0.1.1</w:t>
      </w:r>
      <w:r w:rsidR="00657CCF">
        <w:rPr>
          <w:rFonts w:ascii="Arial" w:hAnsi="Arial" w:cs="Arial"/>
          <w:bCs/>
        </w:rPr>
        <w:t>) was used for rhythmic analysis of gene expression</w:t>
      </w:r>
      <w:r w:rsidR="004A7B91">
        <w:rPr>
          <w:rFonts w:ascii="Arial" w:hAnsi="Arial" w:cs="Arial"/>
          <w:bCs/>
        </w:rPr>
        <w:t xml:space="preserve">. </w:t>
      </w:r>
      <w:r w:rsidR="00101FD2">
        <w:rPr>
          <w:rFonts w:ascii="Arial" w:hAnsi="Arial" w:cs="Arial"/>
          <w:bCs/>
        </w:rPr>
        <w:t>We used line</w:t>
      </w:r>
      <w:r w:rsidR="00542263">
        <w:rPr>
          <w:rFonts w:ascii="Arial" w:hAnsi="Arial" w:cs="Arial"/>
          <w:bCs/>
        </w:rPr>
        <w:t>a</w:t>
      </w:r>
      <w:r w:rsidR="00101FD2">
        <w:rPr>
          <w:rFonts w:ascii="Arial" w:hAnsi="Arial" w:cs="Arial"/>
          <w:bCs/>
        </w:rPr>
        <w:t>r regression models to compare gene expression with activity onset.</w:t>
      </w:r>
      <w:r>
        <w:rPr>
          <w:rFonts w:ascii="Arial" w:hAnsi="Arial" w:cs="Arial"/>
          <w:bCs/>
        </w:rPr>
        <w:t xml:space="preserve"> All models met assumptions and significance was taken at α=0.05. </w:t>
      </w:r>
    </w:p>
    <w:p w14:paraId="05C1A9B9" w14:textId="77777777" w:rsidR="00817C3F" w:rsidRDefault="00817C3F" w:rsidP="004A7B91">
      <w:pPr>
        <w:spacing w:after="0" w:line="480" w:lineRule="auto"/>
        <w:ind w:firstLine="720"/>
        <w:rPr>
          <w:rFonts w:ascii="Arial" w:hAnsi="Arial" w:cs="Arial"/>
          <w:bCs/>
        </w:rPr>
      </w:pPr>
    </w:p>
    <w:p w14:paraId="7473280D" w14:textId="77777777" w:rsidR="005F38C6" w:rsidRPr="005F38C6" w:rsidRDefault="005F38C6" w:rsidP="00FA786D">
      <w:pPr>
        <w:spacing w:after="0" w:line="480" w:lineRule="auto"/>
        <w:rPr>
          <w:rFonts w:ascii="Arial" w:hAnsi="Arial" w:cs="Arial"/>
          <w:bCs/>
          <w:i/>
          <w:iCs/>
        </w:rPr>
      </w:pPr>
      <w:r w:rsidRPr="005F38C6">
        <w:rPr>
          <w:rFonts w:ascii="Arial" w:hAnsi="Arial" w:cs="Arial"/>
          <w:bCs/>
          <w:i/>
          <w:iCs/>
        </w:rPr>
        <w:lastRenderedPageBreak/>
        <w:t>Ethics Statement</w:t>
      </w:r>
    </w:p>
    <w:p w14:paraId="69D597C0" w14:textId="505D9B94" w:rsidR="005F38C6" w:rsidRPr="0053109C" w:rsidRDefault="005F38C6" w:rsidP="005540E5">
      <w:pPr>
        <w:spacing w:after="0" w:line="480" w:lineRule="auto"/>
        <w:ind w:firstLine="720"/>
        <w:rPr>
          <w:rFonts w:ascii="Arial" w:hAnsi="Arial" w:cs="Arial"/>
          <w:bCs/>
        </w:rPr>
      </w:pPr>
      <w:r w:rsidRPr="005F38C6">
        <w:rPr>
          <w:rFonts w:ascii="Arial" w:hAnsi="Arial" w:cs="Arial"/>
          <w:bCs/>
        </w:rPr>
        <w:t>All procedures were conducted in accordance with the National Institute of Health Ethical Use of Animals and approved by the University of Nevada, Reno Institutional Animal Care</w:t>
      </w:r>
      <w:r w:rsidR="009C244E">
        <w:rPr>
          <w:rFonts w:ascii="Arial" w:hAnsi="Arial" w:cs="Arial"/>
          <w:bCs/>
        </w:rPr>
        <w:t>,</w:t>
      </w:r>
      <w:r w:rsidRPr="005F38C6">
        <w:rPr>
          <w:rFonts w:ascii="Arial" w:hAnsi="Arial" w:cs="Arial"/>
          <w:bCs/>
        </w:rPr>
        <w:t xml:space="preserve"> and Use Committee.</w:t>
      </w:r>
    </w:p>
    <w:p w14:paraId="6E288CA2" w14:textId="77777777" w:rsidR="008A6620" w:rsidRDefault="008A6620" w:rsidP="008A6620">
      <w:pPr>
        <w:spacing w:after="0" w:line="480" w:lineRule="auto"/>
        <w:rPr>
          <w:rFonts w:ascii="Arial" w:hAnsi="Arial" w:cs="Arial"/>
          <w:b/>
        </w:rPr>
      </w:pPr>
    </w:p>
    <w:p w14:paraId="2FF47FC7" w14:textId="4E6AB181" w:rsidR="00AF4AA1" w:rsidRDefault="00AF4AA1" w:rsidP="00FA786D">
      <w:pPr>
        <w:spacing w:after="0" w:line="480" w:lineRule="auto"/>
        <w:rPr>
          <w:rFonts w:ascii="Arial" w:hAnsi="Arial" w:cs="Arial"/>
          <w:b/>
        </w:rPr>
      </w:pPr>
      <w:r>
        <w:rPr>
          <w:rFonts w:ascii="Arial" w:hAnsi="Arial" w:cs="Arial"/>
          <w:b/>
        </w:rPr>
        <w:t>Results</w:t>
      </w:r>
    </w:p>
    <w:p w14:paraId="7000E211" w14:textId="77BD1242" w:rsidR="00CF63CC" w:rsidRPr="00CF63CC" w:rsidRDefault="00636E8F" w:rsidP="00FA786D">
      <w:pPr>
        <w:spacing w:after="0" w:line="480" w:lineRule="auto"/>
        <w:rPr>
          <w:rFonts w:ascii="Arial" w:hAnsi="Arial" w:cs="Arial"/>
          <w:bCs/>
          <w:i/>
          <w:iCs/>
        </w:rPr>
      </w:pPr>
      <w:r>
        <w:rPr>
          <w:rFonts w:ascii="Arial" w:hAnsi="Arial" w:cs="Arial"/>
          <w:bCs/>
          <w:i/>
          <w:iCs/>
        </w:rPr>
        <w:t xml:space="preserve">ALAN Increases </w:t>
      </w:r>
      <w:commentRangeStart w:id="28"/>
      <w:r w:rsidR="00CF63CC">
        <w:rPr>
          <w:rFonts w:ascii="Arial" w:hAnsi="Arial" w:cs="Arial"/>
          <w:bCs/>
          <w:i/>
          <w:iCs/>
        </w:rPr>
        <w:t>Activity</w:t>
      </w:r>
      <w:commentRangeEnd w:id="28"/>
      <w:r>
        <w:rPr>
          <w:rFonts w:ascii="Arial" w:hAnsi="Arial" w:cs="Arial"/>
          <w:bCs/>
          <w:i/>
          <w:iCs/>
        </w:rPr>
        <w:t>, Especially in Social Birds</w:t>
      </w:r>
      <w:r w:rsidR="000C6072">
        <w:rPr>
          <w:rStyle w:val="CommentReference"/>
        </w:rPr>
        <w:commentReference w:id="28"/>
      </w:r>
    </w:p>
    <w:p w14:paraId="63B9526E" w14:textId="055CF0B9" w:rsidR="008B7CD1" w:rsidRDefault="00570CFC" w:rsidP="005540E5">
      <w:pPr>
        <w:spacing w:after="0" w:line="480" w:lineRule="auto"/>
        <w:ind w:firstLine="720"/>
        <w:rPr>
          <w:rFonts w:ascii="Arial" w:hAnsi="Arial" w:cs="Arial"/>
          <w:bCs/>
        </w:rPr>
      </w:pPr>
      <w:r w:rsidRPr="00570CFC">
        <w:rPr>
          <w:rFonts w:ascii="Arial" w:hAnsi="Arial" w:cs="Arial"/>
          <w:bCs/>
        </w:rPr>
        <w:t xml:space="preserve">Exposure to </w:t>
      </w:r>
      <w:r w:rsidR="006054B1">
        <w:rPr>
          <w:rFonts w:ascii="Arial" w:hAnsi="Arial" w:cs="Arial"/>
          <w:bCs/>
        </w:rPr>
        <w:t>ALAN</w:t>
      </w:r>
      <w:r w:rsidRPr="00570CFC">
        <w:rPr>
          <w:rFonts w:ascii="Arial" w:hAnsi="Arial" w:cs="Arial"/>
          <w:bCs/>
        </w:rPr>
        <w:t xml:space="preserve"> significantly increased nocturnal activity in zebra finches</w:t>
      </w:r>
      <w:r w:rsidR="008A6620">
        <w:rPr>
          <w:rFonts w:ascii="Arial" w:hAnsi="Arial" w:cs="Arial"/>
          <w:bCs/>
        </w:rPr>
        <w:t xml:space="preserve"> (Fig</w:t>
      </w:r>
      <w:r w:rsidR="003A06E4">
        <w:rPr>
          <w:rFonts w:ascii="Arial" w:hAnsi="Arial" w:cs="Arial"/>
          <w:bCs/>
        </w:rPr>
        <w:t>ure</w:t>
      </w:r>
      <w:r w:rsidR="008A6620">
        <w:rPr>
          <w:rFonts w:ascii="Arial" w:hAnsi="Arial" w:cs="Arial"/>
          <w:bCs/>
        </w:rPr>
        <w:t xml:space="preserve"> 1)</w:t>
      </w:r>
      <w:r w:rsidRPr="00570CFC">
        <w:rPr>
          <w:rFonts w:ascii="Arial" w:hAnsi="Arial" w:cs="Arial"/>
          <w:bCs/>
        </w:rPr>
        <w:t>. Perch recordings revealed a notable rise in total nocturnal activity for both isolated (t = 7.18, p &lt; 0.01) and social conditions (t = 6.84, p &lt; 0.01) under ALAN.</w:t>
      </w:r>
      <w:r>
        <w:rPr>
          <w:rFonts w:ascii="Arial" w:hAnsi="Arial" w:cs="Arial"/>
          <w:bCs/>
        </w:rPr>
        <w:t xml:space="preserve"> </w:t>
      </w:r>
      <w:r w:rsidRPr="00570CFC">
        <w:rPr>
          <w:rFonts w:ascii="Arial" w:hAnsi="Arial" w:cs="Arial"/>
          <w:bCs/>
        </w:rPr>
        <w:t>Additionally, ALAN exposure led to earlier activity onset and delayed offset times across both housing conditions, indicating an extension of the active period in response to artificial lighting</w:t>
      </w:r>
      <w:r>
        <w:rPr>
          <w:rFonts w:ascii="Arial" w:hAnsi="Arial" w:cs="Arial"/>
          <w:bCs/>
        </w:rPr>
        <w:t xml:space="preserve"> </w:t>
      </w:r>
      <w:r w:rsidR="00DC4EF9">
        <w:rPr>
          <w:rFonts w:ascii="Arial" w:hAnsi="Arial" w:cs="Arial"/>
          <w:bCs/>
        </w:rPr>
        <w:t xml:space="preserve">(Figure 1B). </w:t>
      </w:r>
      <w:r w:rsidR="00564933">
        <w:rPr>
          <w:rFonts w:ascii="Arial" w:hAnsi="Arial" w:cs="Arial"/>
          <w:bCs/>
        </w:rPr>
        <w:t>Birds exposed to ALAN significantly increased their activity onset</w:t>
      </w:r>
      <w:r w:rsidR="0077200B">
        <w:rPr>
          <w:rFonts w:ascii="Arial" w:hAnsi="Arial" w:cs="Arial"/>
          <w:bCs/>
        </w:rPr>
        <w:t xml:space="preserve"> (</w:t>
      </w:r>
      <w:commentRangeStart w:id="29"/>
      <w:r w:rsidR="0077200B">
        <w:rPr>
          <w:rFonts w:ascii="Arial" w:hAnsi="Arial" w:cs="Arial"/>
          <w:bCs/>
        </w:rPr>
        <w:t>Isolated:</w:t>
      </w:r>
      <w:r w:rsidR="001519DB">
        <w:rPr>
          <w:rFonts w:ascii="Arial" w:hAnsi="Arial" w:cs="Arial"/>
          <w:bCs/>
        </w:rPr>
        <w:t xml:space="preserve"> M</w:t>
      </w:r>
      <w:commentRangeStart w:id="30"/>
      <w:commentRangeStart w:id="31"/>
      <w:commentRangeStart w:id="32"/>
      <w:commentRangeStart w:id="33"/>
      <w:commentRangeStart w:id="34"/>
      <w:r w:rsidR="00C638AF">
        <w:rPr>
          <w:rFonts w:ascii="Arial" w:hAnsi="Arial" w:cs="Arial"/>
          <w:bCs/>
        </w:rPr>
        <w:t xml:space="preserve"> </w:t>
      </w:r>
      <w:commentRangeEnd w:id="30"/>
      <w:r w:rsidR="00187858">
        <w:rPr>
          <w:rStyle w:val="CommentReference"/>
        </w:rPr>
        <w:commentReference w:id="30"/>
      </w:r>
      <w:commentRangeEnd w:id="31"/>
      <w:r w:rsidR="001519DB">
        <w:rPr>
          <w:rStyle w:val="CommentReference"/>
        </w:rPr>
        <w:commentReference w:id="31"/>
      </w:r>
      <w:commentRangeEnd w:id="32"/>
      <w:r w:rsidR="008C476F">
        <w:rPr>
          <w:rStyle w:val="CommentReference"/>
        </w:rPr>
        <w:commentReference w:id="32"/>
      </w:r>
      <w:commentRangeEnd w:id="33"/>
      <w:r w:rsidR="008905FE">
        <w:rPr>
          <w:rStyle w:val="CommentReference"/>
        </w:rPr>
        <w:commentReference w:id="33"/>
      </w:r>
      <w:commentRangeEnd w:id="34"/>
      <w:r w:rsidR="00C73781">
        <w:rPr>
          <w:rStyle w:val="CommentReference"/>
        </w:rPr>
        <w:commentReference w:id="34"/>
      </w:r>
      <w:r w:rsidR="00C638AF">
        <w:rPr>
          <w:rFonts w:ascii="Arial" w:hAnsi="Arial" w:cs="Arial"/>
          <w:bCs/>
        </w:rPr>
        <w:t xml:space="preserve">= 65.23, </w:t>
      </w:r>
      <w:r w:rsidR="0077200B">
        <w:rPr>
          <w:rFonts w:ascii="Arial" w:hAnsi="Arial" w:cs="Arial"/>
          <w:bCs/>
        </w:rPr>
        <w:t xml:space="preserve">p &lt; 0.01, </w:t>
      </w:r>
      <w:commentRangeEnd w:id="29"/>
      <w:r w:rsidR="006054B1">
        <w:rPr>
          <w:rStyle w:val="CommentReference"/>
        </w:rPr>
        <w:commentReference w:id="29"/>
      </w:r>
      <w:r w:rsidR="0077200B">
        <w:rPr>
          <w:rFonts w:ascii="Arial" w:hAnsi="Arial" w:cs="Arial"/>
          <w:bCs/>
        </w:rPr>
        <w:t>Social:</w:t>
      </w:r>
      <w:r w:rsidR="00C638AF">
        <w:rPr>
          <w:rFonts w:ascii="Arial" w:hAnsi="Arial" w:cs="Arial"/>
          <w:bCs/>
        </w:rPr>
        <w:t xml:space="preserve"> </w:t>
      </w:r>
      <w:r w:rsidR="001519DB">
        <w:rPr>
          <w:rFonts w:ascii="Arial" w:hAnsi="Arial" w:cs="Arial"/>
          <w:bCs/>
        </w:rPr>
        <w:t>M</w:t>
      </w:r>
      <w:r w:rsidR="00C638AF">
        <w:rPr>
          <w:rFonts w:ascii="Arial" w:hAnsi="Arial" w:cs="Arial"/>
          <w:bCs/>
        </w:rPr>
        <w:t xml:space="preserve"> = 123.58,</w:t>
      </w:r>
      <w:r w:rsidR="0077200B">
        <w:rPr>
          <w:rFonts w:ascii="Arial" w:hAnsi="Arial" w:cs="Arial"/>
          <w:bCs/>
        </w:rPr>
        <w:t xml:space="preserve"> p &lt; 0.0</w:t>
      </w:r>
      <w:r w:rsidR="00154CB7">
        <w:rPr>
          <w:rFonts w:ascii="Arial" w:hAnsi="Arial" w:cs="Arial"/>
          <w:bCs/>
        </w:rPr>
        <w:t>1</w:t>
      </w:r>
      <w:r w:rsidR="0077200B">
        <w:rPr>
          <w:rFonts w:ascii="Arial" w:hAnsi="Arial" w:cs="Arial"/>
          <w:bCs/>
        </w:rPr>
        <w:t xml:space="preserve">) and lengthened their offset (Isolated: </w:t>
      </w:r>
      <w:r w:rsidR="001519DB">
        <w:rPr>
          <w:rFonts w:ascii="Arial" w:hAnsi="Arial" w:cs="Arial"/>
          <w:bCs/>
        </w:rPr>
        <w:t>M</w:t>
      </w:r>
      <w:r w:rsidR="00C638AF">
        <w:rPr>
          <w:rFonts w:ascii="Arial" w:hAnsi="Arial" w:cs="Arial"/>
          <w:bCs/>
        </w:rPr>
        <w:t xml:space="preserve"> = -53.92, </w:t>
      </w:r>
      <w:r w:rsidR="0077200B">
        <w:rPr>
          <w:rFonts w:ascii="Arial" w:hAnsi="Arial" w:cs="Arial"/>
          <w:bCs/>
        </w:rPr>
        <w:t>p &lt; 0.01, Social:</w:t>
      </w:r>
      <w:r w:rsidR="00C638AF">
        <w:rPr>
          <w:rFonts w:ascii="Arial" w:hAnsi="Arial" w:cs="Arial"/>
          <w:bCs/>
        </w:rPr>
        <w:t xml:space="preserve"> </w:t>
      </w:r>
      <w:r w:rsidR="001519DB">
        <w:rPr>
          <w:rFonts w:ascii="Arial" w:hAnsi="Arial" w:cs="Arial"/>
          <w:bCs/>
        </w:rPr>
        <w:t>M</w:t>
      </w:r>
      <w:r w:rsidR="00C638AF">
        <w:rPr>
          <w:rFonts w:ascii="Arial" w:hAnsi="Arial" w:cs="Arial"/>
          <w:bCs/>
        </w:rPr>
        <w:t xml:space="preserve"> = -77.97,</w:t>
      </w:r>
      <w:r w:rsidR="0077200B">
        <w:rPr>
          <w:rFonts w:ascii="Arial" w:hAnsi="Arial" w:cs="Arial"/>
          <w:bCs/>
        </w:rPr>
        <w:t xml:space="preserve"> p &lt; 0.01) compared to their controls. </w:t>
      </w:r>
      <w:r w:rsidR="008A6620">
        <w:rPr>
          <w:rFonts w:ascii="Arial" w:hAnsi="Arial" w:cs="Arial"/>
          <w:bCs/>
        </w:rPr>
        <w:t>However, social</w:t>
      </w:r>
      <w:r w:rsidR="007C6A69">
        <w:rPr>
          <w:rFonts w:ascii="Arial" w:hAnsi="Arial" w:cs="Arial"/>
          <w:bCs/>
        </w:rPr>
        <w:t xml:space="preserve"> birds had a significantly earlier activity onset than isolated birds when exposed to ALAN</w:t>
      </w:r>
      <w:r w:rsidR="00154CB7">
        <w:rPr>
          <w:rFonts w:ascii="Arial" w:hAnsi="Arial" w:cs="Arial"/>
          <w:bCs/>
        </w:rPr>
        <w:t xml:space="preserve"> (</w:t>
      </w:r>
      <w:r w:rsidR="001519DB">
        <w:rPr>
          <w:rFonts w:ascii="Arial" w:hAnsi="Arial" w:cs="Arial"/>
          <w:bCs/>
        </w:rPr>
        <w:t>M</w:t>
      </w:r>
      <w:r w:rsidR="00C16284">
        <w:rPr>
          <w:rFonts w:ascii="Arial" w:hAnsi="Arial" w:cs="Arial"/>
          <w:bCs/>
        </w:rPr>
        <w:t xml:space="preserve"> = </w:t>
      </w:r>
      <w:r w:rsidR="00C638AF">
        <w:rPr>
          <w:rFonts w:ascii="Arial" w:hAnsi="Arial" w:cs="Arial"/>
          <w:bCs/>
        </w:rPr>
        <w:t>-66.</w:t>
      </w:r>
      <w:r w:rsidR="001A1303">
        <w:rPr>
          <w:rFonts w:ascii="Arial" w:hAnsi="Arial" w:cs="Arial"/>
          <w:bCs/>
        </w:rPr>
        <w:t>65</w:t>
      </w:r>
      <w:r w:rsidR="00C638AF">
        <w:rPr>
          <w:rFonts w:ascii="Arial" w:hAnsi="Arial" w:cs="Arial"/>
          <w:bCs/>
        </w:rPr>
        <w:t xml:space="preserve">, </w:t>
      </w:r>
      <w:r w:rsidR="00154CB7">
        <w:rPr>
          <w:rFonts w:ascii="Arial" w:hAnsi="Arial" w:cs="Arial"/>
          <w:bCs/>
        </w:rPr>
        <w:t>p &lt; 0.01)</w:t>
      </w:r>
      <w:r w:rsidR="00CD24C8">
        <w:rPr>
          <w:rFonts w:ascii="Arial" w:hAnsi="Arial" w:cs="Arial"/>
          <w:bCs/>
        </w:rPr>
        <w:t xml:space="preserve"> and later offset (</w:t>
      </w:r>
      <w:r w:rsidR="001519DB">
        <w:rPr>
          <w:rFonts w:ascii="Arial" w:hAnsi="Arial" w:cs="Arial"/>
          <w:bCs/>
        </w:rPr>
        <w:t>M</w:t>
      </w:r>
      <w:r w:rsidR="00C16284">
        <w:rPr>
          <w:rFonts w:ascii="Arial" w:hAnsi="Arial" w:cs="Arial"/>
          <w:bCs/>
        </w:rPr>
        <w:t xml:space="preserve"> = </w:t>
      </w:r>
      <w:r w:rsidR="00CD24C8">
        <w:rPr>
          <w:rFonts w:ascii="Arial" w:hAnsi="Arial" w:cs="Arial"/>
          <w:bCs/>
        </w:rPr>
        <w:t>98.92, p &lt; 0.01)</w:t>
      </w:r>
      <w:r w:rsidR="008A6620">
        <w:rPr>
          <w:rFonts w:ascii="Arial" w:hAnsi="Arial" w:cs="Arial"/>
          <w:bCs/>
        </w:rPr>
        <w:t>.</w:t>
      </w:r>
    </w:p>
    <w:p w14:paraId="317568F1" w14:textId="401B9A0B" w:rsidR="00C70D83" w:rsidRDefault="00636E8F" w:rsidP="00C70D83">
      <w:pPr>
        <w:pStyle w:val="NormalWeb"/>
      </w:pPr>
      <w:r>
        <w:rPr>
          <w:noProof/>
        </w:rPr>
        <w:lastRenderedPageBreak/>
        <w:drawing>
          <wp:inline distT="0" distB="0" distL="0" distR="0" wp14:anchorId="254F553F" wp14:editId="4046E69E">
            <wp:extent cx="4244884" cy="5661660"/>
            <wp:effectExtent l="0" t="0" r="3810" b="0"/>
            <wp:docPr id="1979787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56316" cy="5676908"/>
                    </a:xfrm>
                    <a:prstGeom prst="rect">
                      <a:avLst/>
                    </a:prstGeom>
                    <a:noFill/>
                    <a:ln>
                      <a:noFill/>
                    </a:ln>
                  </pic:spPr>
                </pic:pic>
              </a:graphicData>
            </a:graphic>
          </wp:inline>
        </w:drawing>
      </w:r>
    </w:p>
    <w:p w14:paraId="2E60AF50" w14:textId="1CA2A02E" w:rsidR="00CF63CC" w:rsidRDefault="001D29A8" w:rsidP="003D5A97">
      <w:pPr>
        <w:spacing w:after="0" w:line="480" w:lineRule="auto"/>
        <w:rPr>
          <w:rFonts w:ascii="Arial" w:hAnsi="Arial" w:cs="Arial"/>
          <w:bCs/>
        </w:rPr>
      </w:pPr>
      <w:commentRangeStart w:id="35"/>
      <w:commentRangeStart w:id="36"/>
      <w:commentRangeStart w:id="37"/>
      <w:commentRangeStart w:id="38"/>
      <w:commentRangeStart w:id="39"/>
      <w:r>
        <w:rPr>
          <w:rFonts w:ascii="Arial" w:hAnsi="Arial" w:cs="Arial"/>
          <w:b/>
        </w:rPr>
        <w:t xml:space="preserve">Figure </w:t>
      </w:r>
      <w:commentRangeEnd w:id="35"/>
      <w:r w:rsidR="00187858">
        <w:rPr>
          <w:rStyle w:val="CommentReference"/>
        </w:rPr>
        <w:commentReference w:id="35"/>
      </w:r>
      <w:commentRangeEnd w:id="36"/>
      <w:r w:rsidR="0008314E">
        <w:rPr>
          <w:rStyle w:val="CommentReference"/>
        </w:rPr>
        <w:commentReference w:id="36"/>
      </w:r>
      <w:commentRangeEnd w:id="37"/>
      <w:r w:rsidR="008C476F">
        <w:rPr>
          <w:rStyle w:val="CommentReference"/>
        </w:rPr>
        <w:commentReference w:id="37"/>
      </w:r>
      <w:commentRangeEnd w:id="38"/>
      <w:r w:rsidR="008905FE">
        <w:rPr>
          <w:rStyle w:val="CommentReference"/>
        </w:rPr>
        <w:commentReference w:id="38"/>
      </w:r>
      <w:commentRangeEnd w:id="39"/>
      <w:r w:rsidR="007B6A5B">
        <w:rPr>
          <w:rStyle w:val="CommentReference"/>
        </w:rPr>
        <w:commentReference w:id="39"/>
      </w:r>
      <w:r>
        <w:rPr>
          <w:rFonts w:ascii="Arial" w:hAnsi="Arial" w:cs="Arial"/>
          <w:b/>
        </w:rPr>
        <w:t xml:space="preserve">1. </w:t>
      </w:r>
      <w:commentRangeStart w:id="40"/>
      <w:r w:rsidR="00C062EA">
        <w:rPr>
          <w:rFonts w:ascii="Arial" w:hAnsi="Arial" w:cs="Arial"/>
          <w:b/>
        </w:rPr>
        <w:t>Activity cycles</w:t>
      </w:r>
      <w:commentRangeEnd w:id="40"/>
      <w:r w:rsidR="007B6A5B">
        <w:rPr>
          <w:rStyle w:val="CommentReference"/>
        </w:rPr>
        <w:commentReference w:id="40"/>
      </w:r>
      <w:r>
        <w:rPr>
          <w:rFonts w:ascii="Arial" w:hAnsi="Arial" w:cs="Arial"/>
          <w:b/>
        </w:rPr>
        <w:t xml:space="preserve"> for birds exposed to dim ALAN </w:t>
      </w:r>
      <w:r w:rsidR="00D4622C">
        <w:rPr>
          <w:rFonts w:ascii="Arial" w:hAnsi="Arial" w:cs="Arial"/>
          <w:b/>
        </w:rPr>
        <w:t>across</w:t>
      </w:r>
      <w:r>
        <w:rPr>
          <w:rFonts w:ascii="Arial" w:hAnsi="Arial" w:cs="Arial"/>
          <w:b/>
        </w:rPr>
        <w:t xml:space="preserve"> social conditions. </w:t>
      </w:r>
      <w:r w:rsidR="00C062EA">
        <w:rPr>
          <w:rFonts w:ascii="Arial" w:hAnsi="Arial" w:cs="Arial"/>
          <w:bCs/>
        </w:rPr>
        <w:t xml:space="preserve">(A) </w:t>
      </w:r>
      <w:r w:rsidR="00570CFC" w:rsidRPr="00570CFC">
        <w:rPr>
          <w:rFonts w:ascii="Arial" w:hAnsi="Arial" w:cs="Arial"/>
          <w:bCs/>
        </w:rPr>
        <w:t xml:space="preserve">The </w:t>
      </w:r>
      <w:commentRangeStart w:id="41"/>
      <w:commentRangeStart w:id="42"/>
      <w:r w:rsidR="00570CFC" w:rsidRPr="00570CFC">
        <w:rPr>
          <w:rFonts w:ascii="Arial" w:hAnsi="Arial" w:cs="Arial"/>
          <w:bCs/>
        </w:rPr>
        <w:t xml:space="preserve">mean </w:t>
      </w:r>
      <w:commentRangeEnd w:id="41"/>
      <w:r w:rsidR="008C476F">
        <w:rPr>
          <w:rStyle w:val="CommentReference"/>
        </w:rPr>
        <w:commentReference w:id="41"/>
      </w:r>
      <w:commentRangeEnd w:id="42"/>
      <w:r w:rsidR="00162DCB">
        <w:rPr>
          <w:rStyle w:val="CommentReference"/>
        </w:rPr>
        <w:commentReference w:id="42"/>
      </w:r>
      <w:r w:rsidR="00570CFC" w:rsidRPr="00570CFC">
        <w:rPr>
          <w:rFonts w:ascii="Arial" w:hAnsi="Arial" w:cs="Arial"/>
          <w:bCs/>
        </w:rPr>
        <w:t xml:space="preserve">daily activity profile over nine days, comparing ALAN-exposed birds to controls under dark night conditions. </w:t>
      </w:r>
      <w:r w:rsidR="00402E03">
        <w:rPr>
          <w:rFonts w:ascii="Arial" w:hAnsi="Arial" w:cs="Arial"/>
          <w:bCs/>
        </w:rPr>
        <w:t xml:space="preserve">(B) </w:t>
      </w:r>
      <w:commentRangeStart w:id="43"/>
      <w:commentRangeStart w:id="44"/>
      <w:r w:rsidR="00570CFC" w:rsidRPr="00570CFC">
        <w:rPr>
          <w:rFonts w:ascii="Arial" w:hAnsi="Arial" w:cs="Arial"/>
          <w:bCs/>
        </w:rPr>
        <w:t>Comparisons of activity onset and offset times between isolated and social conditions under ALAN exposure and control settings</w:t>
      </w:r>
      <w:commentRangeEnd w:id="43"/>
      <w:r w:rsidR="007B6A5B">
        <w:rPr>
          <w:rStyle w:val="CommentReference"/>
        </w:rPr>
        <w:commentReference w:id="43"/>
      </w:r>
      <w:commentRangeEnd w:id="44"/>
      <w:r w:rsidR="00C73781">
        <w:rPr>
          <w:rStyle w:val="CommentReference"/>
        </w:rPr>
        <w:commentReference w:id="44"/>
      </w:r>
      <w:r w:rsidR="00570CFC" w:rsidRPr="00570CFC">
        <w:rPr>
          <w:rFonts w:ascii="Arial" w:hAnsi="Arial" w:cs="Arial"/>
          <w:bCs/>
        </w:rPr>
        <w:t>.</w:t>
      </w:r>
      <w:r w:rsidR="00187858">
        <w:rPr>
          <w:rFonts w:ascii="Arial" w:hAnsi="Arial" w:cs="Arial"/>
          <w:bCs/>
        </w:rPr>
        <w:t xml:space="preserve"> </w:t>
      </w:r>
      <w:ins w:id="45" w:author="Jenny Q Ouyang" w:date="2024-06-21T00:20:00Z" w16du:dateUtc="2024-06-21T07:20:00Z">
        <w:r w:rsidR="00C73781">
          <w:rPr>
            <w:rFonts w:ascii="Arial" w:hAnsi="Arial" w:cs="Arial"/>
            <w:bCs/>
          </w:rPr>
          <w:t>ALAN birds showed earlier activity onset than control birds, and this effect is exacerbated for socially housed ALAN birds. Socially housed ALAN birds showed a later activity offset</w:t>
        </w:r>
      </w:ins>
      <w:ins w:id="46" w:author="Jenny Q Ouyang" w:date="2024-06-21T00:21:00Z" w16du:dateUtc="2024-06-21T07:21:00Z">
        <w:r w:rsidR="00C73781">
          <w:rPr>
            <w:rFonts w:ascii="Arial" w:hAnsi="Arial" w:cs="Arial"/>
            <w:bCs/>
          </w:rPr>
          <w:t xml:space="preserve"> than all other treatment groups. </w:t>
        </w:r>
      </w:ins>
      <w:r w:rsidR="00187858">
        <w:rPr>
          <w:rFonts w:ascii="Arial" w:hAnsi="Arial" w:cs="Arial"/>
          <w:bCs/>
        </w:rPr>
        <w:t xml:space="preserve">For </w:t>
      </w:r>
      <w:r w:rsidR="003D5A97">
        <w:rPr>
          <w:rFonts w:ascii="Arial" w:hAnsi="Arial" w:cs="Arial"/>
          <w:bCs/>
        </w:rPr>
        <w:t>activity onset</w:t>
      </w:r>
      <w:r w:rsidR="00187858">
        <w:rPr>
          <w:rFonts w:ascii="Arial" w:hAnsi="Arial" w:cs="Arial"/>
          <w:bCs/>
        </w:rPr>
        <w:t xml:space="preserve">, 0 represents light on and </w:t>
      </w:r>
      <w:r w:rsidR="003D5A97">
        <w:rPr>
          <w:rFonts w:ascii="Arial" w:hAnsi="Arial" w:cs="Arial"/>
          <w:bCs/>
        </w:rPr>
        <w:t xml:space="preserve">numerical </w:t>
      </w:r>
      <w:r w:rsidR="00187858">
        <w:rPr>
          <w:rFonts w:ascii="Arial" w:hAnsi="Arial" w:cs="Arial"/>
          <w:bCs/>
        </w:rPr>
        <w:t xml:space="preserve">values represent time </w:t>
      </w:r>
      <w:r w:rsidR="00D97928">
        <w:rPr>
          <w:rFonts w:ascii="Arial" w:hAnsi="Arial" w:cs="Arial"/>
          <w:bCs/>
        </w:rPr>
        <w:t>in minutes</w:t>
      </w:r>
      <w:r w:rsidR="003D5A97">
        <w:rPr>
          <w:rFonts w:ascii="Arial" w:hAnsi="Arial" w:cs="Arial"/>
          <w:bCs/>
        </w:rPr>
        <w:t xml:space="preserve"> of activity onset </w:t>
      </w:r>
      <w:r w:rsidR="003D5A97">
        <w:rPr>
          <w:rFonts w:ascii="Arial" w:hAnsi="Arial" w:cs="Arial"/>
          <w:bCs/>
        </w:rPr>
        <w:lastRenderedPageBreak/>
        <w:t>relative to lights on. For activity offset, 0 represents lights off and numerical values represent time in minutes of activity offset relative to lights off.</w:t>
      </w:r>
      <w:r w:rsidR="00187858">
        <w:rPr>
          <w:rFonts w:ascii="Arial" w:hAnsi="Arial" w:cs="Arial"/>
          <w:bCs/>
        </w:rPr>
        <w:t xml:space="preserve"> Gray areas indicate </w:t>
      </w:r>
      <w:r w:rsidR="00614603">
        <w:rPr>
          <w:rFonts w:ascii="Arial" w:hAnsi="Arial" w:cs="Arial"/>
          <w:bCs/>
        </w:rPr>
        <w:t>day lights off.</w:t>
      </w:r>
      <w:r w:rsidR="00570CFC" w:rsidRPr="00570CFC">
        <w:rPr>
          <w:rFonts w:ascii="Arial" w:hAnsi="Arial" w:cs="Arial"/>
          <w:bCs/>
        </w:rPr>
        <w:t xml:space="preserve"> </w:t>
      </w:r>
      <w:ins w:id="47" w:author="Jenny Q Ouyang" w:date="2024-06-21T00:18:00Z" w16du:dateUtc="2024-06-21T07:18:00Z">
        <w:r w:rsidR="00C73781">
          <w:rPr>
            <w:rFonts w:ascii="Arial" w:hAnsi="Arial" w:cs="Arial"/>
            <w:bCs/>
          </w:rPr>
          <w:t xml:space="preserve">Squares indicate socially housed birds and circles indicate isolated housed birds. </w:t>
        </w:r>
      </w:ins>
      <w:r w:rsidR="00570CFC" w:rsidRPr="00570CFC">
        <w:rPr>
          <w:rFonts w:ascii="Arial" w:hAnsi="Arial" w:cs="Arial"/>
          <w:bCs/>
        </w:rPr>
        <w:t>Data are reported as mean ± SE.</w:t>
      </w:r>
    </w:p>
    <w:p w14:paraId="7B04BD45" w14:textId="36D4C677" w:rsidR="004B532A" w:rsidRDefault="00992EDF" w:rsidP="00766741">
      <w:pPr>
        <w:spacing w:after="0" w:line="480" w:lineRule="auto"/>
        <w:rPr>
          <w:rFonts w:ascii="Arial" w:hAnsi="Arial" w:cs="Arial"/>
          <w:bCs/>
        </w:rPr>
      </w:pPr>
      <w:r>
        <w:rPr>
          <w:rFonts w:ascii="Arial" w:hAnsi="Arial" w:cs="Arial"/>
          <w:bCs/>
          <w:noProof/>
        </w:rPr>
        <w:drawing>
          <wp:inline distT="0" distB="0" distL="0" distR="0" wp14:anchorId="6DA68C31" wp14:editId="395FD75C">
            <wp:extent cx="5913120" cy="3715849"/>
            <wp:effectExtent l="0" t="0" r="0" b="0"/>
            <wp:docPr id="945835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l="10526"/>
                    <a:stretch/>
                  </pic:blipFill>
                  <pic:spPr bwMode="auto">
                    <a:xfrm>
                      <a:off x="0" y="0"/>
                      <a:ext cx="5921214" cy="3720936"/>
                    </a:xfrm>
                    <a:prstGeom prst="rect">
                      <a:avLst/>
                    </a:prstGeom>
                    <a:noFill/>
                    <a:ln>
                      <a:noFill/>
                    </a:ln>
                    <a:extLst>
                      <a:ext uri="{53640926-AAD7-44D8-BBD7-CCE9431645EC}">
                        <a14:shadowObscured xmlns:a14="http://schemas.microsoft.com/office/drawing/2010/main"/>
                      </a:ext>
                    </a:extLst>
                  </pic:spPr>
                </pic:pic>
              </a:graphicData>
            </a:graphic>
          </wp:inline>
        </w:drawing>
      </w:r>
    </w:p>
    <w:p w14:paraId="6EE4B4BF" w14:textId="2C17FEF3" w:rsidR="004861BE" w:rsidRDefault="004B532A" w:rsidP="004861BE">
      <w:pPr>
        <w:spacing w:after="0" w:line="480" w:lineRule="auto"/>
        <w:rPr>
          <w:rFonts w:ascii="Arial" w:hAnsi="Arial" w:cs="Arial"/>
          <w:bCs/>
        </w:rPr>
      </w:pPr>
      <w:bookmarkStart w:id="48" w:name="_Hlk162001839"/>
      <w:r>
        <w:rPr>
          <w:rFonts w:ascii="Arial" w:hAnsi="Arial" w:cs="Arial"/>
          <w:b/>
        </w:rPr>
        <w:t xml:space="preserve">Figure 2. </w:t>
      </w:r>
      <w:r w:rsidR="007E4927">
        <w:rPr>
          <w:rFonts w:ascii="Arial" w:hAnsi="Arial" w:cs="Arial"/>
          <w:b/>
        </w:rPr>
        <w:t>Daily c</w:t>
      </w:r>
      <w:r w:rsidR="004861BE">
        <w:rPr>
          <w:rFonts w:ascii="Arial" w:hAnsi="Arial" w:cs="Arial"/>
          <w:b/>
        </w:rPr>
        <w:t>ircadian gene</w:t>
      </w:r>
      <w:r w:rsidR="007E4927">
        <w:rPr>
          <w:rFonts w:ascii="Arial" w:hAnsi="Arial" w:cs="Arial"/>
          <w:b/>
        </w:rPr>
        <w:t xml:space="preserve"> expression</w:t>
      </w:r>
      <w:r w:rsidR="004861BE">
        <w:rPr>
          <w:rFonts w:ascii="Arial" w:hAnsi="Arial" w:cs="Arial"/>
          <w:b/>
        </w:rPr>
        <w:t xml:space="preserve"> in the hypothalamus and liver </w:t>
      </w:r>
      <w:r w:rsidR="007E4927">
        <w:rPr>
          <w:rFonts w:ascii="Arial" w:hAnsi="Arial" w:cs="Arial"/>
          <w:b/>
        </w:rPr>
        <w:t>under</w:t>
      </w:r>
      <w:r w:rsidR="004861BE">
        <w:rPr>
          <w:rFonts w:ascii="Arial" w:hAnsi="Arial" w:cs="Arial"/>
          <w:b/>
        </w:rPr>
        <w:t xml:space="preserve"> ALAN. </w:t>
      </w:r>
      <w:r w:rsidR="00DE306D">
        <w:rPr>
          <w:rFonts w:ascii="Arial" w:hAnsi="Arial" w:cs="Arial"/>
          <w:bCs/>
        </w:rPr>
        <w:t>N</w:t>
      </w:r>
      <w:r w:rsidR="004861BE">
        <w:rPr>
          <w:rFonts w:ascii="Arial" w:hAnsi="Arial" w:cs="Arial"/>
          <w:bCs/>
        </w:rPr>
        <w:t xml:space="preserve">ormalized </w:t>
      </w:r>
      <w:proofErr w:type="gramStart"/>
      <w:r w:rsidR="004861BE">
        <w:rPr>
          <w:rFonts w:ascii="Arial" w:hAnsi="Arial" w:cs="Arial"/>
          <w:bCs/>
        </w:rPr>
        <w:t>expression</w:t>
      </w:r>
      <w:proofErr w:type="gramEnd"/>
      <w:r w:rsidR="004861BE">
        <w:rPr>
          <w:rFonts w:ascii="Arial" w:hAnsi="Arial" w:cs="Arial"/>
          <w:bCs/>
        </w:rPr>
        <w:t xml:space="preserve"> </w:t>
      </w:r>
      <w:r w:rsidR="00DE306D">
        <w:rPr>
          <w:rFonts w:ascii="Arial" w:hAnsi="Arial" w:cs="Arial"/>
          <w:bCs/>
        </w:rPr>
        <w:t xml:space="preserve">of </w:t>
      </w:r>
      <w:r w:rsidR="007B66AF">
        <w:rPr>
          <w:rFonts w:ascii="Arial" w:hAnsi="Arial" w:cs="Arial"/>
          <w:bCs/>
          <w:i/>
          <w:iCs/>
        </w:rPr>
        <w:t>b</w:t>
      </w:r>
      <w:r w:rsidR="00DE306D">
        <w:rPr>
          <w:rFonts w:ascii="Arial" w:hAnsi="Arial" w:cs="Arial"/>
          <w:bCs/>
          <w:i/>
          <w:iCs/>
        </w:rPr>
        <w:t>mal1</w:t>
      </w:r>
      <w:r w:rsidR="00DE306D">
        <w:rPr>
          <w:rFonts w:ascii="Arial" w:hAnsi="Arial" w:cs="Arial"/>
          <w:bCs/>
        </w:rPr>
        <w:t xml:space="preserve"> and </w:t>
      </w:r>
      <w:r w:rsidR="007B66AF">
        <w:rPr>
          <w:rFonts w:ascii="Arial" w:hAnsi="Arial" w:cs="Arial"/>
          <w:bCs/>
          <w:i/>
          <w:iCs/>
        </w:rPr>
        <w:t>p</w:t>
      </w:r>
      <w:r w:rsidR="00DE306D" w:rsidRPr="00DE306D">
        <w:rPr>
          <w:rFonts w:ascii="Arial" w:hAnsi="Arial" w:cs="Arial"/>
          <w:bCs/>
          <w:i/>
          <w:iCs/>
        </w:rPr>
        <w:t>er3</w:t>
      </w:r>
      <w:r w:rsidR="00DE306D">
        <w:rPr>
          <w:rFonts w:ascii="Arial" w:hAnsi="Arial" w:cs="Arial"/>
          <w:bCs/>
        </w:rPr>
        <w:t xml:space="preserve"> </w:t>
      </w:r>
      <w:r w:rsidR="004861BE" w:rsidRPr="00DE306D">
        <w:rPr>
          <w:rFonts w:ascii="Arial" w:hAnsi="Arial" w:cs="Arial"/>
          <w:bCs/>
        </w:rPr>
        <w:t>collected</w:t>
      </w:r>
      <w:r w:rsidR="004861BE">
        <w:rPr>
          <w:rFonts w:ascii="Arial" w:hAnsi="Arial" w:cs="Arial"/>
          <w:bCs/>
        </w:rPr>
        <w:t xml:space="preserve"> at four time</w:t>
      </w:r>
      <w:r w:rsidR="003C3263">
        <w:rPr>
          <w:rFonts w:ascii="Arial" w:hAnsi="Arial" w:cs="Arial"/>
          <w:bCs/>
        </w:rPr>
        <w:t xml:space="preserve"> </w:t>
      </w:r>
      <w:r w:rsidR="004861BE">
        <w:rPr>
          <w:rFonts w:ascii="Arial" w:hAnsi="Arial" w:cs="Arial"/>
          <w:bCs/>
        </w:rPr>
        <w:t xml:space="preserve">points throughout the day. Shaded portions represent nighttime (ZT 12-ZT 24). Birds exposed to ALAN were significantly different from controls in </w:t>
      </w:r>
      <w:r w:rsidR="007B66AF">
        <w:rPr>
          <w:rFonts w:ascii="Arial" w:hAnsi="Arial" w:cs="Arial"/>
          <w:bCs/>
          <w:i/>
          <w:iCs/>
        </w:rPr>
        <w:t>p</w:t>
      </w:r>
      <w:r w:rsidR="004861BE">
        <w:rPr>
          <w:rFonts w:ascii="Arial" w:hAnsi="Arial" w:cs="Arial"/>
          <w:bCs/>
          <w:i/>
          <w:iCs/>
        </w:rPr>
        <w:t>er3</w:t>
      </w:r>
      <w:r w:rsidR="004861BE">
        <w:rPr>
          <w:rFonts w:ascii="Arial" w:hAnsi="Arial" w:cs="Arial"/>
          <w:bCs/>
        </w:rPr>
        <w:t xml:space="preserve"> expression at ZT 1 (Isolated: p = 0.03, Social: p = 0.04) and only social ALAN birds were significantly different from social controls in </w:t>
      </w:r>
      <w:r w:rsidR="00254F73">
        <w:rPr>
          <w:rFonts w:ascii="Arial" w:hAnsi="Arial" w:cs="Arial"/>
          <w:bCs/>
          <w:i/>
          <w:iCs/>
        </w:rPr>
        <w:t>b</w:t>
      </w:r>
      <w:r w:rsidR="004861BE">
        <w:rPr>
          <w:rFonts w:ascii="Arial" w:hAnsi="Arial" w:cs="Arial"/>
          <w:bCs/>
          <w:i/>
          <w:iCs/>
        </w:rPr>
        <w:t>mal1</w:t>
      </w:r>
      <w:r w:rsidR="004861BE">
        <w:rPr>
          <w:rFonts w:ascii="Arial" w:hAnsi="Arial" w:cs="Arial"/>
          <w:bCs/>
        </w:rPr>
        <w:t xml:space="preserve"> expression at ZT 13 (p = 0.01) in the hypothalamus. </w:t>
      </w:r>
      <w:r w:rsidR="004861BE" w:rsidRPr="0024555B">
        <w:rPr>
          <w:rFonts w:ascii="Arial" w:hAnsi="Arial" w:cs="Arial"/>
          <w:bCs/>
        </w:rPr>
        <w:t xml:space="preserve">Birds exposed to ALAN in social conditions were significantly different from social controls in </w:t>
      </w:r>
      <w:r w:rsidR="007B66AF">
        <w:rPr>
          <w:rFonts w:ascii="Arial" w:hAnsi="Arial" w:cs="Arial"/>
          <w:bCs/>
          <w:i/>
          <w:iCs/>
        </w:rPr>
        <w:t>b</w:t>
      </w:r>
      <w:r w:rsidR="004861BE" w:rsidRPr="0024555B">
        <w:rPr>
          <w:rFonts w:ascii="Arial" w:hAnsi="Arial" w:cs="Arial"/>
          <w:bCs/>
          <w:i/>
          <w:iCs/>
        </w:rPr>
        <w:t xml:space="preserve">mal1 </w:t>
      </w:r>
      <w:r w:rsidR="004861BE" w:rsidRPr="0024555B">
        <w:rPr>
          <w:rFonts w:ascii="Arial" w:hAnsi="Arial" w:cs="Arial"/>
          <w:bCs/>
        </w:rPr>
        <w:t xml:space="preserve">expression at ZT 13 (p = 0.03) and </w:t>
      </w:r>
      <w:r w:rsidR="007B66AF">
        <w:rPr>
          <w:rFonts w:ascii="Arial" w:hAnsi="Arial" w:cs="Arial"/>
          <w:bCs/>
          <w:i/>
          <w:iCs/>
        </w:rPr>
        <w:t>p</w:t>
      </w:r>
      <w:r w:rsidR="004861BE" w:rsidRPr="0024555B">
        <w:rPr>
          <w:rFonts w:ascii="Arial" w:hAnsi="Arial" w:cs="Arial"/>
          <w:bCs/>
          <w:i/>
          <w:iCs/>
        </w:rPr>
        <w:t xml:space="preserve">er3 </w:t>
      </w:r>
      <w:r w:rsidR="004861BE" w:rsidRPr="0024555B">
        <w:rPr>
          <w:rFonts w:ascii="Arial" w:hAnsi="Arial" w:cs="Arial"/>
          <w:bCs/>
        </w:rPr>
        <w:t>expression at ZT 7 (p = 0.05)</w:t>
      </w:r>
      <w:r w:rsidR="004861BE">
        <w:rPr>
          <w:rFonts w:ascii="Arial" w:hAnsi="Arial" w:cs="Arial"/>
          <w:bCs/>
        </w:rPr>
        <w:t xml:space="preserve"> in the liver</w:t>
      </w:r>
      <w:r w:rsidR="004861BE" w:rsidRPr="0024555B">
        <w:rPr>
          <w:rFonts w:ascii="Arial" w:hAnsi="Arial" w:cs="Arial"/>
          <w:bCs/>
        </w:rPr>
        <w:t>.</w:t>
      </w:r>
      <w:r w:rsidR="004861BE">
        <w:rPr>
          <w:rFonts w:ascii="Arial" w:hAnsi="Arial" w:cs="Arial"/>
          <w:bCs/>
        </w:rPr>
        <w:t xml:space="preserve"> </w:t>
      </w:r>
      <w:r w:rsidR="001E76C8">
        <w:rPr>
          <w:rFonts w:ascii="Arial" w:hAnsi="Arial" w:cs="Arial"/>
          <w:bCs/>
        </w:rPr>
        <w:t>Asterisks</w:t>
      </w:r>
      <w:r w:rsidR="004861BE" w:rsidRPr="00832EED">
        <w:rPr>
          <w:rFonts w:ascii="Arial" w:hAnsi="Arial" w:cs="Arial"/>
          <w:bCs/>
        </w:rPr>
        <w:t>: ‘*’ p &lt; 0.05, ‘**’ p &lt; 0.01, ‘***’ p &lt; 0.001.</w:t>
      </w:r>
    </w:p>
    <w:p w14:paraId="5DAC2BE4" w14:textId="56F6FF64" w:rsidR="002914BE" w:rsidRDefault="002914BE" w:rsidP="002914BE">
      <w:pPr>
        <w:spacing w:after="0" w:line="480" w:lineRule="auto"/>
        <w:rPr>
          <w:rFonts w:ascii="Arial" w:hAnsi="Arial" w:cs="Arial"/>
          <w:bCs/>
        </w:rPr>
      </w:pPr>
    </w:p>
    <w:bookmarkEnd w:id="48"/>
    <w:p w14:paraId="42DE6359" w14:textId="414485B2" w:rsidR="002914BE" w:rsidRDefault="00636E8F" w:rsidP="002914BE">
      <w:pPr>
        <w:spacing w:after="0" w:line="480" w:lineRule="auto"/>
        <w:rPr>
          <w:rFonts w:ascii="Arial" w:hAnsi="Arial" w:cs="Arial"/>
          <w:bCs/>
          <w:i/>
          <w:iCs/>
        </w:rPr>
      </w:pPr>
      <w:r>
        <w:rPr>
          <w:rFonts w:ascii="Arial" w:hAnsi="Arial" w:cs="Arial"/>
          <w:bCs/>
          <w:i/>
          <w:iCs/>
        </w:rPr>
        <w:t xml:space="preserve">ALAN Alters </w:t>
      </w:r>
      <w:r w:rsidR="008871C5">
        <w:rPr>
          <w:rFonts w:ascii="Arial" w:hAnsi="Arial" w:cs="Arial"/>
          <w:bCs/>
          <w:i/>
          <w:iCs/>
        </w:rPr>
        <w:t>Gene Expression</w:t>
      </w:r>
      <w:r>
        <w:rPr>
          <w:rFonts w:ascii="Arial" w:hAnsi="Arial" w:cs="Arial"/>
          <w:bCs/>
          <w:i/>
          <w:iCs/>
        </w:rPr>
        <w:t>, Especially in Social Birds</w:t>
      </w:r>
    </w:p>
    <w:p w14:paraId="3DDA5CA5" w14:textId="773F0936" w:rsidR="00A536F1" w:rsidRDefault="00AB57A1" w:rsidP="00254F73">
      <w:pPr>
        <w:spacing w:after="0" w:line="480" w:lineRule="auto"/>
        <w:ind w:firstLine="720"/>
        <w:rPr>
          <w:rFonts w:ascii="Arial" w:hAnsi="Arial" w:cs="Arial"/>
          <w:bCs/>
        </w:rPr>
      </w:pPr>
      <w:r>
        <w:rPr>
          <w:rFonts w:ascii="Arial" w:hAnsi="Arial" w:cs="Arial"/>
          <w:bCs/>
        </w:rPr>
        <w:lastRenderedPageBreak/>
        <w:t xml:space="preserve">To determine activity onset origin, we analyzed core circadian genes in the hypothalamus and peripheral genes in the liver. </w:t>
      </w:r>
      <w:r w:rsidR="00BE065A">
        <w:rPr>
          <w:rFonts w:ascii="Arial" w:hAnsi="Arial" w:cs="Arial"/>
          <w:bCs/>
        </w:rPr>
        <w:t>We observed c</w:t>
      </w:r>
      <w:r w:rsidR="00257B23" w:rsidRPr="00257B23">
        <w:rPr>
          <w:rFonts w:ascii="Arial" w:hAnsi="Arial" w:cs="Arial"/>
          <w:bCs/>
        </w:rPr>
        <w:t>onsistent daily rhythms in the expression of circadian genes</w:t>
      </w:r>
      <w:r w:rsidR="00257B23">
        <w:rPr>
          <w:rFonts w:ascii="Arial" w:hAnsi="Arial" w:cs="Arial"/>
          <w:bCs/>
        </w:rPr>
        <w:t xml:space="preserve"> </w:t>
      </w:r>
      <w:r w:rsidR="00254F73">
        <w:rPr>
          <w:rFonts w:ascii="Arial" w:hAnsi="Arial" w:cs="Arial"/>
          <w:bCs/>
          <w:i/>
          <w:iCs/>
        </w:rPr>
        <w:t>c</w:t>
      </w:r>
      <w:r w:rsidR="0094674C">
        <w:rPr>
          <w:rFonts w:ascii="Arial" w:hAnsi="Arial" w:cs="Arial"/>
          <w:bCs/>
          <w:i/>
          <w:iCs/>
        </w:rPr>
        <w:t xml:space="preserve">ry1, </w:t>
      </w:r>
      <w:r w:rsidR="00254F73">
        <w:rPr>
          <w:rFonts w:ascii="Arial" w:hAnsi="Arial" w:cs="Arial"/>
          <w:bCs/>
          <w:i/>
          <w:iCs/>
        </w:rPr>
        <w:t>p</w:t>
      </w:r>
      <w:r w:rsidR="0094674C">
        <w:rPr>
          <w:rFonts w:ascii="Arial" w:hAnsi="Arial" w:cs="Arial"/>
          <w:bCs/>
          <w:i/>
          <w:iCs/>
        </w:rPr>
        <w:t xml:space="preserve">er2, </w:t>
      </w:r>
      <w:r w:rsidR="0094674C">
        <w:rPr>
          <w:rFonts w:ascii="Arial" w:hAnsi="Arial" w:cs="Arial"/>
          <w:bCs/>
        </w:rPr>
        <w:t xml:space="preserve">and </w:t>
      </w:r>
      <w:r w:rsidR="00254F73">
        <w:rPr>
          <w:rFonts w:ascii="Arial" w:hAnsi="Arial" w:cs="Arial"/>
          <w:bCs/>
          <w:i/>
          <w:iCs/>
        </w:rPr>
        <w:t>p</w:t>
      </w:r>
      <w:r w:rsidR="0094674C">
        <w:rPr>
          <w:rFonts w:ascii="Arial" w:hAnsi="Arial" w:cs="Arial"/>
          <w:bCs/>
          <w:i/>
          <w:iCs/>
        </w:rPr>
        <w:t>er3</w:t>
      </w:r>
      <w:r w:rsidR="0094674C">
        <w:rPr>
          <w:rFonts w:ascii="Arial" w:hAnsi="Arial" w:cs="Arial"/>
          <w:bCs/>
        </w:rPr>
        <w:t xml:space="preserve"> </w:t>
      </w:r>
      <w:r w:rsidR="00257B23">
        <w:rPr>
          <w:rFonts w:ascii="Arial" w:hAnsi="Arial" w:cs="Arial"/>
          <w:bCs/>
        </w:rPr>
        <w:t>with</w:t>
      </w:r>
      <w:r w:rsidR="0094674C">
        <w:rPr>
          <w:rFonts w:ascii="Arial" w:hAnsi="Arial" w:cs="Arial"/>
          <w:bCs/>
        </w:rPr>
        <w:t xml:space="preserve">in the </w:t>
      </w:r>
      <w:r w:rsidR="00D532E6">
        <w:rPr>
          <w:rFonts w:ascii="Arial" w:hAnsi="Arial" w:cs="Arial"/>
          <w:bCs/>
        </w:rPr>
        <w:t>hypothalamus</w:t>
      </w:r>
      <w:r w:rsidR="0094674C">
        <w:rPr>
          <w:rFonts w:ascii="Arial" w:hAnsi="Arial" w:cs="Arial"/>
          <w:bCs/>
        </w:rPr>
        <w:t xml:space="preserve"> </w:t>
      </w:r>
      <w:r w:rsidR="00257B23">
        <w:rPr>
          <w:rFonts w:ascii="Arial" w:hAnsi="Arial" w:cs="Arial"/>
          <w:bCs/>
        </w:rPr>
        <w:t xml:space="preserve">across all </w:t>
      </w:r>
      <w:r w:rsidR="0094674C">
        <w:rPr>
          <w:rFonts w:ascii="Arial" w:hAnsi="Arial" w:cs="Arial"/>
          <w:bCs/>
        </w:rPr>
        <w:t>treatment</w:t>
      </w:r>
      <w:r w:rsidR="00257B23">
        <w:rPr>
          <w:rFonts w:ascii="Arial" w:hAnsi="Arial" w:cs="Arial"/>
          <w:bCs/>
        </w:rPr>
        <w:t>s</w:t>
      </w:r>
      <w:r w:rsidR="0094674C">
        <w:rPr>
          <w:rFonts w:ascii="Arial" w:hAnsi="Arial" w:cs="Arial"/>
          <w:bCs/>
        </w:rPr>
        <w:t xml:space="preserve"> (all p-values &lt; 0.01</w:t>
      </w:r>
      <w:r w:rsidR="00421A76">
        <w:rPr>
          <w:rFonts w:ascii="Arial" w:hAnsi="Arial" w:cs="Arial"/>
          <w:bCs/>
        </w:rPr>
        <w:t xml:space="preserve">: Figure </w:t>
      </w:r>
      <w:r w:rsidR="00D532E6">
        <w:rPr>
          <w:rFonts w:ascii="Arial" w:hAnsi="Arial" w:cs="Arial"/>
          <w:bCs/>
        </w:rPr>
        <w:t>2</w:t>
      </w:r>
      <w:r w:rsidR="0047253F">
        <w:rPr>
          <w:rFonts w:ascii="Arial" w:hAnsi="Arial" w:cs="Arial"/>
          <w:bCs/>
        </w:rPr>
        <w:t xml:space="preserve">; </w:t>
      </w:r>
      <w:r w:rsidR="00EE38E3">
        <w:rPr>
          <w:rFonts w:ascii="Arial" w:hAnsi="Arial" w:cs="Arial"/>
          <w:bCs/>
        </w:rPr>
        <w:t>Figure S1)</w:t>
      </w:r>
      <w:r w:rsidR="0094674C">
        <w:rPr>
          <w:rFonts w:ascii="Arial" w:hAnsi="Arial" w:cs="Arial"/>
          <w:bCs/>
        </w:rPr>
        <w:t xml:space="preserve">. </w:t>
      </w:r>
      <w:r w:rsidR="00257B23">
        <w:rPr>
          <w:rFonts w:ascii="Arial" w:hAnsi="Arial" w:cs="Arial"/>
          <w:bCs/>
        </w:rPr>
        <w:t>In contrast,</w:t>
      </w:r>
      <w:r w:rsidR="0094674C">
        <w:rPr>
          <w:rFonts w:ascii="Arial" w:hAnsi="Arial" w:cs="Arial"/>
          <w:bCs/>
        </w:rPr>
        <w:t xml:space="preserve"> </w:t>
      </w:r>
      <w:r w:rsidR="00254F73">
        <w:rPr>
          <w:rFonts w:ascii="Arial" w:hAnsi="Arial" w:cs="Arial"/>
          <w:bCs/>
          <w:i/>
          <w:iCs/>
        </w:rPr>
        <w:t>b</w:t>
      </w:r>
      <w:r w:rsidR="0094674C">
        <w:rPr>
          <w:rFonts w:ascii="Arial" w:hAnsi="Arial" w:cs="Arial"/>
          <w:bCs/>
          <w:i/>
          <w:iCs/>
        </w:rPr>
        <w:t>mal1</w:t>
      </w:r>
      <w:r w:rsidR="0094674C">
        <w:rPr>
          <w:rFonts w:ascii="Arial" w:hAnsi="Arial" w:cs="Arial"/>
          <w:bCs/>
        </w:rPr>
        <w:t xml:space="preserve"> </w:t>
      </w:r>
      <w:r w:rsidR="00257B23">
        <w:rPr>
          <w:rFonts w:ascii="Arial" w:hAnsi="Arial" w:cs="Arial"/>
          <w:bCs/>
        </w:rPr>
        <w:t xml:space="preserve">expression </w:t>
      </w:r>
      <w:r w:rsidR="00257B23" w:rsidRPr="00257B23">
        <w:rPr>
          <w:rFonts w:ascii="Arial" w:hAnsi="Arial" w:cs="Arial"/>
          <w:bCs/>
        </w:rPr>
        <w:t xml:space="preserve">exhibited less pronounced rhythmicity, with variability observed across different conditions </w:t>
      </w:r>
      <w:r w:rsidR="0094674C">
        <w:rPr>
          <w:rFonts w:ascii="Arial" w:hAnsi="Arial" w:cs="Arial"/>
          <w:bCs/>
        </w:rPr>
        <w:t>(Isolated control: p = 0.08, Isolated ALAN: p = 0.01, Social control: p = 0.03, Social ALAN: p &lt; 0.01).</w:t>
      </w:r>
      <w:r w:rsidR="000B20A4">
        <w:rPr>
          <w:rFonts w:ascii="Arial" w:hAnsi="Arial" w:cs="Arial"/>
          <w:bCs/>
        </w:rPr>
        <w:t xml:space="preserve"> </w:t>
      </w:r>
      <w:r w:rsidR="00257B23" w:rsidRPr="00257B23">
        <w:rPr>
          <w:rFonts w:ascii="Arial" w:hAnsi="Arial" w:cs="Arial"/>
          <w:bCs/>
        </w:rPr>
        <w:t>No significant differences were found in the phase or amplitude of</w:t>
      </w:r>
      <w:r w:rsidR="00421A76">
        <w:rPr>
          <w:rFonts w:ascii="Arial" w:hAnsi="Arial" w:cs="Arial"/>
          <w:bCs/>
        </w:rPr>
        <w:t xml:space="preserve"> </w:t>
      </w:r>
      <w:r w:rsidR="00254F73">
        <w:rPr>
          <w:rFonts w:ascii="Arial" w:hAnsi="Arial" w:cs="Arial"/>
          <w:bCs/>
          <w:i/>
          <w:iCs/>
        </w:rPr>
        <w:t>c</w:t>
      </w:r>
      <w:r w:rsidR="00421A76">
        <w:rPr>
          <w:rFonts w:ascii="Arial" w:hAnsi="Arial" w:cs="Arial"/>
          <w:bCs/>
          <w:i/>
          <w:iCs/>
        </w:rPr>
        <w:t xml:space="preserve">ry1, </w:t>
      </w:r>
      <w:r w:rsidR="00254F73">
        <w:rPr>
          <w:rFonts w:ascii="Arial" w:hAnsi="Arial" w:cs="Arial"/>
          <w:bCs/>
          <w:i/>
          <w:iCs/>
        </w:rPr>
        <w:t>p</w:t>
      </w:r>
      <w:r w:rsidR="00421A76">
        <w:rPr>
          <w:rFonts w:ascii="Arial" w:hAnsi="Arial" w:cs="Arial"/>
          <w:bCs/>
          <w:i/>
          <w:iCs/>
        </w:rPr>
        <w:t xml:space="preserve">er2, </w:t>
      </w:r>
      <w:r w:rsidR="00421A76">
        <w:rPr>
          <w:rFonts w:ascii="Arial" w:hAnsi="Arial" w:cs="Arial"/>
          <w:bCs/>
        </w:rPr>
        <w:t xml:space="preserve">and </w:t>
      </w:r>
      <w:r w:rsidR="00254F73">
        <w:rPr>
          <w:rFonts w:ascii="Arial" w:hAnsi="Arial" w:cs="Arial"/>
          <w:bCs/>
          <w:i/>
          <w:iCs/>
        </w:rPr>
        <w:t>p</w:t>
      </w:r>
      <w:r w:rsidR="00421A76">
        <w:rPr>
          <w:rFonts w:ascii="Arial" w:hAnsi="Arial" w:cs="Arial"/>
          <w:bCs/>
          <w:i/>
          <w:iCs/>
        </w:rPr>
        <w:t>er3</w:t>
      </w:r>
      <w:r w:rsidR="00421A76">
        <w:rPr>
          <w:rFonts w:ascii="Arial" w:hAnsi="Arial" w:cs="Arial"/>
          <w:bCs/>
        </w:rPr>
        <w:t xml:space="preserve"> </w:t>
      </w:r>
      <w:r w:rsidR="00257B23">
        <w:rPr>
          <w:rFonts w:ascii="Arial" w:hAnsi="Arial" w:cs="Arial"/>
          <w:bCs/>
        </w:rPr>
        <w:t>e</w:t>
      </w:r>
      <w:r w:rsidR="00257B23" w:rsidRPr="00257B23">
        <w:rPr>
          <w:rFonts w:ascii="Arial" w:hAnsi="Arial" w:cs="Arial"/>
          <w:bCs/>
        </w:rPr>
        <w:t>xpressions between control and ALAN-exposed groups</w:t>
      </w:r>
      <w:r w:rsidR="0047253F">
        <w:rPr>
          <w:rFonts w:ascii="Arial" w:hAnsi="Arial" w:cs="Arial"/>
          <w:bCs/>
        </w:rPr>
        <w:t xml:space="preserve"> (</w:t>
      </w:r>
      <w:r w:rsidR="00EE38E3">
        <w:rPr>
          <w:rFonts w:ascii="Arial" w:hAnsi="Arial" w:cs="Arial"/>
          <w:bCs/>
        </w:rPr>
        <w:t>Table</w:t>
      </w:r>
      <w:r w:rsidR="0047253F">
        <w:rPr>
          <w:rFonts w:ascii="Arial" w:hAnsi="Arial" w:cs="Arial"/>
          <w:bCs/>
        </w:rPr>
        <w:t xml:space="preserve"> S</w:t>
      </w:r>
      <w:r w:rsidR="00EE38E3">
        <w:rPr>
          <w:rFonts w:ascii="Arial" w:hAnsi="Arial" w:cs="Arial"/>
          <w:bCs/>
        </w:rPr>
        <w:t>2</w:t>
      </w:r>
      <w:r w:rsidR="0047253F">
        <w:rPr>
          <w:rFonts w:ascii="Arial" w:hAnsi="Arial" w:cs="Arial"/>
          <w:bCs/>
        </w:rPr>
        <w:t>)</w:t>
      </w:r>
      <w:r w:rsidR="00421A76">
        <w:rPr>
          <w:rFonts w:ascii="Arial" w:hAnsi="Arial" w:cs="Arial"/>
          <w:bCs/>
        </w:rPr>
        <w:t xml:space="preserve">. </w:t>
      </w:r>
      <w:r w:rsidR="00BE065A">
        <w:rPr>
          <w:rFonts w:ascii="Arial" w:hAnsi="Arial" w:cs="Arial"/>
          <w:bCs/>
        </w:rPr>
        <w:t>We identified a</w:t>
      </w:r>
      <w:r w:rsidR="00774513">
        <w:rPr>
          <w:rFonts w:ascii="Arial" w:hAnsi="Arial" w:cs="Arial"/>
          <w:bCs/>
        </w:rPr>
        <w:t xml:space="preserve"> significant </w:t>
      </w:r>
      <w:r w:rsidR="00257B23">
        <w:rPr>
          <w:rFonts w:ascii="Arial" w:hAnsi="Arial" w:cs="Arial"/>
          <w:bCs/>
        </w:rPr>
        <w:t>phase shift</w:t>
      </w:r>
      <w:r w:rsidR="00774513">
        <w:rPr>
          <w:rFonts w:ascii="Arial" w:hAnsi="Arial" w:cs="Arial"/>
          <w:bCs/>
        </w:rPr>
        <w:t xml:space="preserve"> </w:t>
      </w:r>
      <w:r w:rsidR="00257B23">
        <w:rPr>
          <w:rFonts w:ascii="Arial" w:hAnsi="Arial" w:cs="Arial"/>
          <w:bCs/>
        </w:rPr>
        <w:t>in</w:t>
      </w:r>
      <w:r w:rsidR="00774513">
        <w:rPr>
          <w:rFonts w:ascii="Arial" w:hAnsi="Arial" w:cs="Arial"/>
          <w:bCs/>
        </w:rPr>
        <w:t xml:space="preserve"> </w:t>
      </w:r>
      <w:r w:rsidR="00254F73">
        <w:rPr>
          <w:rFonts w:ascii="Arial" w:hAnsi="Arial" w:cs="Arial"/>
          <w:bCs/>
          <w:i/>
          <w:iCs/>
        </w:rPr>
        <w:t>b</w:t>
      </w:r>
      <w:r w:rsidR="00421A76">
        <w:rPr>
          <w:rFonts w:ascii="Arial" w:hAnsi="Arial" w:cs="Arial"/>
          <w:bCs/>
          <w:i/>
          <w:iCs/>
        </w:rPr>
        <w:t>mal1</w:t>
      </w:r>
      <w:r w:rsidR="00421A76">
        <w:rPr>
          <w:rFonts w:ascii="Arial" w:hAnsi="Arial" w:cs="Arial"/>
          <w:bCs/>
        </w:rPr>
        <w:t xml:space="preserve"> expression</w:t>
      </w:r>
      <w:r w:rsidR="00774513">
        <w:rPr>
          <w:rFonts w:ascii="Arial" w:hAnsi="Arial" w:cs="Arial"/>
          <w:bCs/>
        </w:rPr>
        <w:t xml:space="preserve"> </w:t>
      </w:r>
      <w:r w:rsidR="00257B23" w:rsidRPr="00257B23">
        <w:rPr>
          <w:rFonts w:ascii="Arial" w:hAnsi="Arial" w:cs="Arial"/>
          <w:bCs/>
        </w:rPr>
        <w:t>among social ALAN birds compared to their social controls (p &lt; 0.01)</w:t>
      </w:r>
      <w:r w:rsidR="00257B23">
        <w:rPr>
          <w:rFonts w:ascii="Arial" w:hAnsi="Arial" w:cs="Arial"/>
          <w:bCs/>
        </w:rPr>
        <w:t xml:space="preserve"> and not</w:t>
      </w:r>
      <w:r w:rsidR="00257B23" w:rsidRPr="00257B23">
        <w:rPr>
          <w:rFonts w:ascii="Arial" w:hAnsi="Arial" w:cs="Arial"/>
          <w:bCs/>
        </w:rPr>
        <w:t xml:space="preserve"> in isolated conditions (p = 0.77).</w:t>
      </w:r>
      <w:r w:rsidR="00257B23">
        <w:rPr>
          <w:rFonts w:ascii="Arial" w:hAnsi="Arial" w:cs="Arial"/>
          <w:bCs/>
        </w:rPr>
        <w:t xml:space="preserve"> </w:t>
      </w:r>
      <w:ins w:id="49" w:author="Jenny Q Ouyang" w:date="2024-06-21T00:23:00Z" w16du:dateUtc="2024-06-21T07:23:00Z">
        <w:r w:rsidR="0076345C">
          <w:rPr>
            <w:rFonts w:ascii="Arial" w:hAnsi="Arial" w:cs="Arial"/>
            <w:bCs/>
            <w:i/>
            <w:iCs/>
          </w:rPr>
          <w:t>B</w:t>
        </w:r>
      </w:ins>
      <w:del w:id="50" w:author="Jenny Q Ouyang" w:date="2024-06-21T00:23:00Z" w16du:dateUtc="2024-06-21T07:23:00Z">
        <w:r w:rsidR="00254F73" w:rsidDel="0076345C">
          <w:rPr>
            <w:rFonts w:ascii="Arial" w:hAnsi="Arial" w:cs="Arial"/>
            <w:bCs/>
            <w:i/>
            <w:iCs/>
          </w:rPr>
          <w:delText>b</w:delText>
        </w:r>
      </w:del>
      <w:r w:rsidR="00421A76">
        <w:rPr>
          <w:rFonts w:ascii="Arial" w:hAnsi="Arial" w:cs="Arial"/>
          <w:bCs/>
          <w:i/>
          <w:iCs/>
        </w:rPr>
        <w:t>mal1</w:t>
      </w:r>
      <w:r w:rsidR="00421A76">
        <w:rPr>
          <w:rFonts w:ascii="Arial" w:hAnsi="Arial" w:cs="Arial"/>
          <w:bCs/>
        </w:rPr>
        <w:t xml:space="preserve"> </w:t>
      </w:r>
      <w:r w:rsidR="00257B23">
        <w:rPr>
          <w:rFonts w:ascii="Arial" w:hAnsi="Arial" w:cs="Arial"/>
          <w:bCs/>
        </w:rPr>
        <w:t xml:space="preserve">expression </w:t>
      </w:r>
      <w:r w:rsidR="00421A76">
        <w:rPr>
          <w:rFonts w:ascii="Arial" w:hAnsi="Arial" w:cs="Arial"/>
          <w:bCs/>
        </w:rPr>
        <w:t xml:space="preserve">significantly </w:t>
      </w:r>
      <w:r w:rsidR="00581A5F">
        <w:rPr>
          <w:rFonts w:ascii="Arial" w:hAnsi="Arial" w:cs="Arial"/>
          <w:bCs/>
        </w:rPr>
        <w:t xml:space="preserve">decreased </w:t>
      </w:r>
      <w:r w:rsidR="00257B23">
        <w:rPr>
          <w:rFonts w:ascii="Arial" w:hAnsi="Arial" w:cs="Arial"/>
          <w:bCs/>
        </w:rPr>
        <w:t>among socially housed birds under</w:t>
      </w:r>
      <w:r w:rsidR="00581A5F">
        <w:rPr>
          <w:rFonts w:ascii="Arial" w:hAnsi="Arial" w:cs="Arial"/>
          <w:bCs/>
        </w:rPr>
        <w:t xml:space="preserve"> ALAN </w:t>
      </w:r>
      <w:r w:rsidR="00421A76">
        <w:rPr>
          <w:rFonts w:ascii="Arial" w:hAnsi="Arial" w:cs="Arial"/>
          <w:bCs/>
        </w:rPr>
        <w:t>at ZT 13 (</w:t>
      </w:r>
      <w:r w:rsidR="008B5D8E">
        <w:rPr>
          <w:rFonts w:ascii="Arial" w:hAnsi="Arial" w:cs="Arial"/>
          <w:bCs/>
        </w:rPr>
        <w:t xml:space="preserve">t = -3.30, </w:t>
      </w:r>
      <w:r w:rsidR="00CB7750">
        <w:rPr>
          <w:rFonts w:ascii="Arial" w:hAnsi="Arial" w:cs="Arial"/>
          <w:bCs/>
        </w:rPr>
        <w:t>p = 0.01</w:t>
      </w:r>
      <w:r w:rsidR="00044D99">
        <w:rPr>
          <w:rFonts w:ascii="Arial" w:hAnsi="Arial" w:cs="Arial"/>
          <w:bCs/>
        </w:rPr>
        <w:t xml:space="preserve">; Figure </w:t>
      </w:r>
      <w:r w:rsidR="00EE38E3">
        <w:rPr>
          <w:rFonts w:ascii="Arial" w:hAnsi="Arial" w:cs="Arial"/>
          <w:bCs/>
        </w:rPr>
        <w:t>2</w:t>
      </w:r>
      <w:r w:rsidR="00CB7750">
        <w:rPr>
          <w:rFonts w:ascii="Arial" w:hAnsi="Arial" w:cs="Arial"/>
          <w:bCs/>
        </w:rPr>
        <w:t>)</w:t>
      </w:r>
      <w:r w:rsidR="00421A76">
        <w:rPr>
          <w:rFonts w:ascii="Arial" w:hAnsi="Arial" w:cs="Arial"/>
          <w:bCs/>
        </w:rPr>
        <w:t xml:space="preserve"> that </w:t>
      </w:r>
      <w:r w:rsidR="00257B23">
        <w:rPr>
          <w:rFonts w:ascii="Arial" w:hAnsi="Arial" w:cs="Arial"/>
          <w:bCs/>
        </w:rPr>
        <w:t xml:space="preserve">again </w:t>
      </w:r>
      <w:r w:rsidR="00421A76">
        <w:rPr>
          <w:rFonts w:ascii="Arial" w:hAnsi="Arial" w:cs="Arial"/>
          <w:bCs/>
        </w:rPr>
        <w:t>was not seen in isolated birds</w:t>
      </w:r>
      <w:r w:rsidR="00737E7B">
        <w:rPr>
          <w:rFonts w:ascii="Arial" w:hAnsi="Arial" w:cs="Arial"/>
          <w:bCs/>
        </w:rPr>
        <w:t xml:space="preserve"> (</w:t>
      </w:r>
      <w:r w:rsidR="00DA0E3D">
        <w:rPr>
          <w:rFonts w:ascii="Arial" w:hAnsi="Arial" w:cs="Arial"/>
          <w:bCs/>
        </w:rPr>
        <w:t xml:space="preserve">t = 0.22, </w:t>
      </w:r>
      <w:r w:rsidR="00737E7B">
        <w:rPr>
          <w:rFonts w:ascii="Arial" w:hAnsi="Arial" w:cs="Arial"/>
          <w:bCs/>
        </w:rPr>
        <w:t>p = 0.83)</w:t>
      </w:r>
      <w:r w:rsidR="00421A76">
        <w:rPr>
          <w:rFonts w:ascii="Arial" w:hAnsi="Arial" w:cs="Arial"/>
          <w:bCs/>
        </w:rPr>
        <w:t>.</w:t>
      </w:r>
      <w:r w:rsidR="00737E7B">
        <w:rPr>
          <w:rFonts w:ascii="Arial" w:hAnsi="Arial" w:cs="Arial"/>
          <w:bCs/>
        </w:rPr>
        <w:t xml:space="preserve"> </w:t>
      </w:r>
      <w:r w:rsidR="00257B23">
        <w:rPr>
          <w:rFonts w:ascii="Arial" w:hAnsi="Arial" w:cs="Arial"/>
          <w:bCs/>
        </w:rPr>
        <w:t>However, regardless of social condition</w:t>
      </w:r>
      <w:r w:rsidR="00D97928">
        <w:rPr>
          <w:rFonts w:ascii="Arial" w:hAnsi="Arial" w:cs="Arial"/>
          <w:bCs/>
        </w:rPr>
        <w:t>,</w:t>
      </w:r>
      <w:r w:rsidR="00257B23">
        <w:rPr>
          <w:rFonts w:ascii="Arial" w:hAnsi="Arial" w:cs="Arial"/>
          <w:bCs/>
        </w:rPr>
        <w:t xml:space="preserve"> </w:t>
      </w:r>
      <w:r w:rsidR="00254F73">
        <w:rPr>
          <w:rFonts w:ascii="Arial" w:hAnsi="Arial" w:cs="Arial"/>
          <w:bCs/>
          <w:i/>
          <w:iCs/>
        </w:rPr>
        <w:t>p</w:t>
      </w:r>
      <w:r w:rsidR="00257B23">
        <w:rPr>
          <w:rFonts w:ascii="Arial" w:hAnsi="Arial" w:cs="Arial"/>
          <w:bCs/>
          <w:i/>
          <w:iCs/>
        </w:rPr>
        <w:t xml:space="preserve">er3 </w:t>
      </w:r>
      <w:r w:rsidR="00257B23">
        <w:rPr>
          <w:rFonts w:ascii="Arial" w:hAnsi="Arial" w:cs="Arial"/>
          <w:bCs/>
        </w:rPr>
        <w:t>expression significantly decreased in birds exposed to ALAN relative to</w:t>
      </w:r>
      <w:r w:rsidR="00737E7B">
        <w:rPr>
          <w:rFonts w:ascii="Arial" w:hAnsi="Arial" w:cs="Arial"/>
          <w:bCs/>
        </w:rPr>
        <w:t xml:space="preserve"> their respective controls at ZT 1 (Isolated: t = -2.48, p = 0.03, Social: t = -2.42, p = 0.04).</w:t>
      </w:r>
      <w:r w:rsidR="00421A76">
        <w:rPr>
          <w:rFonts w:ascii="Arial" w:hAnsi="Arial" w:cs="Arial"/>
          <w:bCs/>
        </w:rPr>
        <w:t xml:space="preserve"> </w:t>
      </w:r>
      <w:r w:rsidR="00774513">
        <w:rPr>
          <w:rFonts w:ascii="Arial" w:hAnsi="Arial" w:cs="Arial"/>
          <w:bCs/>
        </w:rPr>
        <w:t xml:space="preserve"> </w:t>
      </w:r>
    </w:p>
    <w:p w14:paraId="02BC673C" w14:textId="5AA36456" w:rsidR="004861BE" w:rsidRDefault="009B0D5F" w:rsidP="000551CC">
      <w:pPr>
        <w:spacing w:after="0" w:line="480" w:lineRule="auto"/>
        <w:ind w:firstLine="720"/>
        <w:rPr>
          <w:rFonts w:ascii="Arial" w:hAnsi="Arial" w:cs="Arial"/>
          <w:bCs/>
        </w:rPr>
      </w:pPr>
      <w:r>
        <w:rPr>
          <w:rFonts w:ascii="Arial" w:hAnsi="Arial" w:cs="Arial"/>
          <w:bCs/>
        </w:rPr>
        <w:t>Robust</w:t>
      </w:r>
      <w:r w:rsidR="00970DAC">
        <w:rPr>
          <w:rFonts w:ascii="Arial" w:hAnsi="Arial" w:cs="Arial"/>
          <w:bCs/>
        </w:rPr>
        <w:t xml:space="preserve"> daily </w:t>
      </w:r>
      <w:r>
        <w:rPr>
          <w:rFonts w:ascii="Arial" w:hAnsi="Arial" w:cs="Arial"/>
          <w:bCs/>
        </w:rPr>
        <w:t>oscillations were also found</w:t>
      </w:r>
      <w:r w:rsidR="00970DAC">
        <w:rPr>
          <w:rFonts w:ascii="Arial" w:hAnsi="Arial" w:cs="Arial"/>
          <w:bCs/>
        </w:rPr>
        <w:t xml:space="preserve"> in</w:t>
      </w:r>
      <w:r w:rsidR="00581A5F">
        <w:rPr>
          <w:rFonts w:ascii="Arial" w:hAnsi="Arial" w:cs="Arial"/>
          <w:bCs/>
        </w:rPr>
        <w:t xml:space="preserve"> </w:t>
      </w:r>
      <w:r w:rsidR="00254F73">
        <w:rPr>
          <w:rFonts w:ascii="Arial" w:hAnsi="Arial" w:cs="Arial"/>
          <w:bCs/>
          <w:i/>
          <w:iCs/>
        </w:rPr>
        <w:t>b</w:t>
      </w:r>
      <w:r w:rsidR="00581A5F">
        <w:rPr>
          <w:rFonts w:ascii="Arial" w:hAnsi="Arial" w:cs="Arial"/>
          <w:bCs/>
          <w:i/>
          <w:iCs/>
        </w:rPr>
        <w:t>mal1,</w:t>
      </w:r>
      <w:r w:rsidR="00970DAC">
        <w:rPr>
          <w:rFonts w:ascii="Arial" w:hAnsi="Arial" w:cs="Arial"/>
          <w:bCs/>
          <w:i/>
          <w:iCs/>
        </w:rPr>
        <w:t xml:space="preserve"> </w:t>
      </w:r>
      <w:r w:rsidR="00254F73">
        <w:rPr>
          <w:rFonts w:ascii="Arial" w:hAnsi="Arial" w:cs="Arial"/>
          <w:bCs/>
          <w:i/>
          <w:iCs/>
        </w:rPr>
        <w:t>c</w:t>
      </w:r>
      <w:r w:rsidR="00970DAC">
        <w:rPr>
          <w:rFonts w:ascii="Arial" w:hAnsi="Arial" w:cs="Arial"/>
          <w:bCs/>
          <w:i/>
          <w:iCs/>
        </w:rPr>
        <w:t xml:space="preserve">ry1, </w:t>
      </w:r>
      <w:r w:rsidR="00254F73">
        <w:rPr>
          <w:rFonts w:ascii="Arial" w:hAnsi="Arial" w:cs="Arial"/>
          <w:bCs/>
          <w:i/>
          <w:iCs/>
        </w:rPr>
        <w:t>p</w:t>
      </w:r>
      <w:r w:rsidR="00970DAC">
        <w:rPr>
          <w:rFonts w:ascii="Arial" w:hAnsi="Arial" w:cs="Arial"/>
          <w:bCs/>
          <w:i/>
          <w:iCs/>
        </w:rPr>
        <w:t xml:space="preserve">er2, </w:t>
      </w:r>
      <w:r w:rsidR="00970DAC">
        <w:rPr>
          <w:rFonts w:ascii="Arial" w:hAnsi="Arial" w:cs="Arial"/>
          <w:bCs/>
        </w:rPr>
        <w:t xml:space="preserve">and </w:t>
      </w:r>
      <w:r w:rsidR="00254F73">
        <w:rPr>
          <w:rFonts w:ascii="Arial" w:hAnsi="Arial" w:cs="Arial"/>
          <w:bCs/>
          <w:i/>
          <w:iCs/>
        </w:rPr>
        <w:t>p</w:t>
      </w:r>
      <w:r w:rsidR="00970DAC">
        <w:rPr>
          <w:rFonts w:ascii="Arial" w:hAnsi="Arial" w:cs="Arial"/>
          <w:bCs/>
          <w:i/>
          <w:iCs/>
        </w:rPr>
        <w:t>er3</w:t>
      </w:r>
      <w:r w:rsidR="00970DAC">
        <w:rPr>
          <w:rFonts w:ascii="Arial" w:hAnsi="Arial" w:cs="Arial"/>
          <w:bCs/>
        </w:rPr>
        <w:t xml:space="preserve"> expression in the livers</w:t>
      </w:r>
      <w:r>
        <w:rPr>
          <w:rFonts w:ascii="Arial" w:hAnsi="Arial" w:cs="Arial"/>
          <w:bCs/>
        </w:rPr>
        <w:t xml:space="preserve">, consistent across all </w:t>
      </w:r>
      <w:r w:rsidR="00970DAC">
        <w:rPr>
          <w:rFonts w:ascii="Arial" w:hAnsi="Arial" w:cs="Arial"/>
          <w:bCs/>
        </w:rPr>
        <w:t>treatment</w:t>
      </w:r>
      <w:r>
        <w:rPr>
          <w:rFonts w:ascii="Arial" w:hAnsi="Arial" w:cs="Arial"/>
          <w:bCs/>
        </w:rPr>
        <w:t>s</w:t>
      </w:r>
      <w:r w:rsidR="00970DAC">
        <w:rPr>
          <w:rFonts w:ascii="Arial" w:hAnsi="Arial" w:cs="Arial"/>
          <w:bCs/>
        </w:rPr>
        <w:t xml:space="preserve"> (all p-values &lt; 0.01). </w:t>
      </w:r>
      <w:r w:rsidRPr="009B0D5F">
        <w:rPr>
          <w:rFonts w:ascii="Arial" w:hAnsi="Arial" w:cs="Arial"/>
          <w:bCs/>
        </w:rPr>
        <w:t>Comparisons of phase and amplitude between control groups and those exposed to ALAN showed no significant differences for</w:t>
      </w:r>
      <w:r w:rsidR="00970DAC">
        <w:rPr>
          <w:rFonts w:ascii="Arial" w:hAnsi="Arial" w:cs="Arial"/>
          <w:bCs/>
        </w:rPr>
        <w:t xml:space="preserve"> </w:t>
      </w:r>
      <w:r w:rsidR="00524D7D">
        <w:rPr>
          <w:rFonts w:ascii="Arial" w:hAnsi="Arial" w:cs="Arial"/>
          <w:bCs/>
          <w:i/>
          <w:iCs/>
        </w:rPr>
        <w:t>b</w:t>
      </w:r>
      <w:r w:rsidR="00581A5F">
        <w:rPr>
          <w:rFonts w:ascii="Arial" w:hAnsi="Arial" w:cs="Arial"/>
          <w:bCs/>
          <w:i/>
          <w:iCs/>
        </w:rPr>
        <w:t xml:space="preserve">mal1, </w:t>
      </w:r>
      <w:r w:rsidR="00524D7D">
        <w:rPr>
          <w:rFonts w:ascii="Arial" w:hAnsi="Arial" w:cs="Arial"/>
          <w:bCs/>
          <w:i/>
          <w:iCs/>
        </w:rPr>
        <w:t>c</w:t>
      </w:r>
      <w:r w:rsidR="00970DAC">
        <w:rPr>
          <w:rFonts w:ascii="Arial" w:hAnsi="Arial" w:cs="Arial"/>
          <w:bCs/>
          <w:i/>
          <w:iCs/>
        </w:rPr>
        <w:t xml:space="preserve">ry1, </w:t>
      </w:r>
      <w:r w:rsidR="00970DAC">
        <w:rPr>
          <w:rFonts w:ascii="Arial" w:hAnsi="Arial" w:cs="Arial"/>
          <w:bCs/>
        </w:rPr>
        <w:t xml:space="preserve">and </w:t>
      </w:r>
      <w:r w:rsidR="00524D7D">
        <w:rPr>
          <w:rFonts w:ascii="Arial" w:hAnsi="Arial" w:cs="Arial"/>
          <w:bCs/>
          <w:i/>
          <w:iCs/>
        </w:rPr>
        <w:t>p</w:t>
      </w:r>
      <w:r w:rsidR="00970DAC">
        <w:rPr>
          <w:rFonts w:ascii="Arial" w:hAnsi="Arial" w:cs="Arial"/>
          <w:bCs/>
          <w:i/>
          <w:iCs/>
        </w:rPr>
        <w:t>er</w:t>
      </w:r>
      <w:r w:rsidR="00581A5F">
        <w:rPr>
          <w:rFonts w:ascii="Arial" w:hAnsi="Arial" w:cs="Arial"/>
          <w:bCs/>
          <w:i/>
          <w:iCs/>
        </w:rPr>
        <w:t>2</w:t>
      </w:r>
      <w:r>
        <w:rPr>
          <w:rFonts w:ascii="Arial" w:hAnsi="Arial" w:cs="Arial"/>
          <w:bCs/>
          <w:i/>
          <w:iCs/>
        </w:rPr>
        <w:t xml:space="preserve"> </w:t>
      </w:r>
      <w:r>
        <w:rPr>
          <w:rFonts w:ascii="Arial" w:hAnsi="Arial" w:cs="Arial"/>
          <w:bCs/>
        </w:rPr>
        <w:t>expressions</w:t>
      </w:r>
      <w:r w:rsidR="00970DAC">
        <w:rPr>
          <w:rFonts w:ascii="Arial" w:hAnsi="Arial" w:cs="Arial"/>
          <w:bCs/>
        </w:rPr>
        <w:t xml:space="preserve">. </w:t>
      </w:r>
      <w:r w:rsidR="00BE065A">
        <w:rPr>
          <w:rFonts w:ascii="Arial" w:hAnsi="Arial" w:cs="Arial"/>
          <w:bCs/>
        </w:rPr>
        <w:t>However</w:t>
      </w:r>
      <w:r>
        <w:rPr>
          <w:rFonts w:ascii="Arial" w:hAnsi="Arial" w:cs="Arial"/>
          <w:bCs/>
        </w:rPr>
        <w:t xml:space="preserve">, the amplitude of </w:t>
      </w:r>
      <w:r w:rsidR="00524D7D">
        <w:rPr>
          <w:rFonts w:ascii="Arial" w:hAnsi="Arial" w:cs="Arial"/>
          <w:bCs/>
          <w:i/>
          <w:iCs/>
        </w:rPr>
        <w:t>p</w:t>
      </w:r>
      <w:r w:rsidR="00581A5F">
        <w:rPr>
          <w:rFonts w:ascii="Arial" w:hAnsi="Arial" w:cs="Arial"/>
          <w:bCs/>
          <w:i/>
          <w:iCs/>
        </w:rPr>
        <w:t>er3</w:t>
      </w:r>
      <w:r w:rsidR="00970DAC">
        <w:rPr>
          <w:rFonts w:ascii="Arial" w:hAnsi="Arial" w:cs="Arial"/>
          <w:bCs/>
        </w:rPr>
        <w:t xml:space="preserve"> </w:t>
      </w:r>
      <w:r>
        <w:rPr>
          <w:rFonts w:ascii="Arial" w:hAnsi="Arial" w:cs="Arial"/>
          <w:bCs/>
        </w:rPr>
        <w:t xml:space="preserve">expression increased in socially housed birds </w:t>
      </w:r>
      <w:r w:rsidR="00581A5F">
        <w:rPr>
          <w:rFonts w:ascii="Arial" w:hAnsi="Arial" w:cs="Arial"/>
          <w:bCs/>
        </w:rPr>
        <w:t>exposed to ALAN</w:t>
      </w:r>
      <w:r w:rsidR="00970DAC">
        <w:rPr>
          <w:rFonts w:ascii="Arial" w:hAnsi="Arial" w:cs="Arial"/>
          <w:bCs/>
        </w:rPr>
        <w:t xml:space="preserve"> (p </w:t>
      </w:r>
      <w:r w:rsidR="00581A5F">
        <w:rPr>
          <w:rFonts w:ascii="Arial" w:hAnsi="Arial" w:cs="Arial"/>
          <w:bCs/>
        </w:rPr>
        <w:t>=</w:t>
      </w:r>
      <w:r w:rsidR="00970DAC">
        <w:rPr>
          <w:rFonts w:ascii="Arial" w:hAnsi="Arial" w:cs="Arial"/>
          <w:bCs/>
        </w:rPr>
        <w:t xml:space="preserve"> 0.0</w:t>
      </w:r>
      <w:r w:rsidR="00581A5F">
        <w:rPr>
          <w:rFonts w:ascii="Arial" w:hAnsi="Arial" w:cs="Arial"/>
          <w:bCs/>
        </w:rPr>
        <w:t>5</w:t>
      </w:r>
      <w:r w:rsidR="00970DAC">
        <w:rPr>
          <w:rFonts w:ascii="Arial" w:hAnsi="Arial" w:cs="Arial"/>
          <w:bCs/>
        </w:rPr>
        <w:t>)</w:t>
      </w:r>
      <w:r>
        <w:rPr>
          <w:rFonts w:ascii="Arial" w:hAnsi="Arial" w:cs="Arial"/>
          <w:bCs/>
        </w:rPr>
        <w:t xml:space="preserve">, but not </w:t>
      </w:r>
      <w:r w:rsidR="00970DAC">
        <w:rPr>
          <w:rFonts w:ascii="Arial" w:hAnsi="Arial" w:cs="Arial"/>
          <w:bCs/>
        </w:rPr>
        <w:t>isolated birds (p = 0.</w:t>
      </w:r>
      <w:r w:rsidR="00581A5F">
        <w:rPr>
          <w:rFonts w:ascii="Arial" w:hAnsi="Arial" w:cs="Arial"/>
          <w:bCs/>
        </w:rPr>
        <w:t>26</w:t>
      </w:r>
      <w:r w:rsidR="00970DAC">
        <w:rPr>
          <w:rFonts w:ascii="Arial" w:hAnsi="Arial" w:cs="Arial"/>
          <w:bCs/>
        </w:rPr>
        <w:t>).</w:t>
      </w:r>
      <w:r>
        <w:rPr>
          <w:rFonts w:ascii="Arial" w:hAnsi="Arial" w:cs="Arial"/>
          <w:bCs/>
        </w:rPr>
        <w:t xml:space="preserve"> Differences in i</w:t>
      </w:r>
      <w:r w:rsidR="0054296F">
        <w:rPr>
          <w:rFonts w:ascii="Arial" w:hAnsi="Arial" w:cs="Arial"/>
          <w:bCs/>
        </w:rPr>
        <w:t xml:space="preserve">ndividual timepoints were </w:t>
      </w:r>
      <w:r>
        <w:rPr>
          <w:rFonts w:ascii="Arial" w:hAnsi="Arial" w:cs="Arial"/>
          <w:bCs/>
        </w:rPr>
        <w:t>in</w:t>
      </w:r>
      <w:r w:rsidR="0054296F">
        <w:rPr>
          <w:rFonts w:ascii="Arial" w:hAnsi="Arial" w:cs="Arial"/>
          <w:bCs/>
        </w:rPr>
        <w:t>significant between</w:t>
      </w:r>
      <w:r>
        <w:rPr>
          <w:rFonts w:ascii="Arial" w:hAnsi="Arial" w:cs="Arial"/>
          <w:bCs/>
        </w:rPr>
        <w:t xml:space="preserve"> isolated</w:t>
      </w:r>
      <w:r w:rsidR="000C1DEB">
        <w:rPr>
          <w:rFonts w:ascii="Arial" w:hAnsi="Arial" w:cs="Arial"/>
          <w:bCs/>
        </w:rPr>
        <w:t xml:space="preserve"> birds </w:t>
      </w:r>
      <w:r w:rsidR="0054296F">
        <w:rPr>
          <w:rFonts w:ascii="Arial" w:hAnsi="Arial" w:cs="Arial"/>
          <w:bCs/>
        </w:rPr>
        <w:t>exposed to ALAN</w:t>
      </w:r>
      <w:r w:rsidR="00BE065A">
        <w:rPr>
          <w:rFonts w:ascii="Arial" w:hAnsi="Arial" w:cs="Arial"/>
          <w:bCs/>
        </w:rPr>
        <w:t xml:space="preserve"> and controls</w:t>
      </w:r>
      <w:r w:rsidR="0054296F">
        <w:rPr>
          <w:rFonts w:ascii="Arial" w:hAnsi="Arial" w:cs="Arial"/>
          <w:bCs/>
        </w:rPr>
        <w:t xml:space="preserve">. However, </w:t>
      </w:r>
      <w:r>
        <w:rPr>
          <w:rFonts w:ascii="Arial" w:hAnsi="Arial" w:cs="Arial"/>
          <w:bCs/>
        </w:rPr>
        <w:t>ALAN exposure</w:t>
      </w:r>
      <w:r w:rsidR="0054296F">
        <w:rPr>
          <w:rFonts w:ascii="Arial" w:hAnsi="Arial" w:cs="Arial"/>
          <w:bCs/>
        </w:rPr>
        <w:t xml:space="preserve"> significantly decreased </w:t>
      </w:r>
      <w:r w:rsidR="00524D7D">
        <w:rPr>
          <w:rFonts w:ascii="Arial" w:hAnsi="Arial" w:cs="Arial"/>
          <w:bCs/>
          <w:i/>
          <w:iCs/>
        </w:rPr>
        <w:t>b</w:t>
      </w:r>
      <w:r w:rsidR="0054296F">
        <w:rPr>
          <w:rFonts w:ascii="Arial" w:hAnsi="Arial" w:cs="Arial"/>
          <w:bCs/>
          <w:i/>
          <w:iCs/>
        </w:rPr>
        <w:t>mal1</w:t>
      </w:r>
      <w:r w:rsidR="0054296F">
        <w:rPr>
          <w:rFonts w:ascii="Arial" w:hAnsi="Arial" w:cs="Arial"/>
          <w:bCs/>
        </w:rPr>
        <w:t xml:space="preserve"> expression at ZT 13 (t = -2.60, p = 0.03) and </w:t>
      </w:r>
      <w:r w:rsidR="00524D7D">
        <w:rPr>
          <w:rFonts w:ascii="Arial" w:hAnsi="Arial" w:cs="Arial"/>
          <w:bCs/>
          <w:i/>
          <w:iCs/>
        </w:rPr>
        <w:t>p</w:t>
      </w:r>
      <w:r w:rsidR="0054296F">
        <w:rPr>
          <w:rFonts w:ascii="Arial" w:hAnsi="Arial" w:cs="Arial"/>
          <w:bCs/>
          <w:i/>
          <w:iCs/>
        </w:rPr>
        <w:t>er3</w:t>
      </w:r>
      <w:r w:rsidR="0054296F">
        <w:rPr>
          <w:rFonts w:ascii="Arial" w:hAnsi="Arial" w:cs="Arial"/>
          <w:bCs/>
        </w:rPr>
        <w:t xml:space="preserve"> at ZT 7 (t = -2.68, p = 0.05)</w:t>
      </w:r>
      <w:r>
        <w:rPr>
          <w:rFonts w:ascii="Arial" w:hAnsi="Arial" w:cs="Arial"/>
          <w:bCs/>
        </w:rPr>
        <w:t xml:space="preserve"> in socially housed birds</w:t>
      </w:r>
      <w:r w:rsidR="0054296F">
        <w:rPr>
          <w:rFonts w:ascii="Arial" w:hAnsi="Arial" w:cs="Arial"/>
          <w:bCs/>
        </w:rPr>
        <w:t>.</w:t>
      </w:r>
    </w:p>
    <w:p w14:paraId="57440890" w14:textId="71D24D34" w:rsidR="004D59EC" w:rsidRDefault="001E76C8" w:rsidP="000551CC">
      <w:pPr>
        <w:spacing w:after="0" w:line="480" w:lineRule="auto"/>
        <w:ind w:firstLine="720"/>
        <w:rPr>
          <w:rFonts w:ascii="Arial" w:hAnsi="Arial" w:cs="Arial"/>
          <w:bCs/>
        </w:rPr>
      </w:pPr>
      <w:r>
        <w:rPr>
          <w:rFonts w:ascii="Arial" w:hAnsi="Arial" w:cs="Arial"/>
          <w:bCs/>
        </w:rPr>
        <w:t>We conducted a correlation matrix analysis</w:t>
      </w:r>
      <w:r w:rsidR="00D97928">
        <w:rPr>
          <w:rFonts w:ascii="Arial" w:hAnsi="Arial" w:cs="Arial"/>
          <w:bCs/>
        </w:rPr>
        <w:t xml:space="preserve"> at ZT 1 and 13 (</w:t>
      </w:r>
      <w:del w:id="51" w:author="Jenny Q Ouyang" w:date="2024-06-21T00:24:00Z" w16du:dateUtc="2024-06-21T07:24:00Z">
        <w:r w:rsidR="00D97928" w:rsidDel="0076345C">
          <w:rPr>
            <w:rFonts w:ascii="Arial" w:hAnsi="Arial" w:cs="Arial"/>
            <w:bCs/>
          </w:rPr>
          <w:delText xml:space="preserve">closet </w:delText>
        </w:r>
      </w:del>
      <w:ins w:id="52" w:author="Jenny Q Ouyang" w:date="2024-06-21T00:24:00Z" w16du:dateUtc="2024-06-21T07:24:00Z">
        <w:r w:rsidR="0076345C">
          <w:rPr>
            <w:rFonts w:ascii="Arial" w:hAnsi="Arial" w:cs="Arial"/>
            <w:bCs/>
          </w:rPr>
          <w:t xml:space="preserve">closest </w:t>
        </w:r>
      </w:ins>
      <w:r w:rsidR="00D97928">
        <w:rPr>
          <w:rFonts w:ascii="Arial" w:hAnsi="Arial" w:cs="Arial"/>
          <w:bCs/>
        </w:rPr>
        <w:t xml:space="preserve">to activity onset and offset) </w:t>
      </w:r>
      <w:r w:rsidR="00B94E32" w:rsidRPr="00B94E32">
        <w:rPr>
          <w:rFonts w:ascii="Arial" w:hAnsi="Arial" w:cs="Arial"/>
          <w:bCs/>
        </w:rPr>
        <w:t xml:space="preserve">to examine the </w:t>
      </w:r>
      <w:r w:rsidR="00AB57A1">
        <w:rPr>
          <w:rFonts w:ascii="Arial" w:hAnsi="Arial" w:cs="Arial"/>
          <w:bCs/>
        </w:rPr>
        <w:t>organization</w:t>
      </w:r>
      <w:r w:rsidR="00B94E32" w:rsidRPr="00B94E32">
        <w:rPr>
          <w:rFonts w:ascii="Arial" w:hAnsi="Arial" w:cs="Arial"/>
          <w:bCs/>
        </w:rPr>
        <w:t xml:space="preserve"> between gene expression levels in the hypothalamus and liver among birds subjected to ALAN exposure</w:t>
      </w:r>
      <w:r w:rsidR="00D97928">
        <w:rPr>
          <w:rFonts w:ascii="Arial" w:hAnsi="Arial" w:cs="Arial"/>
          <w:bCs/>
        </w:rPr>
        <w:t>.</w:t>
      </w:r>
      <w:r w:rsidR="00AB57A1">
        <w:rPr>
          <w:rFonts w:ascii="Arial" w:hAnsi="Arial" w:cs="Arial"/>
          <w:bCs/>
        </w:rPr>
        <w:t xml:space="preserve"> </w:t>
      </w:r>
      <w:r w:rsidR="00D97928">
        <w:rPr>
          <w:rFonts w:ascii="Arial" w:hAnsi="Arial" w:cs="Arial"/>
          <w:bCs/>
        </w:rPr>
        <w:t>There is a reorganization of the correlation between the hypothalamus and liver</w:t>
      </w:r>
      <w:r w:rsidR="00AB57A1">
        <w:rPr>
          <w:rFonts w:ascii="Arial" w:hAnsi="Arial" w:cs="Arial"/>
          <w:bCs/>
        </w:rPr>
        <w:t xml:space="preserve"> between isolated and social birds exposed </w:t>
      </w:r>
      <w:r w:rsidR="00AB57A1">
        <w:rPr>
          <w:rFonts w:ascii="Arial" w:hAnsi="Arial" w:cs="Arial"/>
          <w:bCs/>
        </w:rPr>
        <w:lastRenderedPageBreak/>
        <w:t>to ALAN</w:t>
      </w:r>
      <w:r w:rsidR="00B94E32" w:rsidRPr="00B94E32">
        <w:rPr>
          <w:rFonts w:ascii="Arial" w:hAnsi="Arial" w:cs="Arial"/>
          <w:bCs/>
        </w:rPr>
        <w:t>.</w:t>
      </w:r>
      <w:r w:rsidR="00AB57A1">
        <w:rPr>
          <w:rFonts w:ascii="Arial" w:hAnsi="Arial" w:cs="Arial"/>
          <w:bCs/>
        </w:rPr>
        <w:t xml:space="preserve"> In the early night (ZT 13)</w:t>
      </w:r>
      <w:r w:rsidR="0047253F">
        <w:rPr>
          <w:rFonts w:ascii="Arial" w:hAnsi="Arial" w:cs="Arial"/>
          <w:bCs/>
        </w:rPr>
        <w:t>,</w:t>
      </w:r>
      <w:r w:rsidR="00AB57A1">
        <w:rPr>
          <w:rFonts w:ascii="Arial" w:hAnsi="Arial" w:cs="Arial"/>
          <w:bCs/>
        </w:rPr>
        <w:t xml:space="preserve"> we see a stronger desynchronization of hypothalamic and liver gene expression in the socially housed birds</w:t>
      </w:r>
      <w:r w:rsidR="00D97928">
        <w:rPr>
          <w:rFonts w:ascii="Arial" w:hAnsi="Arial" w:cs="Arial"/>
          <w:bCs/>
        </w:rPr>
        <w:t xml:space="preserve"> (Figure 3A)</w:t>
      </w:r>
      <w:r w:rsidR="00AB57A1">
        <w:rPr>
          <w:rFonts w:ascii="Arial" w:hAnsi="Arial" w:cs="Arial"/>
          <w:bCs/>
        </w:rPr>
        <w:t xml:space="preserve">. </w:t>
      </w:r>
    </w:p>
    <w:p w14:paraId="171F0BD5" w14:textId="0967BD45" w:rsidR="00AB57A1" w:rsidRPr="008871C5" w:rsidRDefault="00AB57A1" w:rsidP="00AB57A1">
      <w:pPr>
        <w:spacing w:after="0" w:line="480" w:lineRule="auto"/>
        <w:ind w:firstLine="720"/>
        <w:rPr>
          <w:rFonts w:ascii="Arial" w:hAnsi="Arial" w:cs="Arial"/>
          <w:bCs/>
        </w:rPr>
      </w:pPr>
      <w:del w:id="53" w:author="Jenny Q Ouyang" w:date="2024-06-21T00:24:00Z" w16du:dateUtc="2024-06-21T07:24:00Z">
        <w:r w:rsidDel="0076345C">
          <w:rPr>
            <w:rFonts w:ascii="Arial" w:hAnsi="Arial" w:cs="Arial"/>
            <w:bCs/>
          </w:rPr>
          <w:delText>Additionally</w:delText>
        </w:r>
      </w:del>
      <w:ins w:id="54" w:author="Jenny Q Ouyang" w:date="2024-06-21T00:24:00Z" w16du:dateUtc="2024-06-21T07:24:00Z">
        <w:r w:rsidR="0076345C">
          <w:rPr>
            <w:rFonts w:ascii="Arial" w:hAnsi="Arial" w:cs="Arial"/>
            <w:bCs/>
          </w:rPr>
          <w:t>Lastly</w:t>
        </w:r>
      </w:ins>
      <w:r>
        <w:rPr>
          <w:rFonts w:ascii="Arial" w:hAnsi="Arial" w:cs="Arial"/>
          <w:bCs/>
        </w:rPr>
        <w:t>, we found that hypothalamic circadian genes (</w:t>
      </w:r>
      <w:r w:rsidR="00EB2A3E">
        <w:rPr>
          <w:rFonts w:ascii="Arial" w:hAnsi="Arial" w:cs="Arial"/>
          <w:bCs/>
          <w:i/>
          <w:iCs/>
        </w:rPr>
        <w:t>b</w:t>
      </w:r>
      <w:r>
        <w:rPr>
          <w:rFonts w:ascii="Arial" w:hAnsi="Arial" w:cs="Arial"/>
          <w:bCs/>
          <w:i/>
          <w:iCs/>
        </w:rPr>
        <w:t xml:space="preserve">mal1, </w:t>
      </w:r>
      <w:r w:rsidR="00EB2A3E">
        <w:rPr>
          <w:rFonts w:ascii="Arial" w:hAnsi="Arial" w:cs="Arial"/>
          <w:bCs/>
          <w:i/>
          <w:iCs/>
        </w:rPr>
        <w:t>c</w:t>
      </w:r>
      <w:r>
        <w:rPr>
          <w:rFonts w:ascii="Arial" w:hAnsi="Arial" w:cs="Arial"/>
          <w:bCs/>
          <w:i/>
          <w:iCs/>
        </w:rPr>
        <w:t xml:space="preserve">ry1, </w:t>
      </w:r>
      <w:r>
        <w:rPr>
          <w:rFonts w:ascii="Arial" w:hAnsi="Arial" w:cs="Arial"/>
          <w:bCs/>
        </w:rPr>
        <w:t>and</w:t>
      </w:r>
      <w:r>
        <w:rPr>
          <w:rFonts w:ascii="Arial" w:hAnsi="Arial" w:cs="Arial"/>
          <w:bCs/>
          <w:i/>
          <w:iCs/>
        </w:rPr>
        <w:t xml:space="preserve"> </w:t>
      </w:r>
      <w:r w:rsidR="00EB2A3E">
        <w:rPr>
          <w:rFonts w:ascii="Arial" w:hAnsi="Arial" w:cs="Arial"/>
          <w:bCs/>
          <w:i/>
          <w:iCs/>
        </w:rPr>
        <w:t>p</w:t>
      </w:r>
      <w:r>
        <w:rPr>
          <w:rFonts w:ascii="Arial" w:hAnsi="Arial" w:cs="Arial"/>
          <w:bCs/>
          <w:i/>
          <w:iCs/>
        </w:rPr>
        <w:t>er2</w:t>
      </w:r>
      <w:r>
        <w:rPr>
          <w:rFonts w:ascii="Arial" w:hAnsi="Arial" w:cs="Arial"/>
          <w:bCs/>
        </w:rPr>
        <w:t xml:space="preserve">) expressed early in the morning (ZT 1) strongly predict (Figure </w:t>
      </w:r>
      <w:r w:rsidR="008A7BF6">
        <w:rPr>
          <w:rFonts w:ascii="Arial" w:hAnsi="Arial" w:cs="Arial"/>
          <w:bCs/>
        </w:rPr>
        <w:t>3B</w:t>
      </w:r>
      <w:r>
        <w:rPr>
          <w:rFonts w:ascii="Arial" w:hAnsi="Arial" w:cs="Arial"/>
          <w:bCs/>
        </w:rPr>
        <w:t xml:space="preserve">; all p &lt; 0.01) activity onset of the last experimental day under ALAN. Control birds maintained an onset close to time 0, so it was unnecessary to include them in the analyses. </w:t>
      </w:r>
    </w:p>
    <w:p w14:paraId="5469CF53" w14:textId="77777777" w:rsidR="00AB57A1" w:rsidRDefault="00AB57A1" w:rsidP="000551CC">
      <w:pPr>
        <w:spacing w:after="0" w:line="480" w:lineRule="auto"/>
        <w:ind w:firstLine="720"/>
        <w:rPr>
          <w:rFonts w:ascii="Arial" w:hAnsi="Arial" w:cs="Arial"/>
          <w:bCs/>
        </w:rPr>
      </w:pPr>
    </w:p>
    <w:p w14:paraId="060B02F5" w14:textId="2C23140B" w:rsidR="00527948" w:rsidRDefault="00527948" w:rsidP="00527948">
      <w:pPr>
        <w:pStyle w:val="NormalWeb"/>
      </w:pPr>
      <w:r>
        <w:rPr>
          <w:noProof/>
        </w:rPr>
        <w:drawing>
          <wp:inline distT="0" distB="0" distL="0" distR="0" wp14:anchorId="03CA617F" wp14:editId="4EF1C518">
            <wp:extent cx="5943600" cy="3343275"/>
            <wp:effectExtent l="0" t="0" r="0" b="9525"/>
            <wp:docPr id="123309707" name="Picture 2" descr="A diagram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309707" name="Picture 2" descr="A diagram of different colored squares&#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A8E0A4E" w14:textId="477075BC" w:rsidR="006A5784" w:rsidRDefault="00BD104D" w:rsidP="006A5784">
      <w:pPr>
        <w:spacing w:after="0" w:line="480" w:lineRule="auto"/>
        <w:rPr>
          <w:rFonts w:ascii="Arial" w:hAnsi="Arial" w:cs="Arial"/>
          <w:bCs/>
          <w:noProof/>
        </w:rPr>
      </w:pPr>
      <w:r>
        <w:rPr>
          <w:rFonts w:ascii="Arial" w:hAnsi="Arial" w:cs="Arial"/>
          <w:b/>
          <w:noProof/>
        </w:rPr>
        <w:t xml:space="preserve">Figure </w:t>
      </w:r>
      <w:r w:rsidR="00B8711B">
        <w:rPr>
          <w:rFonts w:ascii="Arial" w:hAnsi="Arial" w:cs="Arial"/>
          <w:b/>
          <w:noProof/>
        </w:rPr>
        <w:t>3</w:t>
      </w:r>
      <w:r>
        <w:rPr>
          <w:rFonts w:ascii="Arial" w:hAnsi="Arial" w:cs="Arial"/>
          <w:b/>
          <w:noProof/>
        </w:rPr>
        <w:t>. Correlation matrix</w:t>
      </w:r>
      <w:r w:rsidR="00681249">
        <w:rPr>
          <w:rFonts w:ascii="Arial" w:hAnsi="Arial" w:cs="Arial"/>
          <w:b/>
          <w:noProof/>
        </w:rPr>
        <w:t xml:space="preserve"> </w:t>
      </w:r>
      <w:r w:rsidR="006A5784">
        <w:rPr>
          <w:rFonts w:ascii="Arial" w:hAnsi="Arial" w:cs="Arial"/>
          <w:b/>
          <w:noProof/>
        </w:rPr>
        <w:t>of</w:t>
      </w:r>
      <w:r>
        <w:rPr>
          <w:rFonts w:ascii="Arial" w:hAnsi="Arial" w:cs="Arial"/>
          <w:b/>
          <w:noProof/>
        </w:rPr>
        <w:t xml:space="preserve"> circadian gene</w:t>
      </w:r>
      <w:r w:rsidR="00361AAF">
        <w:rPr>
          <w:rFonts w:ascii="Arial" w:hAnsi="Arial" w:cs="Arial"/>
          <w:b/>
          <w:noProof/>
        </w:rPr>
        <w:t>s</w:t>
      </w:r>
      <w:r>
        <w:rPr>
          <w:rFonts w:ascii="Arial" w:hAnsi="Arial" w:cs="Arial"/>
          <w:b/>
          <w:noProof/>
        </w:rPr>
        <w:t xml:space="preserve"> express</w:t>
      </w:r>
      <w:r w:rsidR="00361AAF">
        <w:rPr>
          <w:rFonts w:ascii="Arial" w:hAnsi="Arial" w:cs="Arial"/>
          <w:b/>
          <w:noProof/>
        </w:rPr>
        <w:t>ed</w:t>
      </w:r>
      <w:r>
        <w:rPr>
          <w:rFonts w:ascii="Arial" w:hAnsi="Arial" w:cs="Arial"/>
          <w:b/>
          <w:noProof/>
        </w:rPr>
        <w:t xml:space="preserve"> in the hypothalamus and liver </w:t>
      </w:r>
      <w:r w:rsidR="00361AAF">
        <w:rPr>
          <w:rFonts w:ascii="Arial" w:hAnsi="Arial" w:cs="Arial"/>
          <w:b/>
          <w:noProof/>
        </w:rPr>
        <w:t xml:space="preserve">under </w:t>
      </w:r>
      <w:r>
        <w:rPr>
          <w:rFonts w:ascii="Arial" w:hAnsi="Arial" w:cs="Arial"/>
          <w:b/>
          <w:noProof/>
        </w:rPr>
        <w:t xml:space="preserve">ALAN </w:t>
      </w:r>
      <w:r w:rsidR="006A5784">
        <w:rPr>
          <w:rFonts w:ascii="Arial" w:hAnsi="Arial" w:cs="Arial"/>
          <w:b/>
          <w:noProof/>
        </w:rPr>
        <w:t>and predi</w:t>
      </w:r>
      <w:r w:rsidR="00EB2A3E">
        <w:rPr>
          <w:rFonts w:ascii="Arial" w:hAnsi="Arial" w:cs="Arial"/>
          <w:b/>
          <w:noProof/>
        </w:rPr>
        <w:t>ction</w:t>
      </w:r>
      <w:r w:rsidR="006A5784">
        <w:rPr>
          <w:rFonts w:ascii="Arial" w:hAnsi="Arial" w:cs="Arial"/>
          <w:b/>
          <w:noProof/>
        </w:rPr>
        <w:t xml:space="preserve"> of ac</w:t>
      </w:r>
      <w:r w:rsidR="00EB2A3E">
        <w:rPr>
          <w:rFonts w:ascii="Arial" w:hAnsi="Arial" w:cs="Arial"/>
          <w:b/>
          <w:noProof/>
        </w:rPr>
        <w:t>tivit</w:t>
      </w:r>
      <w:r w:rsidR="006A5784">
        <w:rPr>
          <w:rFonts w:ascii="Arial" w:hAnsi="Arial" w:cs="Arial"/>
          <w:b/>
          <w:noProof/>
        </w:rPr>
        <w:t>y onset</w:t>
      </w:r>
      <w:r>
        <w:rPr>
          <w:rFonts w:ascii="Arial" w:hAnsi="Arial" w:cs="Arial"/>
          <w:b/>
          <w:noProof/>
        </w:rPr>
        <w:t xml:space="preserve">. </w:t>
      </w:r>
      <w:r w:rsidR="00681249">
        <w:rPr>
          <w:rFonts w:ascii="Arial" w:hAnsi="Arial" w:cs="Arial"/>
          <w:bCs/>
          <w:noProof/>
        </w:rPr>
        <w:t>(A) M</w:t>
      </w:r>
      <w:r>
        <w:rPr>
          <w:rFonts w:ascii="Arial" w:hAnsi="Arial" w:cs="Arial"/>
          <w:bCs/>
          <w:noProof/>
        </w:rPr>
        <w:t xml:space="preserve">atrixes are separated by </w:t>
      </w:r>
      <w:r w:rsidR="006A5784">
        <w:rPr>
          <w:rFonts w:ascii="Arial" w:hAnsi="Arial" w:cs="Arial"/>
          <w:bCs/>
          <w:noProof/>
        </w:rPr>
        <w:t xml:space="preserve">isolated or socially housed birds </w:t>
      </w:r>
      <w:r>
        <w:rPr>
          <w:rFonts w:ascii="Arial" w:hAnsi="Arial" w:cs="Arial"/>
          <w:bCs/>
          <w:noProof/>
        </w:rPr>
        <w:t>and time (</w:t>
      </w:r>
      <w:r w:rsidR="006A5784">
        <w:rPr>
          <w:rFonts w:ascii="Arial" w:hAnsi="Arial" w:cs="Arial"/>
          <w:bCs/>
          <w:noProof/>
        </w:rPr>
        <w:t>early m</w:t>
      </w:r>
      <w:r w:rsidR="00EB2A3E">
        <w:rPr>
          <w:rFonts w:ascii="Arial" w:hAnsi="Arial" w:cs="Arial"/>
          <w:bCs/>
          <w:noProof/>
        </w:rPr>
        <w:t>or</w:t>
      </w:r>
      <w:r w:rsidR="006A5784">
        <w:rPr>
          <w:rFonts w:ascii="Arial" w:hAnsi="Arial" w:cs="Arial"/>
          <w:bCs/>
          <w:noProof/>
        </w:rPr>
        <w:t xml:space="preserve">ning is ZT </w:t>
      </w:r>
      <w:r>
        <w:rPr>
          <w:rFonts w:ascii="Arial" w:hAnsi="Arial" w:cs="Arial"/>
          <w:bCs/>
          <w:noProof/>
        </w:rPr>
        <w:t>1</w:t>
      </w:r>
      <w:r w:rsidR="006A5784">
        <w:rPr>
          <w:rFonts w:ascii="Arial" w:hAnsi="Arial" w:cs="Arial"/>
          <w:bCs/>
          <w:noProof/>
        </w:rPr>
        <w:t xml:space="preserve"> and early night is</w:t>
      </w:r>
      <w:r>
        <w:rPr>
          <w:rFonts w:ascii="Arial" w:hAnsi="Arial" w:cs="Arial"/>
          <w:bCs/>
          <w:noProof/>
        </w:rPr>
        <w:t xml:space="preserve"> 13). Dark blue shows a strong positive correlation and dark red shows a strong negative correlation</w:t>
      </w:r>
      <w:r w:rsidR="00681249">
        <w:rPr>
          <w:rFonts w:ascii="Arial" w:hAnsi="Arial" w:cs="Arial"/>
          <w:bCs/>
          <w:noProof/>
        </w:rPr>
        <w:t xml:space="preserve"> between four circadian genes (</w:t>
      </w:r>
      <w:r w:rsidR="00EB2A3E">
        <w:rPr>
          <w:rFonts w:ascii="Arial" w:hAnsi="Arial" w:cs="Arial"/>
          <w:bCs/>
          <w:i/>
          <w:iCs/>
          <w:noProof/>
        </w:rPr>
        <w:t>b</w:t>
      </w:r>
      <w:r w:rsidR="00681249">
        <w:rPr>
          <w:rFonts w:ascii="Arial" w:hAnsi="Arial" w:cs="Arial"/>
          <w:bCs/>
          <w:i/>
          <w:iCs/>
          <w:noProof/>
        </w:rPr>
        <w:t xml:space="preserve">mal1, </w:t>
      </w:r>
      <w:r w:rsidR="00EB2A3E">
        <w:rPr>
          <w:rFonts w:ascii="Arial" w:hAnsi="Arial" w:cs="Arial"/>
          <w:bCs/>
          <w:i/>
          <w:iCs/>
          <w:noProof/>
        </w:rPr>
        <w:t>c</w:t>
      </w:r>
      <w:r w:rsidR="00681249">
        <w:rPr>
          <w:rFonts w:ascii="Arial" w:hAnsi="Arial" w:cs="Arial"/>
          <w:bCs/>
          <w:i/>
          <w:iCs/>
          <w:noProof/>
        </w:rPr>
        <w:t xml:space="preserve">ry1, </w:t>
      </w:r>
      <w:r w:rsidR="00EB2A3E">
        <w:rPr>
          <w:rFonts w:ascii="Arial" w:hAnsi="Arial" w:cs="Arial"/>
          <w:bCs/>
          <w:i/>
          <w:iCs/>
          <w:noProof/>
        </w:rPr>
        <w:t>p</w:t>
      </w:r>
      <w:r w:rsidR="00681249">
        <w:rPr>
          <w:rFonts w:ascii="Arial" w:hAnsi="Arial" w:cs="Arial"/>
          <w:bCs/>
          <w:i/>
          <w:iCs/>
          <w:noProof/>
        </w:rPr>
        <w:t xml:space="preserve">er2, </w:t>
      </w:r>
      <w:r w:rsidR="00681249">
        <w:rPr>
          <w:rFonts w:ascii="Arial" w:hAnsi="Arial" w:cs="Arial"/>
          <w:bCs/>
          <w:noProof/>
        </w:rPr>
        <w:t xml:space="preserve">and </w:t>
      </w:r>
      <w:r w:rsidR="00EB2A3E">
        <w:rPr>
          <w:rFonts w:ascii="Arial" w:hAnsi="Arial" w:cs="Arial"/>
          <w:bCs/>
          <w:i/>
          <w:iCs/>
          <w:noProof/>
        </w:rPr>
        <w:t>p</w:t>
      </w:r>
      <w:r w:rsidR="00681249">
        <w:rPr>
          <w:rFonts w:ascii="Arial" w:hAnsi="Arial" w:cs="Arial"/>
          <w:bCs/>
          <w:i/>
          <w:iCs/>
          <w:noProof/>
        </w:rPr>
        <w:t>er3</w:t>
      </w:r>
      <w:r w:rsidR="00681249">
        <w:rPr>
          <w:rFonts w:ascii="Arial" w:hAnsi="Arial" w:cs="Arial"/>
          <w:bCs/>
          <w:noProof/>
        </w:rPr>
        <w:t>) in the hypothalamus and liver</w:t>
      </w:r>
      <w:r>
        <w:rPr>
          <w:rFonts w:ascii="Arial" w:hAnsi="Arial" w:cs="Arial"/>
          <w:bCs/>
          <w:noProof/>
        </w:rPr>
        <w:t>.</w:t>
      </w:r>
      <w:r w:rsidR="00681249">
        <w:rPr>
          <w:rFonts w:ascii="Arial" w:hAnsi="Arial" w:cs="Arial"/>
          <w:bCs/>
          <w:noProof/>
        </w:rPr>
        <w:t xml:space="preserve"> </w:t>
      </w:r>
      <w:r w:rsidR="006A5784">
        <w:rPr>
          <w:rFonts w:ascii="Arial" w:hAnsi="Arial" w:cs="Arial"/>
          <w:bCs/>
          <w:noProof/>
        </w:rPr>
        <w:t xml:space="preserve">(B) </w:t>
      </w:r>
      <w:r w:rsidR="006A5784">
        <w:rPr>
          <w:rFonts w:ascii="Arial" w:hAnsi="Arial" w:cs="Arial"/>
          <w:bCs/>
        </w:rPr>
        <w:t xml:space="preserve">Circadian genes </w:t>
      </w:r>
      <w:r w:rsidR="00B779F8">
        <w:rPr>
          <w:rFonts w:ascii="Arial" w:hAnsi="Arial" w:cs="Arial"/>
          <w:bCs/>
          <w:i/>
          <w:iCs/>
        </w:rPr>
        <w:t>b</w:t>
      </w:r>
      <w:r w:rsidR="006A5784">
        <w:rPr>
          <w:rFonts w:ascii="Arial" w:hAnsi="Arial" w:cs="Arial"/>
          <w:bCs/>
          <w:i/>
          <w:iCs/>
        </w:rPr>
        <w:t>mal1</w:t>
      </w:r>
      <w:r w:rsidR="006A5784">
        <w:rPr>
          <w:rFonts w:ascii="Arial" w:hAnsi="Arial" w:cs="Arial"/>
          <w:bCs/>
        </w:rPr>
        <w:t xml:space="preserve"> (p &lt; 0.01), </w:t>
      </w:r>
      <w:r w:rsidR="00B779F8">
        <w:rPr>
          <w:rFonts w:ascii="Arial" w:hAnsi="Arial" w:cs="Arial"/>
          <w:bCs/>
        </w:rPr>
        <w:t>c</w:t>
      </w:r>
      <w:r w:rsidR="006A5784">
        <w:rPr>
          <w:rFonts w:ascii="Arial" w:hAnsi="Arial" w:cs="Arial"/>
          <w:bCs/>
          <w:i/>
          <w:iCs/>
        </w:rPr>
        <w:t>ry1</w:t>
      </w:r>
      <w:r w:rsidR="006A5784">
        <w:rPr>
          <w:rFonts w:ascii="Arial" w:hAnsi="Arial" w:cs="Arial"/>
          <w:bCs/>
        </w:rPr>
        <w:t xml:space="preserve"> (p &lt; 0.01), and </w:t>
      </w:r>
      <w:r w:rsidR="00B779F8">
        <w:rPr>
          <w:rFonts w:ascii="Arial" w:hAnsi="Arial" w:cs="Arial"/>
          <w:bCs/>
        </w:rPr>
        <w:t>p</w:t>
      </w:r>
      <w:r w:rsidR="006A5784">
        <w:rPr>
          <w:rFonts w:ascii="Arial" w:hAnsi="Arial" w:cs="Arial"/>
          <w:bCs/>
          <w:i/>
          <w:iCs/>
        </w:rPr>
        <w:t>er2</w:t>
      </w:r>
      <w:r w:rsidR="006A5784">
        <w:rPr>
          <w:rFonts w:ascii="Arial" w:hAnsi="Arial" w:cs="Arial"/>
          <w:bCs/>
        </w:rPr>
        <w:t xml:space="preserve"> (p &lt; 0.01) expressed in the hypothalamus at ZT 1 predict activity onset of the last experimental day in birds exposed to ALAN. Lines are fitted </w:t>
      </w:r>
      <w:r w:rsidR="006A5784">
        <w:rPr>
          <w:rFonts w:ascii="Arial" w:hAnsi="Arial" w:cs="Arial"/>
          <w:bCs/>
        </w:rPr>
        <w:lastRenderedPageBreak/>
        <w:t>with statistically significant linear regression models and shaded portions represent 95% confidence interval. Points represent individuals.</w:t>
      </w:r>
    </w:p>
    <w:p w14:paraId="562E244E" w14:textId="77777777" w:rsidR="006A5784" w:rsidRDefault="006A5784" w:rsidP="006A5784">
      <w:pPr>
        <w:spacing w:after="0" w:line="480" w:lineRule="auto"/>
        <w:ind w:firstLine="720"/>
        <w:rPr>
          <w:rFonts w:ascii="Arial" w:hAnsi="Arial" w:cs="Arial"/>
          <w:bCs/>
          <w:i/>
          <w:iCs/>
        </w:rPr>
      </w:pPr>
    </w:p>
    <w:p w14:paraId="71B47439" w14:textId="11FD1129" w:rsidR="004D59EC" w:rsidRDefault="004D59EC" w:rsidP="00FA786D">
      <w:pPr>
        <w:spacing w:after="0" w:line="480" w:lineRule="auto"/>
        <w:rPr>
          <w:rFonts w:ascii="Arial" w:hAnsi="Arial" w:cs="Arial"/>
          <w:bCs/>
          <w:i/>
          <w:iCs/>
        </w:rPr>
      </w:pPr>
      <w:r>
        <w:rPr>
          <w:rFonts w:ascii="Arial" w:hAnsi="Arial" w:cs="Arial"/>
          <w:bCs/>
          <w:i/>
          <w:iCs/>
        </w:rPr>
        <w:t>Melatonin</w:t>
      </w:r>
      <w:r w:rsidR="00636E8F">
        <w:rPr>
          <w:rFonts w:ascii="Arial" w:hAnsi="Arial" w:cs="Arial"/>
          <w:bCs/>
          <w:i/>
          <w:iCs/>
        </w:rPr>
        <w:t xml:space="preserve"> in Unaffected by ALAN</w:t>
      </w:r>
    </w:p>
    <w:p w14:paraId="68D48CCC" w14:textId="467CF09D" w:rsidR="00F445AB" w:rsidRDefault="0047253F" w:rsidP="00672D7A">
      <w:pPr>
        <w:spacing w:after="0" w:line="480" w:lineRule="auto"/>
        <w:ind w:firstLine="720"/>
        <w:rPr>
          <w:rFonts w:ascii="Arial" w:hAnsi="Arial" w:cs="Arial"/>
          <w:bCs/>
        </w:rPr>
      </w:pPr>
      <w:r>
        <w:rPr>
          <w:rFonts w:ascii="Arial" w:hAnsi="Arial" w:cs="Arial"/>
          <w:bCs/>
        </w:rPr>
        <w:t>We</w:t>
      </w:r>
      <w:r w:rsidR="00672D7A">
        <w:rPr>
          <w:rFonts w:ascii="Arial" w:hAnsi="Arial" w:cs="Arial"/>
          <w:bCs/>
        </w:rPr>
        <w:t xml:space="preserve"> measured melatonin levels to determine if the altered circadian genes were disrupting </w:t>
      </w:r>
      <w:r>
        <w:rPr>
          <w:rFonts w:ascii="Arial" w:hAnsi="Arial" w:cs="Arial"/>
          <w:bCs/>
        </w:rPr>
        <w:t xml:space="preserve">downstream </w:t>
      </w:r>
      <w:r w:rsidR="00672D7A">
        <w:rPr>
          <w:rFonts w:ascii="Arial" w:hAnsi="Arial" w:cs="Arial"/>
          <w:bCs/>
        </w:rPr>
        <w:t xml:space="preserve">physiological rhythms. </w:t>
      </w:r>
      <w:r w:rsidR="004D59EC">
        <w:rPr>
          <w:rFonts w:ascii="Arial" w:hAnsi="Arial" w:cs="Arial"/>
          <w:bCs/>
        </w:rPr>
        <w:t xml:space="preserve">Melatonin concentrations oscillated throughout the day </w:t>
      </w:r>
      <w:r w:rsidR="005A74DB">
        <w:rPr>
          <w:rFonts w:ascii="Arial" w:hAnsi="Arial" w:cs="Arial"/>
          <w:bCs/>
        </w:rPr>
        <w:t>in</w:t>
      </w:r>
      <w:r w:rsidR="004D59EC">
        <w:rPr>
          <w:rFonts w:ascii="Arial" w:hAnsi="Arial" w:cs="Arial"/>
          <w:bCs/>
        </w:rPr>
        <w:t xml:space="preserve"> all groups. The amplitude (Isolated: z = 0.12, p = 0.73; Social: z = 0.04, p = 0.84) and phase (Isolated: z = 0.06, p = 0.81; Social: z = 0.16, p = 0.69) of melatonin </w:t>
      </w:r>
      <w:r w:rsidR="00BE065A">
        <w:rPr>
          <w:rFonts w:ascii="Arial" w:hAnsi="Arial" w:cs="Arial"/>
          <w:bCs/>
        </w:rPr>
        <w:t>did not differ</w:t>
      </w:r>
      <w:r w:rsidR="004D59EC">
        <w:rPr>
          <w:rFonts w:ascii="Arial" w:hAnsi="Arial" w:cs="Arial"/>
          <w:bCs/>
        </w:rPr>
        <w:t xml:space="preserve"> between birds exposed to ALAN</w:t>
      </w:r>
      <w:r w:rsidR="00BE065A">
        <w:rPr>
          <w:rFonts w:ascii="Arial" w:hAnsi="Arial" w:cs="Arial"/>
          <w:bCs/>
        </w:rPr>
        <w:t xml:space="preserve"> and controls</w:t>
      </w:r>
      <w:r w:rsidR="004D59EC">
        <w:rPr>
          <w:rFonts w:ascii="Arial" w:hAnsi="Arial" w:cs="Arial"/>
          <w:bCs/>
        </w:rPr>
        <w:t xml:space="preserve"> </w:t>
      </w:r>
      <w:r w:rsidR="005A74DB">
        <w:rPr>
          <w:rFonts w:ascii="Arial" w:hAnsi="Arial" w:cs="Arial"/>
          <w:bCs/>
        </w:rPr>
        <w:t>regardless of</w:t>
      </w:r>
      <w:r w:rsidR="004D59EC">
        <w:rPr>
          <w:rFonts w:ascii="Arial" w:hAnsi="Arial" w:cs="Arial"/>
          <w:bCs/>
        </w:rPr>
        <w:t xml:space="preserve"> social condition</w:t>
      </w:r>
      <w:r>
        <w:rPr>
          <w:rFonts w:ascii="Arial" w:hAnsi="Arial" w:cs="Arial"/>
          <w:bCs/>
        </w:rPr>
        <w:t xml:space="preserve"> (Figure S</w:t>
      </w:r>
      <w:r w:rsidR="0089337D">
        <w:rPr>
          <w:rFonts w:ascii="Arial" w:hAnsi="Arial" w:cs="Arial"/>
          <w:bCs/>
        </w:rPr>
        <w:t>2</w:t>
      </w:r>
      <w:r>
        <w:rPr>
          <w:rFonts w:ascii="Arial" w:hAnsi="Arial" w:cs="Arial"/>
          <w:bCs/>
        </w:rPr>
        <w:t>)</w:t>
      </w:r>
      <w:r w:rsidR="004D59EC">
        <w:rPr>
          <w:rFonts w:ascii="Arial" w:hAnsi="Arial" w:cs="Arial"/>
          <w:bCs/>
        </w:rPr>
        <w:t>.</w:t>
      </w:r>
    </w:p>
    <w:p w14:paraId="7B077F19" w14:textId="77777777" w:rsidR="00672D7A" w:rsidRDefault="00672D7A" w:rsidP="00672D7A">
      <w:pPr>
        <w:spacing w:after="0" w:line="480" w:lineRule="auto"/>
        <w:ind w:firstLine="720"/>
        <w:rPr>
          <w:rFonts w:ascii="Arial" w:hAnsi="Arial" w:cs="Arial"/>
          <w:b/>
        </w:rPr>
      </w:pPr>
    </w:p>
    <w:p w14:paraId="4B5DB49F" w14:textId="6E7A6729" w:rsidR="00AF4AA1" w:rsidRDefault="00AF4AA1" w:rsidP="00FA786D">
      <w:pPr>
        <w:spacing w:after="0" w:line="480" w:lineRule="auto"/>
        <w:rPr>
          <w:rFonts w:ascii="Arial" w:hAnsi="Arial" w:cs="Arial"/>
          <w:b/>
        </w:rPr>
      </w:pPr>
      <w:r>
        <w:rPr>
          <w:rFonts w:ascii="Arial" w:hAnsi="Arial" w:cs="Arial"/>
          <w:b/>
        </w:rPr>
        <w:t xml:space="preserve">Discussion </w:t>
      </w:r>
    </w:p>
    <w:p w14:paraId="24E9845B" w14:textId="70FBA9B2" w:rsidR="00D62A5C" w:rsidRDefault="0089337D" w:rsidP="00D62A5C">
      <w:pPr>
        <w:spacing w:after="0" w:line="480" w:lineRule="auto"/>
        <w:ind w:firstLine="720"/>
        <w:rPr>
          <w:rFonts w:ascii="Arial" w:hAnsi="Arial" w:cs="Arial"/>
          <w:bCs/>
        </w:rPr>
      </w:pPr>
      <w:bookmarkStart w:id="55" w:name="_Hlk167708110"/>
      <w:r w:rsidRPr="0089337D">
        <w:rPr>
          <w:rFonts w:ascii="Arial" w:hAnsi="Arial" w:cs="Arial"/>
          <w:bCs/>
        </w:rPr>
        <w:t xml:space="preserve">We show that central and peripheral circadian gene expression </w:t>
      </w:r>
      <w:r w:rsidR="006D082D">
        <w:rPr>
          <w:rFonts w:ascii="Arial" w:hAnsi="Arial" w:cs="Arial"/>
          <w:bCs/>
        </w:rPr>
        <w:t>was</w:t>
      </w:r>
      <w:r w:rsidR="006D082D" w:rsidRPr="0089337D">
        <w:rPr>
          <w:rFonts w:ascii="Arial" w:hAnsi="Arial" w:cs="Arial"/>
          <w:bCs/>
        </w:rPr>
        <w:t xml:space="preserve"> </w:t>
      </w:r>
      <w:r w:rsidRPr="0089337D">
        <w:rPr>
          <w:rFonts w:ascii="Arial" w:hAnsi="Arial" w:cs="Arial"/>
          <w:bCs/>
        </w:rPr>
        <w:t>exacerbated when birds were housed together, leading to</w:t>
      </w:r>
      <w:r>
        <w:rPr>
          <w:rFonts w:ascii="Arial" w:hAnsi="Arial" w:cs="Arial"/>
          <w:bCs/>
        </w:rPr>
        <w:t xml:space="preserve"> increased</w:t>
      </w:r>
      <w:r w:rsidRPr="0089337D">
        <w:rPr>
          <w:rFonts w:ascii="Arial" w:hAnsi="Arial" w:cs="Arial"/>
          <w:bCs/>
        </w:rPr>
        <w:t xml:space="preserve"> desynchronization of correlated brain and liver expression. A</w:t>
      </w:r>
      <w:r>
        <w:rPr>
          <w:rFonts w:ascii="Arial" w:hAnsi="Arial" w:cs="Arial"/>
          <w:bCs/>
        </w:rPr>
        <w:t>dvanced a</w:t>
      </w:r>
      <w:r w:rsidRPr="0089337D">
        <w:rPr>
          <w:rFonts w:ascii="Arial" w:hAnsi="Arial" w:cs="Arial"/>
          <w:bCs/>
        </w:rPr>
        <w:t xml:space="preserve">ctivity onset was also strongly correlated to gene expression in the hypothalamus but did not affect downstream melatonin expression. </w:t>
      </w:r>
      <w:bookmarkStart w:id="56" w:name="_Hlk169821986"/>
      <w:r w:rsidR="00CD15C7">
        <w:rPr>
          <w:rFonts w:ascii="Arial" w:hAnsi="Arial" w:cs="Arial"/>
          <w:bCs/>
        </w:rPr>
        <w:t>We highlight</w:t>
      </w:r>
      <w:r w:rsidRPr="0089337D">
        <w:rPr>
          <w:rFonts w:ascii="Arial" w:hAnsi="Arial" w:cs="Arial"/>
          <w:bCs/>
        </w:rPr>
        <w:t xml:space="preserve"> that social context strongly affects gene expression and circadian misalignment</w:t>
      </w:r>
      <w:r w:rsidR="00D97928">
        <w:rPr>
          <w:rFonts w:ascii="Arial" w:hAnsi="Arial" w:cs="Arial"/>
          <w:bCs/>
        </w:rPr>
        <w:t>,</w:t>
      </w:r>
      <w:r>
        <w:rPr>
          <w:rFonts w:ascii="Arial" w:hAnsi="Arial" w:cs="Arial"/>
          <w:bCs/>
        </w:rPr>
        <w:t xml:space="preserve"> exacerbating</w:t>
      </w:r>
      <w:r w:rsidR="00CD15C7">
        <w:rPr>
          <w:rFonts w:ascii="Arial" w:hAnsi="Arial" w:cs="Arial"/>
          <w:bCs/>
        </w:rPr>
        <w:t xml:space="preserve"> responses to external</w:t>
      </w:r>
      <w:r>
        <w:rPr>
          <w:rFonts w:ascii="Arial" w:hAnsi="Arial" w:cs="Arial"/>
          <w:bCs/>
        </w:rPr>
        <w:t xml:space="preserve"> stressors</w:t>
      </w:r>
      <w:r w:rsidRPr="0089337D">
        <w:rPr>
          <w:rFonts w:ascii="Arial" w:hAnsi="Arial" w:cs="Arial"/>
          <w:bCs/>
        </w:rPr>
        <w:t xml:space="preserve">. </w:t>
      </w:r>
      <w:bookmarkEnd w:id="56"/>
    </w:p>
    <w:p w14:paraId="6FFE0BED" w14:textId="4CEA54A1" w:rsidR="00CB6AE4" w:rsidRDefault="00C4230E" w:rsidP="008259A0">
      <w:pPr>
        <w:spacing w:after="0" w:line="480" w:lineRule="auto"/>
        <w:ind w:firstLine="720"/>
        <w:rPr>
          <w:rFonts w:ascii="Arial" w:hAnsi="Arial" w:cs="Arial"/>
          <w:bCs/>
        </w:rPr>
      </w:pPr>
      <w:r>
        <w:rPr>
          <w:rFonts w:ascii="Arial" w:hAnsi="Arial" w:cs="Arial"/>
          <w:bCs/>
        </w:rPr>
        <w:t xml:space="preserve">We found </w:t>
      </w:r>
      <w:r w:rsidR="00B002C5" w:rsidRPr="0033028D">
        <w:rPr>
          <w:rFonts w:ascii="Arial" w:hAnsi="Arial" w:cs="Arial"/>
          <w:bCs/>
        </w:rPr>
        <w:t>ALAN exposure</w:t>
      </w:r>
      <w:r w:rsidR="00B002C5">
        <w:rPr>
          <w:rFonts w:ascii="Arial" w:hAnsi="Arial" w:cs="Arial"/>
          <w:bCs/>
        </w:rPr>
        <w:t xml:space="preserve"> increased nocturnal activity and caused earlier activity onset</w:t>
      </w:r>
      <w:r w:rsidR="008259A0">
        <w:rPr>
          <w:rFonts w:ascii="Arial" w:hAnsi="Arial" w:cs="Arial"/>
          <w:bCs/>
        </w:rPr>
        <w:t>, which was intensified by social interactions</w:t>
      </w:r>
      <w:r w:rsidR="00B002C5" w:rsidRPr="0033028D">
        <w:rPr>
          <w:rFonts w:ascii="Arial" w:hAnsi="Arial" w:cs="Arial"/>
          <w:bCs/>
        </w:rPr>
        <w:t xml:space="preserve">. </w:t>
      </w:r>
      <w:r w:rsidR="008259A0">
        <w:rPr>
          <w:rFonts w:ascii="Arial" w:hAnsi="Arial" w:cs="Arial"/>
          <w:bCs/>
        </w:rPr>
        <w:t xml:space="preserve">Furthermore, </w:t>
      </w:r>
      <w:r w:rsidR="00B002C5" w:rsidRPr="0033028D">
        <w:rPr>
          <w:rFonts w:ascii="Arial" w:hAnsi="Arial" w:cs="Arial"/>
          <w:bCs/>
        </w:rPr>
        <w:t>ALAN exposure d</w:t>
      </w:r>
      <w:r w:rsidR="00B002C5">
        <w:rPr>
          <w:rFonts w:ascii="Arial" w:hAnsi="Arial" w:cs="Arial"/>
          <w:bCs/>
        </w:rPr>
        <w:t>ecreased</w:t>
      </w:r>
      <w:r w:rsidR="00B002C5" w:rsidRPr="0033028D">
        <w:rPr>
          <w:rFonts w:ascii="Arial" w:hAnsi="Arial" w:cs="Arial"/>
          <w:bCs/>
        </w:rPr>
        <w:t xml:space="preserve"> </w:t>
      </w:r>
      <w:r w:rsidR="00014080">
        <w:rPr>
          <w:rFonts w:ascii="Arial" w:hAnsi="Arial" w:cs="Arial"/>
          <w:bCs/>
          <w:i/>
          <w:iCs/>
        </w:rPr>
        <w:t>p</w:t>
      </w:r>
      <w:r w:rsidR="00B002C5" w:rsidRPr="00F309CB">
        <w:rPr>
          <w:rFonts w:ascii="Arial" w:hAnsi="Arial" w:cs="Arial"/>
          <w:bCs/>
          <w:i/>
          <w:iCs/>
        </w:rPr>
        <w:t xml:space="preserve">er3 </w:t>
      </w:r>
      <w:r w:rsidR="00B002C5" w:rsidRPr="0033028D">
        <w:rPr>
          <w:rFonts w:ascii="Arial" w:hAnsi="Arial" w:cs="Arial"/>
          <w:bCs/>
        </w:rPr>
        <w:t xml:space="preserve">expression in the hypothalamus uniformly, </w:t>
      </w:r>
      <w:r w:rsidR="00114430">
        <w:rPr>
          <w:rFonts w:ascii="Arial" w:hAnsi="Arial" w:cs="Arial"/>
          <w:bCs/>
        </w:rPr>
        <w:t>but</w:t>
      </w:r>
      <w:r w:rsidR="00B002C5" w:rsidRPr="0033028D">
        <w:rPr>
          <w:rFonts w:ascii="Arial" w:hAnsi="Arial" w:cs="Arial"/>
          <w:bCs/>
        </w:rPr>
        <w:t xml:space="preserve"> </w:t>
      </w:r>
      <w:r w:rsidR="00014080">
        <w:rPr>
          <w:rFonts w:ascii="Arial" w:hAnsi="Arial" w:cs="Arial"/>
          <w:bCs/>
          <w:i/>
          <w:iCs/>
        </w:rPr>
        <w:t>b</w:t>
      </w:r>
      <w:r w:rsidR="00B002C5" w:rsidRPr="00F309CB">
        <w:rPr>
          <w:rFonts w:ascii="Arial" w:hAnsi="Arial" w:cs="Arial"/>
          <w:bCs/>
          <w:i/>
          <w:iCs/>
        </w:rPr>
        <w:t>mal1</w:t>
      </w:r>
      <w:r w:rsidR="00B002C5" w:rsidRPr="0033028D">
        <w:rPr>
          <w:rFonts w:ascii="Arial" w:hAnsi="Arial" w:cs="Arial"/>
          <w:bCs/>
        </w:rPr>
        <w:t xml:space="preserve"> expression was</w:t>
      </w:r>
      <w:r w:rsidR="008259A0">
        <w:rPr>
          <w:rFonts w:ascii="Arial" w:hAnsi="Arial" w:cs="Arial"/>
          <w:bCs/>
        </w:rPr>
        <w:t xml:space="preserve"> only</w:t>
      </w:r>
      <w:r w:rsidR="00B002C5" w:rsidRPr="0033028D">
        <w:rPr>
          <w:rFonts w:ascii="Arial" w:hAnsi="Arial" w:cs="Arial"/>
          <w:bCs/>
        </w:rPr>
        <w:t xml:space="preserve"> disrupted in</w:t>
      </w:r>
      <w:r w:rsidR="008259A0">
        <w:rPr>
          <w:rFonts w:ascii="Arial" w:hAnsi="Arial" w:cs="Arial"/>
          <w:bCs/>
        </w:rPr>
        <w:t xml:space="preserve"> social birds in central </w:t>
      </w:r>
      <w:r w:rsidR="00BB2A19">
        <w:rPr>
          <w:rFonts w:ascii="Arial" w:hAnsi="Arial" w:cs="Arial"/>
          <w:bCs/>
        </w:rPr>
        <w:t xml:space="preserve">(hypothalamus) </w:t>
      </w:r>
      <w:r w:rsidR="008259A0">
        <w:rPr>
          <w:rFonts w:ascii="Arial" w:hAnsi="Arial" w:cs="Arial"/>
          <w:bCs/>
        </w:rPr>
        <w:t>and peripheral</w:t>
      </w:r>
      <w:r w:rsidR="00BB2A19">
        <w:rPr>
          <w:rFonts w:ascii="Arial" w:hAnsi="Arial" w:cs="Arial"/>
          <w:bCs/>
        </w:rPr>
        <w:t xml:space="preserve"> (liver)</w:t>
      </w:r>
      <w:r w:rsidR="008259A0">
        <w:rPr>
          <w:rFonts w:ascii="Arial" w:hAnsi="Arial" w:cs="Arial"/>
          <w:bCs/>
        </w:rPr>
        <w:t xml:space="preserve"> clocks</w:t>
      </w:r>
      <w:r w:rsidR="00B002C5" w:rsidRPr="0033028D">
        <w:rPr>
          <w:rFonts w:ascii="Arial" w:hAnsi="Arial" w:cs="Arial"/>
          <w:bCs/>
        </w:rPr>
        <w:t>.</w:t>
      </w:r>
      <w:r w:rsidR="00B002C5">
        <w:rPr>
          <w:rFonts w:ascii="Arial" w:hAnsi="Arial" w:cs="Arial"/>
          <w:bCs/>
        </w:rPr>
        <w:t xml:space="preserve"> </w:t>
      </w:r>
      <w:r w:rsidR="008259A0">
        <w:rPr>
          <w:rFonts w:ascii="Arial" w:hAnsi="Arial" w:cs="Arial"/>
          <w:bCs/>
        </w:rPr>
        <w:t xml:space="preserve">The </w:t>
      </w:r>
      <w:commentRangeStart w:id="57"/>
      <w:commentRangeStart w:id="58"/>
      <w:commentRangeStart w:id="59"/>
      <w:commentRangeStart w:id="60"/>
      <w:r w:rsidR="008259A0">
        <w:rPr>
          <w:rFonts w:ascii="Arial" w:hAnsi="Arial" w:cs="Arial"/>
          <w:bCs/>
        </w:rPr>
        <w:t xml:space="preserve">interaction of ALAN’s effects across social conditions was </w:t>
      </w:r>
      <w:r w:rsidR="00CB6AE4">
        <w:rPr>
          <w:rFonts w:ascii="Arial" w:hAnsi="Arial" w:cs="Arial"/>
          <w:bCs/>
        </w:rPr>
        <w:t>supported</w:t>
      </w:r>
      <w:r w:rsidR="00662061">
        <w:rPr>
          <w:rFonts w:ascii="Arial" w:hAnsi="Arial" w:cs="Arial"/>
          <w:bCs/>
        </w:rPr>
        <w:t xml:space="preserve"> by </w:t>
      </w:r>
      <w:r w:rsidR="00CB6AE4">
        <w:rPr>
          <w:rFonts w:ascii="Arial" w:hAnsi="Arial" w:cs="Arial"/>
          <w:bCs/>
        </w:rPr>
        <w:t>the relationship of</w:t>
      </w:r>
      <w:r w:rsidR="00662061">
        <w:rPr>
          <w:rFonts w:ascii="Arial" w:hAnsi="Arial" w:cs="Arial"/>
          <w:bCs/>
        </w:rPr>
        <w:t xml:space="preserve"> circadian hypothalamic genes </w:t>
      </w:r>
      <w:r w:rsidR="00CB6AE4">
        <w:rPr>
          <w:rFonts w:ascii="Arial" w:hAnsi="Arial" w:cs="Arial"/>
          <w:bCs/>
        </w:rPr>
        <w:t>on</w:t>
      </w:r>
      <w:r w:rsidR="00662061">
        <w:rPr>
          <w:rFonts w:ascii="Arial" w:hAnsi="Arial" w:cs="Arial"/>
          <w:bCs/>
        </w:rPr>
        <w:t xml:space="preserve"> activity onset</w:t>
      </w:r>
      <w:commentRangeEnd w:id="57"/>
      <w:r w:rsidR="00E14B0E">
        <w:rPr>
          <w:rStyle w:val="CommentReference"/>
        </w:rPr>
        <w:commentReference w:id="57"/>
      </w:r>
      <w:commentRangeEnd w:id="58"/>
      <w:r w:rsidR="00AF70BA">
        <w:rPr>
          <w:rStyle w:val="CommentReference"/>
        </w:rPr>
        <w:commentReference w:id="58"/>
      </w:r>
      <w:commentRangeEnd w:id="59"/>
      <w:r w:rsidR="006D082D">
        <w:rPr>
          <w:rStyle w:val="CommentReference"/>
        </w:rPr>
        <w:commentReference w:id="59"/>
      </w:r>
      <w:commentRangeEnd w:id="60"/>
      <w:r w:rsidR="00162DCB">
        <w:rPr>
          <w:rStyle w:val="CommentReference"/>
        </w:rPr>
        <w:commentReference w:id="60"/>
      </w:r>
      <w:r w:rsidR="006C009A">
        <w:rPr>
          <w:rFonts w:ascii="Arial" w:hAnsi="Arial" w:cs="Arial"/>
          <w:bCs/>
        </w:rPr>
        <w:t xml:space="preserve">. It has been debated in the field as to whether these two are connected, with some studies showing molecular and behavioral changes </w:t>
      </w:r>
      <w:r w:rsidR="006C009A">
        <w:rPr>
          <w:rFonts w:ascii="Arial" w:hAnsi="Arial" w:cs="Arial"/>
          <w:bCs/>
        </w:rPr>
        <w:fldChar w:fldCharType="begin">
          <w:fldData xml:space="preserve">PEVuZE5vdGU+PENpdGU+PEF1dGhvcj5Eb21pbm9uaTwvQXV0aG9yPjxZZWFyPjIwMjE8L1llYXI+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</w:fldData>
        </w:fldChar>
      </w:r>
      <w:r w:rsidR="00D4473B">
        <w:rPr>
          <w:rFonts w:ascii="Arial" w:hAnsi="Arial" w:cs="Arial"/>
          <w:bCs/>
        </w:rPr>
        <w:instrText xml:space="preserve"> ADDIN EN.CITE </w:instrText>
      </w:r>
      <w:r w:rsidR="00D4473B">
        <w:rPr>
          <w:rFonts w:ascii="Arial" w:hAnsi="Arial" w:cs="Arial"/>
          <w:bCs/>
        </w:rPr>
        <w:fldChar w:fldCharType="begin">
          <w:fldData xml:space="preserve">PEVuZE5vdGU+PENpdGU+PEF1dGhvcj5Eb21pbm9uaTwvQXV0aG9yPjxZZWFyPjIwMjE8L1llYXI+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</w:fldData>
        </w:fldChar>
      </w:r>
      <w:r w:rsidR="00D4473B">
        <w:rPr>
          <w:rFonts w:ascii="Arial" w:hAnsi="Arial" w:cs="Arial"/>
          <w:bCs/>
        </w:rPr>
        <w:instrText xml:space="preserve"> ADDIN EN.CITE.DATA </w:instrText>
      </w:r>
      <w:r w:rsidR="00D4473B">
        <w:rPr>
          <w:rFonts w:ascii="Arial" w:hAnsi="Arial" w:cs="Arial"/>
          <w:bCs/>
        </w:rPr>
      </w:r>
      <w:r w:rsidR="00D4473B">
        <w:rPr>
          <w:rFonts w:ascii="Arial" w:hAnsi="Arial" w:cs="Arial"/>
          <w:bCs/>
        </w:rPr>
        <w:fldChar w:fldCharType="end"/>
      </w:r>
      <w:r w:rsidR="006C009A">
        <w:rPr>
          <w:rFonts w:ascii="Arial" w:hAnsi="Arial" w:cs="Arial"/>
          <w:bCs/>
        </w:rPr>
      </w:r>
      <w:r w:rsidR="006C009A">
        <w:rPr>
          <w:rFonts w:ascii="Arial" w:hAnsi="Arial" w:cs="Arial"/>
          <w:bCs/>
        </w:rPr>
        <w:fldChar w:fldCharType="separate"/>
      </w:r>
      <w:r w:rsidR="00D4473B">
        <w:rPr>
          <w:rFonts w:ascii="Arial" w:hAnsi="Arial" w:cs="Arial"/>
          <w:bCs/>
          <w:noProof/>
        </w:rPr>
        <w:t>(</w:t>
      </w:r>
      <w:r w:rsidR="00D4473B" w:rsidRPr="00D4473B">
        <w:rPr>
          <w:rFonts w:ascii="Arial" w:hAnsi="Arial" w:cs="Arial"/>
          <w:bCs/>
          <w:i/>
          <w:noProof/>
        </w:rPr>
        <w:t>21, 22</w:t>
      </w:r>
      <w:r w:rsidR="00D4473B">
        <w:rPr>
          <w:rFonts w:ascii="Arial" w:hAnsi="Arial" w:cs="Arial"/>
          <w:bCs/>
          <w:noProof/>
        </w:rPr>
        <w:t>)</w:t>
      </w:r>
      <w:r w:rsidR="006C009A">
        <w:rPr>
          <w:rFonts w:ascii="Arial" w:hAnsi="Arial" w:cs="Arial"/>
          <w:bCs/>
        </w:rPr>
        <w:fldChar w:fldCharType="end"/>
      </w:r>
      <w:r w:rsidR="006C009A">
        <w:rPr>
          <w:rFonts w:ascii="Arial" w:hAnsi="Arial" w:cs="Arial"/>
          <w:bCs/>
        </w:rPr>
        <w:t xml:space="preserve"> while others show behavioral changes in the absence of </w:t>
      </w:r>
      <w:r w:rsidR="00B72DD6">
        <w:rPr>
          <w:rFonts w:ascii="Arial" w:hAnsi="Arial" w:cs="Arial"/>
          <w:bCs/>
        </w:rPr>
        <w:t xml:space="preserve">underlying circadian </w:t>
      </w:r>
      <w:r w:rsidR="006C009A">
        <w:rPr>
          <w:rFonts w:ascii="Arial" w:hAnsi="Arial" w:cs="Arial"/>
          <w:bCs/>
        </w:rPr>
        <w:t xml:space="preserve">molecular changes </w:t>
      </w:r>
      <w:r w:rsidR="006C009A">
        <w:rPr>
          <w:rFonts w:ascii="Arial" w:hAnsi="Arial" w:cs="Arial"/>
          <w:bCs/>
        </w:rPr>
        <w:fldChar w:fldCharType="begin">
          <w:fldData xml:space="preserve">PEVuZE5vdGU+PENpdGU+PEF1dGhvcj5TcG9lbHN0cmE8L0F1dGhvcj48WWVhcj4yMDE4PC9ZZWFy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</w:fldData>
        </w:fldChar>
      </w:r>
      <w:r w:rsidR="00D4473B">
        <w:rPr>
          <w:rFonts w:ascii="Arial" w:hAnsi="Arial" w:cs="Arial"/>
          <w:bCs/>
        </w:rPr>
        <w:instrText xml:space="preserve"> ADDIN EN.CITE </w:instrText>
      </w:r>
      <w:r w:rsidR="00D4473B">
        <w:rPr>
          <w:rFonts w:ascii="Arial" w:hAnsi="Arial" w:cs="Arial"/>
          <w:bCs/>
        </w:rPr>
        <w:fldChar w:fldCharType="begin">
          <w:fldData xml:space="preserve">PEVuZE5vdGU+PENpdGU+PEF1dGhvcj5TcG9lbHN0cmE8L0F1dGhvcj48WWVhcj4yMDE4PC9ZZWFy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</w:fldData>
        </w:fldChar>
      </w:r>
      <w:r w:rsidR="00D4473B">
        <w:rPr>
          <w:rFonts w:ascii="Arial" w:hAnsi="Arial" w:cs="Arial"/>
          <w:bCs/>
        </w:rPr>
        <w:instrText xml:space="preserve"> ADDIN EN.CITE.DATA </w:instrText>
      </w:r>
      <w:r w:rsidR="00D4473B">
        <w:rPr>
          <w:rFonts w:ascii="Arial" w:hAnsi="Arial" w:cs="Arial"/>
          <w:bCs/>
        </w:rPr>
      </w:r>
      <w:r w:rsidR="00D4473B">
        <w:rPr>
          <w:rFonts w:ascii="Arial" w:hAnsi="Arial" w:cs="Arial"/>
          <w:bCs/>
        </w:rPr>
        <w:fldChar w:fldCharType="end"/>
      </w:r>
      <w:r w:rsidR="006C009A">
        <w:rPr>
          <w:rFonts w:ascii="Arial" w:hAnsi="Arial" w:cs="Arial"/>
          <w:bCs/>
        </w:rPr>
      </w:r>
      <w:r w:rsidR="006C009A">
        <w:rPr>
          <w:rFonts w:ascii="Arial" w:hAnsi="Arial" w:cs="Arial"/>
          <w:bCs/>
        </w:rPr>
        <w:fldChar w:fldCharType="separate"/>
      </w:r>
      <w:r w:rsidR="00D4473B">
        <w:rPr>
          <w:rFonts w:ascii="Arial" w:hAnsi="Arial" w:cs="Arial"/>
          <w:bCs/>
          <w:noProof/>
        </w:rPr>
        <w:t>(</w:t>
      </w:r>
      <w:r w:rsidR="00D4473B" w:rsidRPr="00D4473B">
        <w:rPr>
          <w:rFonts w:ascii="Arial" w:hAnsi="Arial" w:cs="Arial"/>
          <w:bCs/>
          <w:i/>
          <w:noProof/>
        </w:rPr>
        <w:t>7, 23</w:t>
      </w:r>
      <w:r w:rsidR="00D4473B">
        <w:rPr>
          <w:rFonts w:ascii="Arial" w:hAnsi="Arial" w:cs="Arial"/>
          <w:bCs/>
          <w:noProof/>
        </w:rPr>
        <w:t>)</w:t>
      </w:r>
      <w:r w:rsidR="006C009A">
        <w:rPr>
          <w:rFonts w:ascii="Arial" w:hAnsi="Arial" w:cs="Arial"/>
          <w:bCs/>
        </w:rPr>
        <w:fldChar w:fldCharType="end"/>
      </w:r>
      <w:r w:rsidR="00662061">
        <w:rPr>
          <w:rFonts w:ascii="Arial" w:hAnsi="Arial" w:cs="Arial"/>
          <w:bCs/>
        </w:rPr>
        <w:t>.</w:t>
      </w:r>
      <w:r w:rsidR="00CB6AE4">
        <w:rPr>
          <w:rFonts w:ascii="Arial" w:hAnsi="Arial" w:cs="Arial"/>
          <w:bCs/>
        </w:rPr>
        <w:t xml:space="preserve"> </w:t>
      </w:r>
      <w:r w:rsidR="00B72DD6">
        <w:rPr>
          <w:rFonts w:ascii="Arial" w:hAnsi="Arial" w:cs="Arial"/>
          <w:bCs/>
        </w:rPr>
        <w:t xml:space="preserve">Previous research linked </w:t>
      </w:r>
      <w:r w:rsidR="00B72DD6">
        <w:rPr>
          <w:rFonts w:ascii="Arial" w:hAnsi="Arial" w:cs="Arial"/>
          <w:bCs/>
          <w:i/>
          <w:iCs/>
        </w:rPr>
        <w:t>bmal1</w:t>
      </w:r>
      <w:r w:rsidR="00B72DD6">
        <w:rPr>
          <w:rFonts w:ascii="Arial" w:hAnsi="Arial" w:cs="Arial"/>
          <w:bCs/>
        </w:rPr>
        <w:t xml:space="preserve"> gene expression with activity onset </w:t>
      </w:r>
      <w:r w:rsidR="00B72DD6">
        <w:rPr>
          <w:rFonts w:ascii="Arial" w:hAnsi="Arial" w:cs="Arial"/>
          <w:bCs/>
        </w:rPr>
        <w:fldChar w:fldCharType="begin"/>
      </w:r>
      <w:r w:rsidR="00D4473B">
        <w:rPr>
          <w:rFonts w:ascii="Arial" w:hAnsi="Arial" w:cs="Arial"/>
          <w:bCs/>
        </w:rPr>
        <w:instrText xml:space="preserve"> ADDIN EN.CITE &lt;EndNote&gt;&lt;Cite&gt;&lt;Author&gt;Dominoni&lt;/Author&gt;&lt;Year&gt;2021&lt;/Year&gt;&lt;IDText&gt;Artificial light at night leads to circadian disruption in a songbird: integrated evidence from behavioural, genomic and metabolomic data&lt;/IDText&gt;&lt;DisplayText&gt;(&lt;style face="italic"&gt;21&lt;/style&gt;)&lt;/DisplayText&gt;&lt;record&gt;&lt;urls&gt;&lt;related-urls&gt;&lt;url&gt;https://www.biorxiv.org/content/biorxiv/early/2021/02/03/2020.12.18.423473.full.pdf&lt;/url&gt;&lt;/related-urls&gt;&lt;/urls&gt;&lt;titles&gt;&lt;title&gt;Artificial light at night leads to circadian disruption in a songbird: integrated evidence from behavioural, genomic and metabolomic data&lt;/title&gt;&lt;secondary-title&gt;bioRxiv&lt;/secondary-title&gt;&lt;/titles&gt;&lt;pages&gt;2020.12.18.423473&lt;/pages&gt;&lt;contributors&gt;&lt;authors&gt;&lt;author&gt;Dominoni, Davide M.&lt;/author&gt;&lt;author&gt;de Jong, Maaike&lt;/author&gt;&lt;author&gt;van Oers, Kees&lt;/author&gt;&lt;author&gt;O’Shaughnessy, Peter&lt;/author&gt;&lt;author&gt;Blackburn, Gavin&lt;/author&gt;&lt;author&gt;Atema, Els&lt;/author&gt;&lt;author&gt;Mateman, Christa A.&lt;/author&gt;&lt;author&gt;D’Amelio, Pietro B.&lt;/author&gt;&lt;author&gt;Trost, Lisa&lt;/author&gt;&lt;author&gt;Bellingham, Michelle&lt;/author&gt;&lt;author&gt;Clark, Jessica&lt;/author&gt;&lt;author&gt;Visser, Marcel E.&lt;/author&gt;&lt;author&gt;Helm, Barbara&lt;/author&gt;&lt;/authors&gt;&lt;/contributors&gt;&lt;added-date format="utc"&gt;1667000278&lt;/added-date&gt;&lt;ref-type name="Journal Article"&gt;17&lt;/ref-type&gt;&lt;dates&gt;&lt;year&gt;2021&lt;/year&gt;&lt;/dates&gt;&lt;rec-number&gt;301&lt;/rec-number&gt;&lt;last-updated-date format="utc"&gt;1667000278&lt;/last-updated-date&gt;&lt;electronic-resource-num&gt;10.1101/2020.12.18.423473&lt;/electronic-resource-num&gt;&lt;/record&gt;&lt;/Cite&gt;&lt;/EndNote&gt;</w:instrText>
      </w:r>
      <w:r w:rsidR="00B72DD6">
        <w:rPr>
          <w:rFonts w:ascii="Arial" w:hAnsi="Arial" w:cs="Arial"/>
          <w:bCs/>
        </w:rPr>
        <w:fldChar w:fldCharType="separate"/>
      </w:r>
      <w:r w:rsidR="00D4473B">
        <w:rPr>
          <w:rFonts w:ascii="Arial" w:hAnsi="Arial" w:cs="Arial"/>
          <w:bCs/>
          <w:noProof/>
        </w:rPr>
        <w:t>(</w:t>
      </w:r>
      <w:r w:rsidR="00D4473B" w:rsidRPr="00D4473B">
        <w:rPr>
          <w:rFonts w:ascii="Arial" w:hAnsi="Arial" w:cs="Arial"/>
          <w:bCs/>
          <w:i/>
          <w:noProof/>
        </w:rPr>
        <w:t>21</w:t>
      </w:r>
      <w:r w:rsidR="00D4473B">
        <w:rPr>
          <w:rFonts w:ascii="Arial" w:hAnsi="Arial" w:cs="Arial"/>
          <w:bCs/>
          <w:noProof/>
        </w:rPr>
        <w:t>)</w:t>
      </w:r>
      <w:r w:rsidR="00B72DD6">
        <w:rPr>
          <w:rFonts w:ascii="Arial" w:hAnsi="Arial" w:cs="Arial"/>
          <w:bCs/>
        </w:rPr>
        <w:fldChar w:fldCharType="end"/>
      </w:r>
      <w:r w:rsidR="00B72DD6">
        <w:rPr>
          <w:rFonts w:ascii="Arial" w:hAnsi="Arial" w:cs="Arial"/>
          <w:bCs/>
        </w:rPr>
        <w:t>. We found h</w:t>
      </w:r>
      <w:r w:rsidR="00CB6AE4">
        <w:rPr>
          <w:rFonts w:ascii="Arial" w:hAnsi="Arial" w:cs="Arial"/>
          <w:bCs/>
        </w:rPr>
        <w:t>ypothalamic expression</w:t>
      </w:r>
      <w:r w:rsidR="00AF70BA">
        <w:rPr>
          <w:rFonts w:ascii="Arial" w:hAnsi="Arial" w:cs="Arial"/>
          <w:bCs/>
        </w:rPr>
        <w:t>,</w:t>
      </w:r>
      <w:r w:rsidR="00CB6AE4">
        <w:rPr>
          <w:rFonts w:ascii="Arial" w:hAnsi="Arial" w:cs="Arial"/>
          <w:bCs/>
        </w:rPr>
        <w:t xml:space="preserve"> in the </w:t>
      </w:r>
      <w:r w:rsidR="00CB6AE4">
        <w:rPr>
          <w:rFonts w:ascii="Arial" w:hAnsi="Arial" w:cs="Arial"/>
          <w:bCs/>
        </w:rPr>
        <w:lastRenderedPageBreak/>
        <w:t>early morning</w:t>
      </w:r>
      <w:r w:rsidR="00AF70BA">
        <w:rPr>
          <w:rFonts w:ascii="Arial" w:hAnsi="Arial" w:cs="Arial"/>
          <w:bCs/>
        </w:rPr>
        <w:t>,</w:t>
      </w:r>
      <w:r w:rsidR="00CB6AE4">
        <w:rPr>
          <w:rFonts w:ascii="Arial" w:hAnsi="Arial" w:cs="Arial"/>
          <w:bCs/>
        </w:rPr>
        <w:t xml:space="preserve"> of </w:t>
      </w:r>
      <w:r w:rsidR="00CB6AE4">
        <w:rPr>
          <w:rFonts w:ascii="Arial" w:hAnsi="Arial" w:cs="Arial"/>
          <w:bCs/>
          <w:i/>
          <w:iCs/>
        </w:rPr>
        <w:t>bmal1</w:t>
      </w:r>
      <w:r w:rsidR="00CB6AE4">
        <w:rPr>
          <w:rFonts w:ascii="Arial" w:hAnsi="Arial" w:cs="Arial"/>
          <w:bCs/>
        </w:rPr>
        <w:t xml:space="preserve">, </w:t>
      </w:r>
      <w:r w:rsidR="00CB6AE4">
        <w:rPr>
          <w:rFonts w:ascii="Arial" w:hAnsi="Arial" w:cs="Arial"/>
          <w:bCs/>
          <w:i/>
          <w:iCs/>
        </w:rPr>
        <w:t>cry1</w:t>
      </w:r>
      <w:r w:rsidR="00CB6AE4">
        <w:rPr>
          <w:rFonts w:ascii="Arial" w:hAnsi="Arial" w:cs="Arial"/>
          <w:bCs/>
        </w:rPr>
        <w:t xml:space="preserve">, and </w:t>
      </w:r>
      <w:r w:rsidR="00CB6AE4">
        <w:rPr>
          <w:rFonts w:ascii="Arial" w:hAnsi="Arial" w:cs="Arial"/>
          <w:bCs/>
          <w:i/>
          <w:iCs/>
        </w:rPr>
        <w:t>per2</w:t>
      </w:r>
      <w:r w:rsidR="00CB6AE4">
        <w:rPr>
          <w:rFonts w:ascii="Arial" w:hAnsi="Arial" w:cs="Arial"/>
          <w:bCs/>
        </w:rPr>
        <w:t xml:space="preserve"> significantly predicted activity onset</w:t>
      </w:r>
      <w:r w:rsidR="00B72DD6">
        <w:rPr>
          <w:rFonts w:ascii="Arial" w:hAnsi="Arial" w:cs="Arial"/>
          <w:bCs/>
        </w:rPr>
        <w:t xml:space="preserve">, supporting </w:t>
      </w:r>
      <w:proofErr w:type="spellStart"/>
      <w:r w:rsidR="00B72DD6">
        <w:rPr>
          <w:rFonts w:ascii="Arial" w:hAnsi="Arial" w:cs="Arial"/>
          <w:bCs/>
        </w:rPr>
        <w:t>Dominoni</w:t>
      </w:r>
      <w:proofErr w:type="spellEnd"/>
      <w:r w:rsidR="006D082D">
        <w:rPr>
          <w:rFonts w:ascii="Arial" w:hAnsi="Arial" w:cs="Arial"/>
          <w:bCs/>
        </w:rPr>
        <w:t xml:space="preserve"> et </w:t>
      </w:r>
      <w:proofErr w:type="spellStart"/>
      <w:r w:rsidR="006D082D">
        <w:rPr>
          <w:rFonts w:ascii="Arial" w:hAnsi="Arial" w:cs="Arial"/>
          <w:bCs/>
        </w:rPr>
        <w:t>al’s</w:t>
      </w:r>
      <w:proofErr w:type="spellEnd"/>
      <w:r w:rsidR="006D082D">
        <w:rPr>
          <w:rFonts w:ascii="Arial" w:hAnsi="Arial" w:cs="Arial"/>
          <w:bCs/>
        </w:rPr>
        <w:t xml:space="preserve"> finding</w:t>
      </w:r>
      <w:r w:rsidR="00B72DD6">
        <w:rPr>
          <w:rFonts w:ascii="Arial" w:hAnsi="Arial" w:cs="Arial"/>
          <w:bCs/>
        </w:rPr>
        <w:t xml:space="preserve"> while linking two</w:t>
      </w:r>
      <w:r w:rsidR="00AF70BA">
        <w:rPr>
          <w:rFonts w:ascii="Arial" w:hAnsi="Arial" w:cs="Arial"/>
          <w:bCs/>
        </w:rPr>
        <w:t xml:space="preserve"> more</w:t>
      </w:r>
      <w:r w:rsidR="00B72DD6">
        <w:rPr>
          <w:rFonts w:ascii="Arial" w:hAnsi="Arial" w:cs="Arial"/>
          <w:bCs/>
        </w:rPr>
        <w:t xml:space="preserve"> circadian genes to activity onset</w:t>
      </w:r>
      <w:r w:rsidR="00CB6AE4">
        <w:rPr>
          <w:rFonts w:ascii="Arial" w:hAnsi="Arial" w:cs="Arial"/>
          <w:bCs/>
        </w:rPr>
        <w:t>. I</w:t>
      </w:r>
      <w:r w:rsidR="00CB6AE4" w:rsidRPr="00CB6AE4">
        <w:rPr>
          <w:rFonts w:ascii="Arial" w:hAnsi="Arial" w:cs="Arial"/>
          <w:bCs/>
        </w:rPr>
        <w:t xml:space="preserve">n social groups, these genes' expression was more severely affected by ALAN, correlating with </w:t>
      </w:r>
      <w:r w:rsidR="00AF70BA">
        <w:rPr>
          <w:rFonts w:ascii="Arial" w:hAnsi="Arial" w:cs="Arial"/>
          <w:bCs/>
        </w:rPr>
        <w:t>stronger advances in activity onset</w:t>
      </w:r>
      <w:r w:rsidR="00CB6AE4" w:rsidRPr="00CB6AE4">
        <w:rPr>
          <w:rFonts w:ascii="Arial" w:hAnsi="Arial" w:cs="Arial"/>
          <w:bCs/>
        </w:rPr>
        <w:t>.</w:t>
      </w:r>
      <w:r>
        <w:rPr>
          <w:rFonts w:ascii="Arial" w:hAnsi="Arial" w:cs="Arial"/>
          <w:bCs/>
        </w:rPr>
        <w:t xml:space="preserve"> </w:t>
      </w:r>
    </w:p>
    <w:p w14:paraId="65AD4D9E" w14:textId="4E2320BB" w:rsidR="00234854" w:rsidRDefault="00234854" w:rsidP="008259A0">
      <w:pPr>
        <w:spacing w:after="0" w:line="480" w:lineRule="auto"/>
        <w:ind w:firstLine="720"/>
        <w:rPr>
          <w:rFonts w:ascii="Arial" w:hAnsi="Arial" w:cs="Arial"/>
          <w:bCs/>
        </w:rPr>
      </w:pPr>
      <w:r w:rsidRPr="00234854">
        <w:rPr>
          <w:rFonts w:ascii="Arial" w:hAnsi="Arial" w:cs="Arial"/>
          <w:bCs/>
        </w:rPr>
        <w:t>The central clock in the SCN performs the crucial role of synchronizing peripheral clocks across an organism, with desynchronization leading to health deficits</w:t>
      </w:r>
      <w:r w:rsidR="00434DC7">
        <w:rPr>
          <w:rFonts w:ascii="Arial" w:hAnsi="Arial" w:cs="Arial"/>
          <w:bCs/>
        </w:rPr>
        <w:t xml:space="preserve"> </w:t>
      </w:r>
      <w:r w:rsidR="00434DC7">
        <w:rPr>
          <w:rFonts w:ascii="Arial" w:hAnsi="Arial" w:cs="Arial"/>
          <w:bCs/>
        </w:rPr>
        <w:fldChar w:fldCharType="begin">
          <w:fldData xml:space="preserve">PEVuZE5vdGU+PENpdGU+PEF1dGhvcj5QYXRrZTwvQXV0aG9yPjxZZWFyPjIwMjA8L1llYXI+PElE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</w:fldData>
        </w:fldChar>
      </w:r>
      <w:r w:rsidR="00D4473B">
        <w:rPr>
          <w:rFonts w:ascii="Arial" w:hAnsi="Arial" w:cs="Arial"/>
          <w:bCs/>
        </w:rPr>
        <w:instrText xml:space="preserve"> ADDIN EN.CITE </w:instrText>
      </w:r>
      <w:r w:rsidR="00D4473B">
        <w:rPr>
          <w:rFonts w:ascii="Arial" w:hAnsi="Arial" w:cs="Arial"/>
          <w:bCs/>
        </w:rPr>
        <w:fldChar w:fldCharType="begin">
          <w:fldData xml:space="preserve">PEVuZE5vdGU+PENpdGU+PEF1dGhvcj5QYXRrZTwvQXV0aG9yPjxZZWFyPjIwMjA8L1llYXI+PElE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</w:fldData>
        </w:fldChar>
      </w:r>
      <w:r w:rsidR="00D4473B">
        <w:rPr>
          <w:rFonts w:ascii="Arial" w:hAnsi="Arial" w:cs="Arial"/>
          <w:bCs/>
        </w:rPr>
        <w:instrText xml:space="preserve"> ADDIN EN.CITE.DATA </w:instrText>
      </w:r>
      <w:r w:rsidR="00D4473B">
        <w:rPr>
          <w:rFonts w:ascii="Arial" w:hAnsi="Arial" w:cs="Arial"/>
          <w:bCs/>
        </w:rPr>
      </w:r>
      <w:r w:rsidR="00D4473B">
        <w:rPr>
          <w:rFonts w:ascii="Arial" w:hAnsi="Arial" w:cs="Arial"/>
          <w:bCs/>
        </w:rPr>
        <w:fldChar w:fldCharType="end"/>
      </w:r>
      <w:r w:rsidR="00434DC7">
        <w:rPr>
          <w:rFonts w:ascii="Arial" w:hAnsi="Arial" w:cs="Arial"/>
          <w:bCs/>
        </w:rPr>
      </w:r>
      <w:r w:rsidR="00434DC7">
        <w:rPr>
          <w:rFonts w:ascii="Arial" w:hAnsi="Arial" w:cs="Arial"/>
          <w:bCs/>
        </w:rPr>
        <w:fldChar w:fldCharType="separate"/>
      </w:r>
      <w:r w:rsidR="00D4473B">
        <w:rPr>
          <w:rFonts w:ascii="Arial" w:hAnsi="Arial" w:cs="Arial"/>
          <w:bCs/>
          <w:noProof/>
        </w:rPr>
        <w:t>(</w:t>
      </w:r>
      <w:r w:rsidR="00D4473B" w:rsidRPr="00D4473B">
        <w:rPr>
          <w:rFonts w:ascii="Arial" w:hAnsi="Arial" w:cs="Arial"/>
          <w:bCs/>
          <w:i/>
          <w:noProof/>
        </w:rPr>
        <w:t>24, 25</w:t>
      </w:r>
      <w:r w:rsidR="00D4473B">
        <w:rPr>
          <w:rFonts w:ascii="Arial" w:hAnsi="Arial" w:cs="Arial"/>
          <w:bCs/>
          <w:noProof/>
        </w:rPr>
        <w:t>)</w:t>
      </w:r>
      <w:r w:rsidR="00434DC7">
        <w:rPr>
          <w:rFonts w:ascii="Arial" w:hAnsi="Arial" w:cs="Arial"/>
          <w:bCs/>
        </w:rPr>
        <w:fldChar w:fldCharType="end"/>
      </w:r>
      <w:r w:rsidR="00434DC7">
        <w:rPr>
          <w:rFonts w:ascii="Arial" w:hAnsi="Arial" w:cs="Arial"/>
          <w:bCs/>
        </w:rPr>
        <w:t xml:space="preserve">. ALAN, and other stressors, have the capability of disrupting peripheral rhythms even if behavioral rhythms or the core clock are untouched, desynchronizing the organism’s system </w:t>
      </w:r>
      <w:r w:rsidR="00434DC7">
        <w:rPr>
          <w:rFonts w:ascii="Arial" w:hAnsi="Arial" w:cs="Arial"/>
          <w:bCs/>
        </w:rPr>
        <w:fldChar w:fldCharType="begin">
          <w:fldData xml:space="preserve">PEVuZE5vdGU+PENpdGU+PEF1dGhvcj5UYWhhcmE8L0F1dGhvcj48WWVhcj4yMDE1PC9ZZWFyPjxJ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</w:fldData>
        </w:fldChar>
      </w:r>
      <w:r w:rsidR="00D4473B">
        <w:rPr>
          <w:rFonts w:ascii="Arial" w:hAnsi="Arial" w:cs="Arial"/>
          <w:bCs/>
        </w:rPr>
        <w:instrText xml:space="preserve"> ADDIN EN.CITE </w:instrText>
      </w:r>
      <w:r w:rsidR="00D4473B">
        <w:rPr>
          <w:rFonts w:ascii="Arial" w:hAnsi="Arial" w:cs="Arial"/>
          <w:bCs/>
        </w:rPr>
        <w:fldChar w:fldCharType="begin">
          <w:fldData xml:space="preserve">PEVuZE5vdGU+PENpdGU+PEF1dGhvcj5UYWhhcmE8L0F1dGhvcj48WWVhcj4yMDE1PC9ZZWFyPjxJ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</w:fldData>
        </w:fldChar>
      </w:r>
      <w:r w:rsidR="00D4473B">
        <w:rPr>
          <w:rFonts w:ascii="Arial" w:hAnsi="Arial" w:cs="Arial"/>
          <w:bCs/>
        </w:rPr>
        <w:instrText xml:space="preserve"> ADDIN EN.CITE.DATA </w:instrText>
      </w:r>
      <w:r w:rsidR="00D4473B">
        <w:rPr>
          <w:rFonts w:ascii="Arial" w:hAnsi="Arial" w:cs="Arial"/>
          <w:bCs/>
        </w:rPr>
      </w:r>
      <w:r w:rsidR="00D4473B">
        <w:rPr>
          <w:rFonts w:ascii="Arial" w:hAnsi="Arial" w:cs="Arial"/>
          <w:bCs/>
        </w:rPr>
        <w:fldChar w:fldCharType="end"/>
      </w:r>
      <w:r w:rsidR="00434DC7">
        <w:rPr>
          <w:rFonts w:ascii="Arial" w:hAnsi="Arial" w:cs="Arial"/>
          <w:bCs/>
        </w:rPr>
      </w:r>
      <w:r w:rsidR="00434DC7">
        <w:rPr>
          <w:rFonts w:ascii="Arial" w:hAnsi="Arial" w:cs="Arial"/>
          <w:bCs/>
        </w:rPr>
        <w:fldChar w:fldCharType="separate"/>
      </w:r>
      <w:r w:rsidR="00D4473B">
        <w:rPr>
          <w:rFonts w:ascii="Arial" w:hAnsi="Arial" w:cs="Arial"/>
          <w:bCs/>
          <w:noProof/>
        </w:rPr>
        <w:t>(</w:t>
      </w:r>
      <w:r w:rsidR="00D4473B" w:rsidRPr="00D4473B">
        <w:rPr>
          <w:rFonts w:ascii="Arial" w:hAnsi="Arial" w:cs="Arial"/>
          <w:bCs/>
          <w:i/>
          <w:noProof/>
        </w:rPr>
        <w:t>26, 27</w:t>
      </w:r>
      <w:r w:rsidR="00D4473B">
        <w:rPr>
          <w:rFonts w:ascii="Arial" w:hAnsi="Arial" w:cs="Arial"/>
          <w:bCs/>
          <w:noProof/>
        </w:rPr>
        <w:t>)</w:t>
      </w:r>
      <w:r w:rsidR="00434DC7">
        <w:rPr>
          <w:rFonts w:ascii="Arial" w:hAnsi="Arial" w:cs="Arial"/>
          <w:bCs/>
        </w:rPr>
        <w:fldChar w:fldCharType="end"/>
      </w:r>
      <w:r w:rsidR="00434DC7">
        <w:rPr>
          <w:rFonts w:ascii="Arial" w:hAnsi="Arial" w:cs="Arial"/>
          <w:bCs/>
        </w:rPr>
        <w:t xml:space="preserve">. We found that </w:t>
      </w:r>
      <w:r w:rsidR="008259A0">
        <w:rPr>
          <w:rFonts w:ascii="Arial" w:hAnsi="Arial" w:cs="Arial"/>
          <w:bCs/>
        </w:rPr>
        <w:t xml:space="preserve">ALAN reorganized the </w:t>
      </w:r>
      <w:r w:rsidR="00662061">
        <w:rPr>
          <w:rFonts w:ascii="Arial" w:hAnsi="Arial" w:cs="Arial"/>
          <w:bCs/>
        </w:rPr>
        <w:t>relationship</w:t>
      </w:r>
      <w:r w:rsidR="008259A0">
        <w:rPr>
          <w:rFonts w:ascii="Arial" w:hAnsi="Arial" w:cs="Arial"/>
          <w:bCs/>
        </w:rPr>
        <w:t xml:space="preserve"> of circadian genes differently in birds that were isolated compared to </w:t>
      </w:r>
      <w:r w:rsidR="00CE03ED">
        <w:rPr>
          <w:rFonts w:ascii="Arial" w:hAnsi="Arial" w:cs="Arial"/>
          <w:bCs/>
        </w:rPr>
        <w:t>grouped</w:t>
      </w:r>
      <w:r w:rsidR="008259A0">
        <w:rPr>
          <w:rFonts w:ascii="Arial" w:hAnsi="Arial" w:cs="Arial"/>
          <w:bCs/>
        </w:rPr>
        <w:t xml:space="preserve">. </w:t>
      </w:r>
      <w:r w:rsidR="00662061">
        <w:rPr>
          <w:rFonts w:ascii="Arial" w:hAnsi="Arial" w:cs="Arial"/>
          <w:bCs/>
        </w:rPr>
        <w:t xml:space="preserve">Different patterns emerged between the </w:t>
      </w:r>
      <w:commentRangeStart w:id="61"/>
      <w:commentRangeStart w:id="62"/>
      <w:r w:rsidR="00662061">
        <w:rPr>
          <w:rFonts w:ascii="Arial" w:hAnsi="Arial" w:cs="Arial"/>
          <w:bCs/>
        </w:rPr>
        <w:t>t</w:t>
      </w:r>
      <w:r w:rsidR="00D537E2">
        <w:rPr>
          <w:rFonts w:ascii="Arial" w:hAnsi="Arial" w:cs="Arial"/>
          <w:bCs/>
        </w:rPr>
        <w:t>wo treatments</w:t>
      </w:r>
      <w:ins w:id="63" w:author="Jenny Q Ouyang" w:date="2024-06-21T00:28:00Z" w16du:dateUtc="2024-06-21T07:28:00Z">
        <w:r w:rsidR="0076345C">
          <w:rPr>
            <w:rFonts w:ascii="Arial" w:hAnsi="Arial" w:cs="Arial"/>
            <w:bCs/>
          </w:rPr>
          <w:t>,</w:t>
        </w:r>
      </w:ins>
      <w:r w:rsidR="00662061">
        <w:rPr>
          <w:rFonts w:ascii="Arial" w:hAnsi="Arial" w:cs="Arial"/>
          <w:bCs/>
        </w:rPr>
        <w:t xml:space="preserve"> and i</w:t>
      </w:r>
      <w:r w:rsidR="008259A0">
        <w:rPr>
          <w:rFonts w:ascii="Arial" w:hAnsi="Arial" w:cs="Arial"/>
          <w:bCs/>
        </w:rPr>
        <w:t>n the early night</w:t>
      </w:r>
      <w:ins w:id="64" w:author="Jenny Q Ouyang" w:date="2024-06-21T00:28:00Z" w16du:dateUtc="2024-06-21T07:28:00Z">
        <w:r w:rsidR="0076345C">
          <w:rPr>
            <w:rFonts w:ascii="Arial" w:hAnsi="Arial" w:cs="Arial"/>
            <w:bCs/>
          </w:rPr>
          <w:t>,</w:t>
        </w:r>
      </w:ins>
      <w:r w:rsidR="00662061">
        <w:rPr>
          <w:rFonts w:ascii="Arial" w:hAnsi="Arial" w:cs="Arial"/>
          <w:bCs/>
        </w:rPr>
        <w:t xml:space="preserve"> </w:t>
      </w:r>
      <w:r w:rsidR="008259A0">
        <w:rPr>
          <w:rFonts w:ascii="Arial" w:hAnsi="Arial" w:cs="Arial"/>
          <w:bCs/>
        </w:rPr>
        <w:t xml:space="preserve">we saw </w:t>
      </w:r>
      <w:r w:rsidR="00662061">
        <w:rPr>
          <w:rFonts w:ascii="Arial" w:hAnsi="Arial" w:cs="Arial"/>
          <w:bCs/>
        </w:rPr>
        <w:t>increased</w:t>
      </w:r>
      <w:r w:rsidR="008259A0">
        <w:rPr>
          <w:rFonts w:ascii="Arial" w:hAnsi="Arial" w:cs="Arial"/>
          <w:bCs/>
        </w:rPr>
        <w:t xml:space="preserve"> desynchronization of central and peripheral clocks </w:t>
      </w:r>
      <w:r w:rsidR="00492CD1">
        <w:rPr>
          <w:rFonts w:ascii="Arial" w:hAnsi="Arial" w:cs="Arial"/>
          <w:bCs/>
        </w:rPr>
        <w:t xml:space="preserve">particularly </w:t>
      </w:r>
      <w:r w:rsidR="008259A0">
        <w:rPr>
          <w:rFonts w:ascii="Arial" w:hAnsi="Arial" w:cs="Arial"/>
          <w:bCs/>
        </w:rPr>
        <w:t>for social birds.</w:t>
      </w:r>
      <w:commentRangeEnd w:id="61"/>
      <w:r w:rsidR="00CE03ED">
        <w:rPr>
          <w:rStyle w:val="CommentReference"/>
        </w:rPr>
        <w:commentReference w:id="61"/>
      </w:r>
      <w:commentRangeEnd w:id="62"/>
      <w:r w:rsidR="003F2AEB">
        <w:rPr>
          <w:rStyle w:val="CommentReference"/>
        </w:rPr>
        <w:commentReference w:id="62"/>
      </w:r>
      <w:r>
        <w:rPr>
          <w:rFonts w:ascii="Arial" w:hAnsi="Arial" w:cs="Arial"/>
          <w:bCs/>
        </w:rPr>
        <w:t xml:space="preserve"> </w:t>
      </w:r>
      <w:r w:rsidR="002D71D9">
        <w:rPr>
          <w:rFonts w:ascii="Arial" w:hAnsi="Arial" w:cs="Arial"/>
          <w:bCs/>
        </w:rPr>
        <w:t>Therefore, i</w:t>
      </w:r>
      <w:r w:rsidRPr="00234854">
        <w:rPr>
          <w:rFonts w:ascii="Arial" w:hAnsi="Arial" w:cs="Arial"/>
          <w:bCs/>
        </w:rPr>
        <w:t>n social settings, ALAN not only disrupts both core and peripheral clocks</w:t>
      </w:r>
      <w:r>
        <w:rPr>
          <w:rFonts w:ascii="Arial" w:hAnsi="Arial" w:cs="Arial"/>
          <w:bCs/>
        </w:rPr>
        <w:t xml:space="preserve"> </w:t>
      </w:r>
      <w:r w:rsidRPr="00234854">
        <w:rPr>
          <w:rFonts w:ascii="Arial" w:hAnsi="Arial" w:cs="Arial"/>
          <w:bCs/>
        </w:rPr>
        <w:t xml:space="preserve">but also leads to a greater degree of desynchronization in their relationship compared to </w:t>
      </w:r>
      <w:r w:rsidR="008110C4">
        <w:rPr>
          <w:rFonts w:ascii="Arial" w:hAnsi="Arial" w:cs="Arial"/>
          <w:bCs/>
        </w:rPr>
        <w:t xml:space="preserve">isolated </w:t>
      </w:r>
      <w:r w:rsidRPr="00234854">
        <w:rPr>
          <w:rFonts w:ascii="Arial" w:hAnsi="Arial" w:cs="Arial"/>
          <w:bCs/>
        </w:rPr>
        <w:t>birds</w:t>
      </w:r>
      <w:r>
        <w:rPr>
          <w:rFonts w:ascii="Arial" w:hAnsi="Arial" w:cs="Arial"/>
          <w:bCs/>
        </w:rPr>
        <w:t>.</w:t>
      </w:r>
    </w:p>
    <w:p w14:paraId="47160CF4" w14:textId="05F78001" w:rsidR="001E27CF" w:rsidRDefault="00662061" w:rsidP="008259A0">
      <w:pPr>
        <w:spacing w:after="0" w:line="480" w:lineRule="auto"/>
        <w:ind w:firstLine="720"/>
        <w:rPr>
          <w:rFonts w:ascii="Arial" w:hAnsi="Arial" w:cs="Arial"/>
          <w:bCs/>
        </w:rPr>
      </w:pPr>
      <w:r w:rsidRPr="00662061">
        <w:rPr>
          <w:rFonts w:ascii="Arial" w:hAnsi="Arial" w:cs="Arial"/>
          <w:bCs/>
        </w:rPr>
        <w:t>Contrary to our hypothesis, we observed no significant differences in melatonin levels across treatment groups, suggesting that the mechanism by which ALAN and social interactions affect circadian rhythms may not directly involve melatonin suppression.</w:t>
      </w:r>
      <w:r>
        <w:rPr>
          <w:rFonts w:ascii="Arial" w:hAnsi="Arial" w:cs="Arial"/>
          <w:bCs/>
        </w:rPr>
        <w:t xml:space="preserve"> </w:t>
      </w:r>
      <w:r w:rsidRPr="00662061">
        <w:rPr>
          <w:rFonts w:ascii="Arial" w:hAnsi="Arial" w:cs="Arial"/>
          <w:bCs/>
        </w:rPr>
        <w:t>Th</w:t>
      </w:r>
      <w:r w:rsidR="00411F85">
        <w:rPr>
          <w:rFonts w:ascii="Arial" w:hAnsi="Arial" w:cs="Arial"/>
          <w:bCs/>
        </w:rPr>
        <w:t xml:space="preserve">ere are mixed findings on ALAN’s ability to suppress melatonin </w:t>
      </w:r>
      <w:r w:rsidR="00411F85">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eWxlIGZhY2U9Iml0YWxpYyI+Ni04LCAyODwvc3R5bGU+KTwvRGlzcGxheVRleHQ+PHJlY29yZD48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</w:fldData>
        </w:fldChar>
      </w:r>
      <w:r w:rsidR="00D4473B">
        <w:rPr>
          <w:rFonts w:ascii="Arial" w:hAnsi="Arial" w:cs="Arial"/>
          <w:bCs/>
        </w:rPr>
        <w:instrText xml:space="preserve"> ADDIN EN.CITE </w:instrText>
      </w:r>
      <w:r w:rsidR="00D4473B">
        <w:rPr>
          <w:rFonts w:ascii="Arial" w:hAnsi="Arial" w:cs="Arial"/>
          <w:bCs/>
        </w:rPr>
        <w:fldChar w:fldCharType="begin">
          <w:fldData xml:space="preserve">PEVuZE5vdGU+PENpdGU+PEF1dGhvcj5BbGFhc2FtPC9BdXRob3I+PFllYXI+MjAyMTwvWWVhcj48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</w:fldData>
        </w:fldChar>
      </w:r>
      <w:r w:rsidR="00D4473B">
        <w:rPr>
          <w:rFonts w:ascii="Arial" w:hAnsi="Arial" w:cs="Arial"/>
          <w:bCs/>
        </w:rPr>
        <w:instrText xml:space="preserve"> ADDIN EN.CITE.DATA </w:instrText>
      </w:r>
      <w:r w:rsidR="00D4473B">
        <w:rPr>
          <w:rFonts w:ascii="Arial" w:hAnsi="Arial" w:cs="Arial"/>
          <w:bCs/>
        </w:rPr>
      </w:r>
      <w:r w:rsidR="00D4473B">
        <w:rPr>
          <w:rFonts w:ascii="Arial" w:hAnsi="Arial" w:cs="Arial"/>
          <w:bCs/>
        </w:rPr>
        <w:fldChar w:fldCharType="end"/>
      </w:r>
      <w:r w:rsidR="00411F85">
        <w:rPr>
          <w:rFonts w:ascii="Arial" w:hAnsi="Arial" w:cs="Arial"/>
          <w:bCs/>
        </w:rPr>
      </w:r>
      <w:r w:rsidR="00411F85">
        <w:rPr>
          <w:rFonts w:ascii="Arial" w:hAnsi="Arial" w:cs="Arial"/>
          <w:bCs/>
        </w:rPr>
        <w:fldChar w:fldCharType="separate"/>
      </w:r>
      <w:r w:rsidR="00D4473B">
        <w:rPr>
          <w:rFonts w:ascii="Arial" w:hAnsi="Arial" w:cs="Arial"/>
          <w:bCs/>
          <w:noProof/>
        </w:rPr>
        <w:t>(</w:t>
      </w:r>
      <w:r w:rsidR="00D4473B" w:rsidRPr="00D4473B">
        <w:rPr>
          <w:rFonts w:ascii="Arial" w:hAnsi="Arial" w:cs="Arial"/>
          <w:bCs/>
          <w:i/>
          <w:noProof/>
        </w:rPr>
        <w:t>6-8, 28</w:t>
      </w:r>
      <w:r w:rsidR="00D4473B">
        <w:rPr>
          <w:rFonts w:ascii="Arial" w:hAnsi="Arial" w:cs="Arial"/>
          <w:bCs/>
          <w:noProof/>
        </w:rPr>
        <w:t>)</w:t>
      </w:r>
      <w:r w:rsidR="00411F85">
        <w:rPr>
          <w:rFonts w:ascii="Arial" w:hAnsi="Arial" w:cs="Arial"/>
          <w:bCs/>
        </w:rPr>
        <w:fldChar w:fldCharType="end"/>
      </w:r>
      <w:r w:rsidR="00411F85">
        <w:rPr>
          <w:rFonts w:ascii="Arial" w:hAnsi="Arial" w:cs="Arial"/>
          <w:bCs/>
        </w:rPr>
        <w:t>. S</w:t>
      </w:r>
      <w:r w:rsidRPr="00662061">
        <w:rPr>
          <w:rFonts w:ascii="Arial" w:hAnsi="Arial" w:cs="Arial"/>
          <w:bCs/>
        </w:rPr>
        <w:t>ome prior studies report</w:t>
      </w:r>
      <w:r w:rsidR="00411F85">
        <w:rPr>
          <w:rFonts w:ascii="Arial" w:hAnsi="Arial" w:cs="Arial"/>
          <w:bCs/>
        </w:rPr>
        <w:t>ed</w:t>
      </w:r>
      <w:r w:rsidRPr="00662061">
        <w:rPr>
          <w:rFonts w:ascii="Arial" w:hAnsi="Arial" w:cs="Arial"/>
          <w:bCs/>
        </w:rPr>
        <w:t xml:space="preserve"> ALAN-induced melatonin disruption in birds</w:t>
      </w:r>
      <w:r w:rsidR="00411F85">
        <w:rPr>
          <w:rFonts w:ascii="Arial" w:hAnsi="Arial" w:cs="Arial"/>
          <w:bCs/>
        </w:rPr>
        <w:t>,</w:t>
      </w:r>
      <w:r>
        <w:rPr>
          <w:rFonts w:ascii="Arial" w:hAnsi="Arial" w:cs="Arial"/>
          <w:bCs/>
        </w:rPr>
        <w:t xml:space="preserve"> housed individually or socially</w:t>
      </w:r>
      <w:r w:rsidR="00B002C5">
        <w:rPr>
          <w:rFonts w:ascii="Arial" w:hAnsi="Arial" w:cs="Arial"/>
          <w:bCs/>
        </w:rPr>
        <w:t xml:space="preserve"> </w:t>
      </w:r>
      <w:r w:rsidR="00B002C5">
        <w:rPr>
          <w:rFonts w:ascii="Arial" w:hAnsi="Arial" w:cs="Arial"/>
          <w:bCs/>
        </w:rPr>
        <w:fldChar w:fldCharType="begin">
          <w:fldData xml:space="preserve">PEVuZE5vdGU+PENpdGU+PEF1dGhvcj5Nb2FyYWY8L0F1dGhvcj48WWVhcj4yMDIwPC9ZZWFyPjxJ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</w:fldData>
        </w:fldChar>
      </w:r>
      <w:r w:rsidR="00D4473B">
        <w:rPr>
          <w:rFonts w:ascii="Arial" w:hAnsi="Arial" w:cs="Arial"/>
          <w:bCs/>
        </w:rPr>
        <w:instrText xml:space="preserve"> ADDIN EN.CITE </w:instrText>
      </w:r>
      <w:r w:rsidR="00D4473B">
        <w:rPr>
          <w:rFonts w:ascii="Arial" w:hAnsi="Arial" w:cs="Arial"/>
          <w:bCs/>
        </w:rPr>
        <w:fldChar w:fldCharType="begin">
          <w:fldData xml:space="preserve">PEVuZE5vdGU+PENpdGU+PEF1dGhvcj5Nb2FyYWY8L0F1dGhvcj48WWVhcj4yMDIwPC9ZZWFyPjxJ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</w:fldData>
        </w:fldChar>
      </w:r>
      <w:r w:rsidR="00D4473B">
        <w:rPr>
          <w:rFonts w:ascii="Arial" w:hAnsi="Arial" w:cs="Arial"/>
          <w:bCs/>
        </w:rPr>
        <w:instrText xml:space="preserve"> ADDIN EN.CITE.DATA </w:instrText>
      </w:r>
      <w:r w:rsidR="00D4473B">
        <w:rPr>
          <w:rFonts w:ascii="Arial" w:hAnsi="Arial" w:cs="Arial"/>
          <w:bCs/>
        </w:rPr>
      </w:r>
      <w:r w:rsidR="00D4473B">
        <w:rPr>
          <w:rFonts w:ascii="Arial" w:hAnsi="Arial" w:cs="Arial"/>
          <w:bCs/>
        </w:rPr>
        <w:fldChar w:fldCharType="end"/>
      </w:r>
      <w:r w:rsidR="00B002C5">
        <w:rPr>
          <w:rFonts w:ascii="Arial" w:hAnsi="Arial" w:cs="Arial"/>
          <w:bCs/>
        </w:rPr>
      </w:r>
      <w:r w:rsidR="00B002C5">
        <w:rPr>
          <w:rFonts w:ascii="Arial" w:hAnsi="Arial" w:cs="Arial"/>
          <w:bCs/>
        </w:rPr>
        <w:fldChar w:fldCharType="separate"/>
      </w:r>
      <w:r w:rsidR="00D4473B">
        <w:rPr>
          <w:rFonts w:ascii="Arial" w:hAnsi="Arial" w:cs="Arial"/>
          <w:bCs/>
          <w:noProof/>
        </w:rPr>
        <w:t>(</w:t>
      </w:r>
      <w:r w:rsidR="00D4473B" w:rsidRPr="00D4473B">
        <w:rPr>
          <w:rFonts w:ascii="Arial" w:hAnsi="Arial" w:cs="Arial"/>
          <w:bCs/>
          <w:i/>
          <w:noProof/>
        </w:rPr>
        <w:t>6, 28, 29</w:t>
      </w:r>
      <w:r w:rsidR="00D4473B">
        <w:rPr>
          <w:rFonts w:ascii="Arial" w:hAnsi="Arial" w:cs="Arial"/>
          <w:bCs/>
          <w:noProof/>
        </w:rPr>
        <w:t>)</w:t>
      </w:r>
      <w:r w:rsidR="00B002C5">
        <w:rPr>
          <w:rFonts w:ascii="Arial" w:hAnsi="Arial" w:cs="Arial"/>
          <w:bCs/>
        </w:rPr>
        <w:fldChar w:fldCharType="end"/>
      </w:r>
      <w:r w:rsidR="005D2C24">
        <w:rPr>
          <w:rFonts w:ascii="Arial" w:hAnsi="Arial" w:cs="Arial"/>
          <w:bCs/>
        </w:rPr>
        <w:t>.</w:t>
      </w:r>
      <w:r w:rsidR="00411F85">
        <w:rPr>
          <w:rFonts w:ascii="Arial" w:hAnsi="Arial" w:cs="Arial"/>
          <w:bCs/>
        </w:rPr>
        <w:t xml:space="preserve"> </w:t>
      </w:r>
      <w:r w:rsidR="005D2C24">
        <w:rPr>
          <w:rFonts w:ascii="Arial" w:hAnsi="Arial" w:cs="Arial"/>
          <w:bCs/>
        </w:rPr>
        <w:t>H</w:t>
      </w:r>
      <w:r w:rsidR="00411F85">
        <w:rPr>
          <w:rFonts w:ascii="Arial" w:hAnsi="Arial" w:cs="Arial"/>
          <w:bCs/>
        </w:rPr>
        <w:t>owever</w:t>
      </w:r>
      <w:r w:rsidR="005D2C24">
        <w:rPr>
          <w:rFonts w:ascii="Arial" w:hAnsi="Arial" w:cs="Arial"/>
          <w:bCs/>
        </w:rPr>
        <w:t>,</w:t>
      </w:r>
      <w:r w:rsidR="00411F85">
        <w:rPr>
          <w:rFonts w:ascii="Arial" w:hAnsi="Arial" w:cs="Arial"/>
          <w:bCs/>
        </w:rPr>
        <w:t xml:space="preserve"> </w:t>
      </w:r>
      <w:r w:rsidR="00E14B0E">
        <w:rPr>
          <w:rFonts w:ascii="Arial" w:hAnsi="Arial" w:cs="Arial"/>
          <w:bCs/>
        </w:rPr>
        <w:t>we</w:t>
      </w:r>
      <w:r w:rsidR="00411F85">
        <w:rPr>
          <w:rFonts w:ascii="Arial" w:hAnsi="Arial" w:cs="Arial"/>
          <w:bCs/>
        </w:rPr>
        <w:t xml:space="preserve"> </w:t>
      </w:r>
      <w:r w:rsidR="005D2C24">
        <w:rPr>
          <w:rFonts w:ascii="Arial" w:hAnsi="Arial" w:cs="Arial"/>
          <w:bCs/>
        </w:rPr>
        <w:t xml:space="preserve">previously </w:t>
      </w:r>
      <w:r w:rsidR="00411F85">
        <w:rPr>
          <w:rFonts w:ascii="Arial" w:hAnsi="Arial" w:cs="Arial"/>
          <w:bCs/>
        </w:rPr>
        <w:t xml:space="preserve">found no suppression of melatonin in bird housed individually </w:t>
      </w:r>
      <w:r w:rsidR="00411F85">
        <w:rPr>
          <w:rFonts w:ascii="Arial" w:hAnsi="Arial" w:cs="Arial"/>
          <w:bCs/>
        </w:rPr>
        <w:fldChar w:fldCharType="begin"/>
      </w:r>
      <w:r w:rsidR="0089784F">
        <w:rPr>
          <w:rFonts w:ascii="Arial" w:hAnsi="Arial" w:cs="Arial"/>
          <w:bCs/>
        </w:rPr>
        <w:instrText xml:space="preserve"> ADDIN EN.CITE &lt;EndNote&gt;&lt;Cite&gt;&lt;Author&gt;Alaasam&lt;/Author&gt;&lt;Year&gt;2021&lt;/Year&gt;&lt;IDText&gt;Effects of dim artificial light at night on locomotor activity, cardiovascular physiology, and circadian clock genes in a diurnal songbird&lt;/IDText&gt;&lt;DisplayText&gt;(&lt;style face="italic"&gt;7&lt;/style&gt;)&lt;/DisplayText&gt;&lt;record&gt;&lt;dates&gt;&lt;pub-dates&gt;&lt;date&gt;Aug&lt;/date&gt;&lt;/pub-dates&gt;&lt;year&gt;2021&lt;/year&gt;&lt;/dates&gt;&lt;urls&gt;&lt;related-urls&gt;&lt;url&gt;&amp;lt;Go to ISI&amp;gt;://WOS:000660292100010&lt;/url&gt;&lt;/related-urls&gt;&lt;/urls&gt;&lt;isbn&gt;0269-7491&lt;/isbn&gt;&lt;titles&gt;&lt;title&gt;Effects of dim artificial light at night on locomotor activity, cardiovascular physiology, and circadian clock genes in a diurnal songbird&lt;/title&gt;&lt;secondary-title&gt;Environmental Pollution&lt;/secondary-title&gt;&lt;/titles&gt;&lt;contributors&gt;&lt;authors&gt;&lt;author&gt;Alaasam, V. J.&lt;/author&gt;&lt;author&gt;Liu, X.&lt;/author&gt;&lt;author&gt;Niu, Y.&lt;/author&gt;&lt;author&gt;Habibian, J. S.&lt;/author&gt;&lt;author&gt;Pieraut, S.&lt;/author&gt;&lt;author&gt;Ferguson, B. S.&lt;/author&gt;&lt;author&gt;Zhang, Y.&lt;/author&gt;&lt;author&gt;Ouyang, J. Q.&lt;/author&gt;&lt;/authors&gt;&lt;/contributors&gt;&lt;custom7&gt;117036&lt;/custom7&gt;&lt;added-date format="utc"&gt;1633373335&lt;/added-date&gt;&lt;ref-type name="Journal Article"&gt;17&lt;/ref-type&gt;&lt;rec-number&gt;161&lt;/rec-number&gt;&lt;last-updated-date format="utc"&gt;1633381631&lt;/last-updated-date&gt;&lt;accession-num&gt;WOS:000660292100010&lt;/accession-num&gt;&lt;electronic-resource-num&gt;10.1016/j.envpol.2021.117036&lt;/electronic-resource-num&gt;&lt;volume&gt;282&lt;/volume&gt;&lt;/record&gt;&lt;/Cite&gt;&lt;/EndNote&gt;</w:instrText>
      </w:r>
      <w:r w:rsidR="00411F85">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7</w:t>
      </w:r>
      <w:r w:rsidR="0089784F">
        <w:rPr>
          <w:rFonts w:ascii="Arial" w:hAnsi="Arial" w:cs="Arial"/>
          <w:bCs/>
          <w:noProof/>
        </w:rPr>
        <w:t>)</w:t>
      </w:r>
      <w:r w:rsidR="00411F85">
        <w:rPr>
          <w:rFonts w:ascii="Arial" w:hAnsi="Arial" w:cs="Arial"/>
          <w:bCs/>
        </w:rPr>
        <w:fldChar w:fldCharType="end"/>
      </w:r>
      <w:r w:rsidR="005D2C24">
        <w:rPr>
          <w:rFonts w:ascii="Arial" w:hAnsi="Arial" w:cs="Arial"/>
          <w:bCs/>
        </w:rPr>
        <w:t xml:space="preserve"> and another study in humans found negative effects from ALAN independent of melatonin excretion </w:t>
      </w:r>
      <w:r w:rsidR="005D2C24">
        <w:rPr>
          <w:rFonts w:ascii="Arial" w:hAnsi="Arial" w:cs="Arial"/>
          <w:bCs/>
        </w:rPr>
        <w:fldChar w:fldCharType="begin"/>
      </w:r>
      <w:r w:rsidR="0089784F">
        <w:rPr>
          <w:rFonts w:ascii="Arial" w:hAnsi="Arial" w:cs="Arial"/>
          <w:bCs/>
        </w:rPr>
        <w:instrText xml:space="preserve"> ADDIN EN.CITE &lt;EndNote&gt;&lt;Cite&gt;&lt;Author&gt;Obayashi&lt;/Author&gt;&lt;Year&gt;2014&lt;/Year&gt;&lt;IDText&gt;Association between light exposure at night and nighttime blood pressure in the elderly independent of nocturnal urinary melatonin excretion&lt;/IDText&gt;&lt;DisplayText&gt;(&lt;style face="italic"&gt;8&lt;/style&gt;)&lt;/DisplayText&gt;&lt;record&gt;&lt;urls&gt;&lt;related-urls&gt;&lt;url&gt;&amp;lt;Go to ISI&amp;gt;://WOS:000336972100004&lt;/url&gt;&lt;/related-urls&gt;&lt;/urls&gt;&lt;isbn&gt;0742-0528&lt;/isbn&gt;&lt;titles&gt;&lt;title&gt;Association between light exposure at night and nighttime blood pressure in the elderly independent of nocturnal urinary melatonin excretion&lt;/title&gt;&lt;secondary-title&gt;Chronobiology International&lt;/secondary-title&gt;&lt;/titles&gt;&lt;pages&gt;779-786&lt;/pages&gt;&lt;number&gt;6&lt;/number&gt;&lt;contributors&gt;&lt;authors&gt;&lt;author&gt;Obayashi, K.&lt;/author&gt;&lt;author&gt;Saeki, K.&lt;/author&gt;&lt;author&gt;Iwamoto, J.&lt;/author&gt;&lt;author&gt;Ikada, Y.&lt;/author&gt;&lt;author&gt;Kurumatani, N.&lt;/author&gt;&lt;/authors&gt;&lt;/contributors&gt;&lt;added-date format="utc"&gt;1673895831&lt;/added-date&gt;&lt;ref-type name="Journal Article"&gt;17&lt;/ref-type&gt;&lt;dates&gt;&lt;year&gt;2014&lt;/year&gt;&lt;/dates&gt;&lt;rec-number&gt;335&lt;/rec-number&gt;&lt;last-updated-date format="utc"&gt;1673975072&lt;/last-updated-date&gt;&lt;accession-num&gt;WOS:000336972100004&lt;/accession-num&gt;&lt;electronic-resource-num&gt;10.3109/07420528.2014.900501&lt;/electronic-resource-num&gt;&lt;volume&gt;31&lt;/volume&gt;&lt;/record&gt;&lt;/Cite&gt;&lt;/EndNote&gt;</w:instrText>
      </w:r>
      <w:r w:rsidR="005D2C24">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8</w:t>
      </w:r>
      <w:r w:rsidR="0089784F">
        <w:rPr>
          <w:rFonts w:ascii="Arial" w:hAnsi="Arial" w:cs="Arial"/>
          <w:bCs/>
          <w:noProof/>
        </w:rPr>
        <w:t>)</w:t>
      </w:r>
      <w:r w:rsidR="005D2C24">
        <w:rPr>
          <w:rFonts w:ascii="Arial" w:hAnsi="Arial" w:cs="Arial"/>
          <w:bCs/>
        </w:rPr>
        <w:fldChar w:fldCharType="end"/>
      </w:r>
      <w:r w:rsidR="005D2C24">
        <w:rPr>
          <w:rFonts w:ascii="Arial" w:hAnsi="Arial" w:cs="Arial"/>
          <w:bCs/>
        </w:rPr>
        <w:t xml:space="preserve">. </w:t>
      </w:r>
      <w:r w:rsidR="00114430">
        <w:rPr>
          <w:rFonts w:ascii="Arial" w:hAnsi="Arial" w:cs="Arial"/>
          <w:bCs/>
        </w:rPr>
        <w:t>Th</w:t>
      </w:r>
      <w:r w:rsidR="005D2C24">
        <w:rPr>
          <w:rFonts w:ascii="Arial" w:hAnsi="Arial" w:cs="Arial"/>
          <w:bCs/>
        </w:rPr>
        <w:t>ese discrepancies may be</w:t>
      </w:r>
      <w:r w:rsidR="00114430">
        <w:rPr>
          <w:rFonts w:ascii="Arial" w:hAnsi="Arial" w:cs="Arial"/>
          <w:bCs/>
        </w:rPr>
        <w:t xml:space="preserve"> due to </w:t>
      </w:r>
      <w:r w:rsidR="005D2C24">
        <w:rPr>
          <w:rFonts w:ascii="Arial" w:hAnsi="Arial" w:cs="Arial"/>
          <w:bCs/>
        </w:rPr>
        <w:t xml:space="preserve">species, light intensity, and </w:t>
      </w:r>
      <w:r w:rsidR="00114430">
        <w:rPr>
          <w:rFonts w:ascii="Arial" w:hAnsi="Arial" w:cs="Arial"/>
          <w:bCs/>
        </w:rPr>
        <w:t>individual variation</w:t>
      </w:r>
      <w:r w:rsidR="00CE03ED">
        <w:rPr>
          <w:rFonts w:ascii="Arial" w:hAnsi="Arial" w:cs="Arial"/>
          <w:bCs/>
        </w:rPr>
        <w:t>,</w:t>
      </w:r>
      <w:r>
        <w:rPr>
          <w:rFonts w:ascii="Arial" w:hAnsi="Arial" w:cs="Arial"/>
          <w:bCs/>
        </w:rPr>
        <w:t xml:space="preserve"> demonstrating the complex interplay of physiological responses to environmental change</w:t>
      </w:r>
      <w:r w:rsidR="00114430">
        <w:rPr>
          <w:rFonts w:ascii="Arial" w:hAnsi="Arial" w:cs="Arial"/>
          <w:bCs/>
        </w:rPr>
        <w:t>.</w:t>
      </w:r>
      <w:r w:rsidR="00CE03ED">
        <w:rPr>
          <w:rFonts w:ascii="Arial" w:hAnsi="Arial" w:cs="Arial"/>
          <w:bCs/>
        </w:rPr>
        <w:t xml:space="preserve"> </w:t>
      </w:r>
    </w:p>
    <w:p w14:paraId="70A561B9" w14:textId="75A0E4DE" w:rsidR="004D76BA" w:rsidRDefault="00662061" w:rsidP="004D76BA">
      <w:pPr>
        <w:spacing w:after="0" w:line="480" w:lineRule="auto"/>
        <w:ind w:firstLine="720"/>
        <w:rPr>
          <w:rFonts w:ascii="Arial" w:hAnsi="Arial" w:cs="Arial"/>
          <w:bCs/>
        </w:rPr>
      </w:pPr>
      <w:r w:rsidRPr="00662061">
        <w:rPr>
          <w:rFonts w:ascii="Arial" w:hAnsi="Arial" w:cs="Arial"/>
          <w:bCs/>
        </w:rPr>
        <w:t xml:space="preserve">The synchronization of circadian rhythms, facilitated by social cues, is a critical aspect of </w:t>
      </w:r>
      <w:r w:rsidR="00D90CD0">
        <w:rPr>
          <w:rFonts w:ascii="Arial" w:hAnsi="Arial" w:cs="Arial"/>
          <w:bCs/>
        </w:rPr>
        <w:t>social</w:t>
      </w:r>
      <w:r w:rsidRPr="00662061">
        <w:rPr>
          <w:rFonts w:ascii="Arial" w:hAnsi="Arial" w:cs="Arial"/>
          <w:bCs/>
        </w:rPr>
        <w:t xml:space="preserve"> coordination. However, </w:t>
      </w:r>
      <w:r w:rsidR="005B1682">
        <w:rPr>
          <w:rFonts w:ascii="Arial" w:hAnsi="Arial" w:cs="Arial"/>
          <w:bCs/>
        </w:rPr>
        <w:t xml:space="preserve">within flies, </w:t>
      </w:r>
      <w:r w:rsidR="0065333E">
        <w:rPr>
          <w:rFonts w:ascii="Arial" w:hAnsi="Arial" w:cs="Arial"/>
          <w:bCs/>
        </w:rPr>
        <w:t>an individual with a disrupted timing</w:t>
      </w:r>
      <w:r w:rsidR="005B1682">
        <w:rPr>
          <w:rFonts w:ascii="Arial" w:hAnsi="Arial" w:cs="Arial"/>
          <w:bCs/>
        </w:rPr>
        <w:t xml:space="preserve"> </w:t>
      </w:r>
      <w:r w:rsidRPr="00662061">
        <w:rPr>
          <w:rFonts w:ascii="Arial" w:hAnsi="Arial" w:cs="Arial"/>
          <w:bCs/>
        </w:rPr>
        <w:t>can propagate</w:t>
      </w:r>
      <w:r w:rsidR="0065333E">
        <w:rPr>
          <w:rFonts w:ascii="Arial" w:hAnsi="Arial" w:cs="Arial"/>
          <w:bCs/>
        </w:rPr>
        <w:t xml:space="preserve"> this disruption</w:t>
      </w:r>
      <w:r w:rsidRPr="00662061">
        <w:rPr>
          <w:rFonts w:ascii="Arial" w:hAnsi="Arial" w:cs="Arial"/>
          <w:bCs/>
        </w:rPr>
        <w:t xml:space="preserve"> through</w:t>
      </w:r>
      <w:r w:rsidR="0065333E">
        <w:rPr>
          <w:rFonts w:ascii="Arial" w:hAnsi="Arial" w:cs="Arial"/>
          <w:bCs/>
        </w:rPr>
        <w:t xml:space="preserve">out </w:t>
      </w:r>
      <w:r w:rsidR="005B1682">
        <w:rPr>
          <w:rFonts w:ascii="Arial" w:hAnsi="Arial" w:cs="Arial"/>
          <w:bCs/>
        </w:rPr>
        <w:t>an</w:t>
      </w:r>
      <w:r w:rsidRPr="00662061">
        <w:rPr>
          <w:rFonts w:ascii="Arial" w:hAnsi="Arial" w:cs="Arial"/>
          <w:bCs/>
        </w:rPr>
        <w:t xml:space="preserve"> entire group</w:t>
      </w:r>
      <w:r w:rsidR="0065333E">
        <w:rPr>
          <w:rFonts w:ascii="Arial" w:hAnsi="Arial" w:cs="Arial"/>
          <w:bCs/>
        </w:rPr>
        <w:t xml:space="preserve">, </w:t>
      </w:r>
      <w:r w:rsidR="00E8196F">
        <w:rPr>
          <w:rFonts w:ascii="Arial" w:hAnsi="Arial" w:cs="Arial"/>
          <w:bCs/>
        </w:rPr>
        <w:t>allowing</w:t>
      </w:r>
      <w:r w:rsidR="0065333E">
        <w:rPr>
          <w:rFonts w:ascii="Arial" w:hAnsi="Arial" w:cs="Arial"/>
          <w:bCs/>
        </w:rPr>
        <w:t xml:space="preserve"> them to</w:t>
      </w:r>
      <w:r w:rsidRPr="00662061">
        <w:rPr>
          <w:rFonts w:ascii="Arial" w:hAnsi="Arial" w:cs="Arial"/>
          <w:bCs/>
        </w:rPr>
        <w:t xml:space="preserve"> adopt</w:t>
      </w:r>
      <w:r w:rsidR="0065333E">
        <w:rPr>
          <w:rFonts w:ascii="Arial" w:hAnsi="Arial" w:cs="Arial"/>
          <w:bCs/>
        </w:rPr>
        <w:t xml:space="preserve"> the</w:t>
      </w:r>
      <w:r w:rsidRPr="00662061">
        <w:rPr>
          <w:rFonts w:ascii="Arial" w:hAnsi="Arial" w:cs="Arial"/>
          <w:bCs/>
        </w:rPr>
        <w:t xml:space="preserve"> altered </w:t>
      </w:r>
      <w:r w:rsidR="0065333E">
        <w:rPr>
          <w:rFonts w:ascii="Arial" w:hAnsi="Arial" w:cs="Arial"/>
          <w:bCs/>
        </w:rPr>
        <w:t xml:space="preserve">rhythm </w:t>
      </w:r>
      <w:r w:rsidR="0065333E">
        <w:rPr>
          <w:rFonts w:ascii="Arial" w:hAnsi="Arial" w:cs="Arial"/>
          <w:bCs/>
        </w:rPr>
        <w:fldChar w:fldCharType="begin"/>
      </w:r>
      <w:r w:rsidR="0089784F">
        <w:rPr>
          <w:rFonts w:ascii="Arial" w:hAnsi="Arial" w:cs="Arial"/>
          <w:bCs/>
        </w:rPr>
        <w:instrText xml:space="preserve"> ADDIN EN.CITE &lt;EndNote&gt;&lt;Cite&gt;&lt;Author&gt;Levine&lt;/Author&gt;&lt;Year&gt;2002&lt;/Year&gt;&lt;IDText&gt;Resetting the circadian clock by social experience in Drosophila melanogaster&lt;/IDText&gt;&lt;DisplayText&gt;(&lt;style face="italic"&gt;17&lt;/style&gt;)&lt;/DisplayText&gt;&lt;record&gt;&lt;dates&gt;&lt;pub-dates&gt;&lt;date&gt;Dec&lt;/date&gt;&lt;/pub-dates&gt;&lt;year&gt;2002&lt;/year&gt;&lt;/dates&gt;&lt;urls&gt;&lt;related-urls&gt;&lt;url&gt;&amp;lt;Go to ISI&amp;gt;://WOS:000179629200051&lt;/url&gt;&lt;/related-urls&gt;&lt;/urls&gt;&lt;isbn&gt;0036-8075&lt;/isbn&gt;&lt;titles&gt;&lt;title&gt;Resetting the circadian clock by social experience in Drosophila melanogaster&lt;/title&gt;&lt;secondary-title&gt;Science&lt;/secondary-title&gt;&lt;/titles&gt;&lt;pages&gt;2010-2012&lt;/pages&gt;&lt;number&gt;5600&lt;/number&gt;&lt;contributors&gt;&lt;authors&gt;&lt;author&gt;Levine, J. D.&lt;/author&gt;&lt;author&gt;Funes, P.&lt;/author&gt;&lt;author&gt;Dowse, H. B.&lt;/author&gt;&lt;author&gt;Hall, J. C.&lt;/author&gt;&lt;/authors&gt;&lt;/contributors&gt;&lt;added-date format="utc"&gt;1642540717&lt;/added-date&gt;&lt;ref-type name="Journal Article"&gt;17&lt;/ref-type&gt;&lt;rec-number&gt;184&lt;/rec-number&gt;&lt;last-updated-date format="utc"&gt;1643139996&lt;/last-updated-date&gt;&lt;accession-num&gt;WOS:000179629200051&lt;/accession-num&gt;&lt;electronic-resource-num&gt;10.1126/science.1076008&lt;/electronic-resource-num&gt;&lt;volume&gt;298&lt;/volume&gt;&lt;/record&gt;&lt;/Cite&gt;&lt;/EndNote&gt;</w:instrText>
      </w:r>
      <w:r w:rsidR="0065333E">
        <w:rPr>
          <w:rFonts w:ascii="Arial" w:hAnsi="Arial" w:cs="Arial"/>
          <w:bCs/>
        </w:rPr>
        <w:fldChar w:fldCharType="separate"/>
      </w:r>
      <w:r w:rsidR="0089784F">
        <w:rPr>
          <w:rFonts w:ascii="Arial" w:hAnsi="Arial" w:cs="Arial"/>
          <w:bCs/>
          <w:noProof/>
        </w:rPr>
        <w:t>(</w:t>
      </w:r>
      <w:r w:rsidR="0089784F" w:rsidRPr="0089784F">
        <w:rPr>
          <w:rFonts w:ascii="Arial" w:hAnsi="Arial" w:cs="Arial"/>
          <w:bCs/>
          <w:i/>
          <w:noProof/>
        </w:rPr>
        <w:t>17</w:t>
      </w:r>
      <w:r w:rsidR="0089784F">
        <w:rPr>
          <w:rFonts w:ascii="Arial" w:hAnsi="Arial" w:cs="Arial"/>
          <w:bCs/>
          <w:noProof/>
        </w:rPr>
        <w:t>)</w:t>
      </w:r>
      <w:r w:rsidR="0065333E">
        <w:rPr>
          <w:rFonts w:ascii="Arial" w:hAnsi="Arial" w:cs="Arial"/>
          <w:bCs/>
        </w:rPr>
        <w:fldChar w:fldCharType="end"/>
      </w:r>
      <w:r w:rsidRPr="00662061">
        <w:rPr>
          <w:rFonts w:ascii="Arial" w:hAnsi="Arial" w:cs="Arial"/>
          <w:bCs/>
        </w:rPr>
        <w:t>. This mechanism may explain why</w:t>
      </w:r>
      <w:r w:rsidR="00E8196F">
        <w:rPr>
          <w:rFonts w:ascii="Arial" w:hAnsi="Arial" w:cs="Arial"/>
          <w:bCs/>
        </w:rPr>
        <w:t xml:space="preserve"> in our study</w:t>
      </w:r>
      <w:r w:rsidRPr="00662061">
        <w:rPr>
          <w:rFonts w:ascii="Arial" w:hAnsi="Arial" w:cs="Arial"/>
          <w:bCs/>
        </w:rPr>
        <w:t xml:space="preserve"> social birds under ALAN showed greater disruption in </w:t>
      </w:r>
      <w:r w:rsidRPr="00662061">
        <w:rPr>
          <w:rFonts w:ascii="Arial" w:hAnsi="Arial" w:cs="Arial"/>
          <w:bCs/>
        </w:rPr>
        <w:lastRenderedPageBreak/>
        <w:t>circadian gene expression</w:t>
      </w:r>
      <w:r w:rsidR="00E8196F">
        <w:rPr>
          <w:rFonts w:ascii="Arial" w:hAnsi="Arial" w:cs="Arial"/>
          <w:bCs/>
        </w:rPr>
        <w:t>, desynchronization,</w:t>
      </w:r>
      <w:r w:rsidRPr="00662061">
        <w:rPr>
          <w:rFonts w:ascii="Arial" w:hAnsi="Arial" w:cs="Arial"/>
          <w:bCs/>
        </w:rPr>
        <w:t xml:space="preserve"> and </w:t>
      </w:r>
      <w:r w:rsidR="00173AC0">
        <w:rPr>
          <w:rFonts w:ascii="Arial" w:hAnsi="Arial" w:cs="Arial"/>
          <w:bCs/>
        </w:rPr>
        <w:t>activity patterns</w:t>
      </w:r>
      <w:r w:rsidRPr="00662061">
        <w:rPr>
          <w:rFonts w:ascii="Arial" w:hAnsi="Arial" w:cs="Arial"/>
          <w:bCs/>
        </w:rPr>
        <w:t xml:space="preserve"> compared to their isolated counterparts.</w:t>
      </w:r>
      <w:r w:rsidR="00E14B0E">
        <w:rPr>
          <w:rFonts w:ascii="Arial" w:hAnsi="Arial" w:cs="Arial"/>
          <w:bCs/>
        </w:rPr>
        <w:t xml:space="preserve"> The specific mechanism of social information propagation or disturbance, e.g., visual, acoustic, etc., is worth of future investigation</w:t>
      </w:r>
      <w:r w:rsidR="003D5A97">
        <w:rPr>
          <w:rFonts w:ascii="Arial" w:hAnsi="Arial" w:cs="Arial"/>
          <w:bCs/>
        </w:rPr>
        <w:t xml:space="preserve"> </w:t>
      </w:r>
      <w:r w:rsidR="00162DCB">
        <w:rPr>
          <w:rFonts w:ascii="Arial" w:hAnsi="Arial" w:cs="Arial"/>
          <w:bCs/>
        </w:rPr>
        <w:fldChar w:fldCharType="begin">
          <w:fldData xml:space="preserve">PEVuZE5vdGU+PENpdGU+PEF1dGhvcj5QYXVsPC9BdXRob3I+PFllYXI+MjAxNDwvWWVhcj48SURU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</w:fldData>
        </w:fldChar>
      </w:r>
      <w:r w:rsidR="00162DCB">
        <w:rPr>
          <w:rFonts w:ascii="Arial" w:hAnsi="Arial" w:cs="Arial"/>
          <w:bCs/>
        </w:rPr>
        <w:instrText xml:space="preserve"> ADDIN EN.CITE </w:instrText>
      </w:r>
      <w:r w:rsidR="00162DCB">
        <w:rPr>
          <w:rFonts w:ascii="Arial" w:hAnsi="Arial" w:cs="Arial"/>
          <w:bCs/>
        </w:rPr>
        <w:fldChar w:fldCharType="begin">
          <w:fldData xml:space="preserve">PEVuZE5vdGU+PENpdGU+PEF1dGhvcj5QYXVsPC9BdXRob3I+PFllYXI+MjAxNDwvWWVhcj48SURU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</w:fldData>
        </w:fldChar>
      </w:r>
      <w:r w:rsidR="00162DCB">
        <w:rPr>
          <w:rFonts w:ascii="Arial" w:hAnsi="Arial" w:cs="Arial"/>
          <w:bCs/>
        </w:rPr>
        <w:instrText xml:space="preserve"> ADDIN EN.CITE.DATA </w:instrText>
      </w:r>
      <w:r w:rsidR="00162DCB">
        <w:rPr>
          <w:rFonts w:ascii="Arial" w:hAnsi="Arial" w:cs="Arial"/>
          <w:bCs/>
        </w:rPr>
      </w:r>
      <w:r w:rsidR="00162DCB">
        <w:rPr>
          <w:rFonts w:ascii="Arial" w:hAnsi="Arial" w:cs="Arial"/>
          <w:bCs/>
        </w:rPr>
        <w:fldChar w:fldCharType="end"/>
      </w:r>
      <w:r w:rsidR="00162DCB">
        <w:rPr>
          <w:rFonts w:ascii="Arial" w:hAnsi="Arial" w:cs="Arial"/>
          <w:bCs/>
        </w:rPr>
      </w:r>
      <w:r w:rsidR="00162DCB">
        <w:rPr>
          <w:rFonts w:ascii="Arial" w:hAnsi="Arial" w:cs="Arial"/>
          <w:bCs/>
        </w:rPr>
        <w:fldChar w:fldCharType="separate"/>
      </w:r>
      <w:r w:rsidR="00162DCB">
        <w:rPr>
          <w:rFonts w:ascii="Arial" w:hAnsi="Arial" w:cs="Arial"/>
          <w:bCs/>
          <w:noProof/>
        </w:rPr>
        <w:t>(</w:t>
      </w:r>
      <w:r w:rsidR="00162DCB" w:rsidRPr="00162DCB">
        <w:rPr>
          <w:rFonts w:ascii="Arial" w:hAnsi="Arial" w:cs="Arial"/>
          <w:bCs/>
          <w:i/>
          <w:noProof/>
        </w:rPr>
        <w:t>13, 30-32</w:t>
      </w:r>
      <w:r w:rsidR="00162DCB">
        <w:rPr>
          <w:rFonts w:ascii="Arial" w:hAnsi="Arial" w:cs="Arial"/>
          <w:bCs/>
          <w:noProof/>
        </w:rPr>
        <w:t>)</w:t>
      </w:r>
      <w:r w:rsidR="00162DCB">
        <w:rPr>
          <w:rFonts w:ascii="Arial" w:hAnsi="Arial" w:cs="Arial"/>
          <w:bCs/>
        </w:rPr>
        <w:fldChar w:fldCharType="end"/>
      </w:r>
      <w:r w:rsidR="003D5A97">
        <w:rPr>
          <w:rFonts w:ascii="Arial" w:hAnsi="Arial" w:cs="Arial"/>
          <w:bCs/>
        </w:rPr>
        <w:t>.</w:t>
      </w:r>
      <w:r w:rsidR="00E14B0E">
        <w:rPr>
          <w:rFonts w:ascii="Arial" w:hAnsi="Arial" w:cs="Arial"/>
          <w:bCs/>
        </w:rPr>
        <w:t xml:space="preserve"> </w:t>
      </w:r>
      <w:r w:rsidR="0065333E">
        <w:rPr>
          <w:rFonts w:ascii="Arial" w:hAnsi="Arial" w:cs="Arial"/>
          <w:bCs/>
        </w:rPr>
        <w:t>We</w:t>
      </w:r>
      <w:r w:rsidR="0065333E" w:rsidRPr="0065333E">
        <w:rPr>
          <w:rFonts w:ascii="Arial" w:hAnsi="Arial" w:cs="Arial"/>
          <w:bCs/>
        </w:rPr>
        <w:t xml:space="preserve"> </w:t>
      </w:r>
      <w:r w:rsidR="0065333E">
        <w:rPr>
          <w:rFonts w:ascii="Arial" w:hAnsi="Arial" w:cs="Arial"/>
          <w:bCs/>
        </w:rPr>
        <w:t>speculate</w:t>
      </w:r>
      <w:r w:rsidR="0065333E" w:rsidRPr="0065333E">
        <w:rPr>
          <w:rFonts w:ascii="Arial" w:hAnsi="Arial" w:cs="Arial"/>
          <w:bCs/>
        </w:rPr>
        <w:t xml:space="preserve"> that individuals within a social group who are </w:t>
      </w:r>
      <w:commentRangeStart w:id="65"/>
      <w:commentRangeStart w:id="66"/>
      <w:r w:rsidR="0065333E" w:rsidRPr="0065333E">
        <w:rPr>
          <w:rFonts w:ascii="Arial" w:hAnsi="Arial" w:cs="Arial"/>
          <w:bCs/>
        </w:rPr>
        <w:t xml:space="preserve">particularly sensitive </w:t>
      </w:r>
      <w:commentRangeEnd w:id="65"/>
      <w:r w:rsidR="0066230C">
        <w:rPr>
          <w:rStyle w:val="CommentReference"/>
        </w:rPr>
        <w:commentReference w:id="65"/>
      </w:r>
      <w:commentRangeEnd w:id="66"/>
      <w:r w:rsidR="003F2AEB">
        <w:rPr>
          <w:rStyle w:val="CommentReference"/>
        </w:rPr>
        <w:commentReference w:id="66"/>
      </w:r>
      <w:r w:rsidR="0065333E" w:rsidRPr="0065333E">
        <w:rPr>
          <w:rFonts w:ascii="Arial" w:hAnsi="Arial" w:cs="Arial"/>
          <w:bCs/>
        </w:rPr>
        <w:t xml:space="preserve">to ALAN might influence the circadian </w:t>
      </w:r>
      <w:r w:rsidR="0065333E">
        <w:rPr>
          <w:rFonts w:ascii="Arial" w:hAnsi="Arial" w:cs="Arial"/>
          <w:bCs/>
        </w:rPr>
        <w:t>rhythm</w:t>
      </w:r>
      <w:r w:rsidR="0065333E" w:rsidRPr="0065333E">
        <w:rPr>
          <w:rFonts w:ascii="Arial" w:hAnsi="Arial" w:cs="Arial"/>
          <w:bCs/>
        </w:rPr>
        <w:t xml:space="preserve"> of the entire group.</w:t>
      </w:r>
    </w:p>
    <w:p w14:paraId="7DA0CF45" w14:textId="3D0023AC" w:rsidR="004D76BA" w:rsidRPr="004D76BA" w:rsidRDefault="004D76BA" w:rsidP="004D76BA">
      <w:pPr>
        <w:spacing w:after="0" w:line="480" w:lineRule="auto"/>
        <w:ind w:firstLine="720"/>
        <w:rPr>
          <w:rFonts w:ascii="Arial" w:hAnsi="Arial" w:cs="Arial"/>
          <w:bCs/>
        </w:rPr>
      </w:pPr>
      <w:r w:rsidRPr="004D76BA">
        <w:rPr>
          <w:rFonts w:ascii="Arial" w:hAnsi="Arial" w:cs="Arial"/>
          <w:bCs/>
        </w:rPr>
        <w:t xml:space="preserve">Our </w:t>
      </w:r>
      <w:r w:rsidR="006D082D">
        <w:rPr>
          <w:rFonts w:ascii="Arial" w:hAnsi="Arial" w:cs="Arial"/>
          <w:bCs/>
        </w:rPr>
        <w:t>data</w:t>
      </w:r>
      <w:r>
        <w:rPr>
          <w:rFonts w:ascii="Arial" w:hAnsi="Arial" w:cs="Arial"/>
          <w:bCs/>
        </w:rPr>
        <w:t xml:space="preserve"> are the first of our knowledge to demonstrate a molecular shift in circadian regulation due to social interactions in vertebrates. This study </w:t>
      </w:r>
      <w:r w:rsidRPr="004D76BA">
        <w:rPr>
          <w:rFonts w:ascii="Arial" w:hAnsi="Arial" w:cs="Arial"/>
          <w:bCs/>
        </w:rPr>
        <w:t>emphasize</w:t>
      </w:r>
      <w:r>
        <w:rPr>
          <w:rFonts w:ascii="Arial" w:hAnsi="Arial" w:cs="Arial"/>
          <w:bCs/>
        </w:rPr>
        <w:t>s</w:t>
      </w:r>
      <w:r w:rsidRPr="004D76BA">
        <w:rPr>
          <w:rFonts w:ascii="Arial" w:hAnsi="Arial" w:cs="Arial"/>
          <w:bCs/>
        </w:rPr>
        <w:t xml:space="preserve"> the role of social context in</w:t>
      </w:r>
      <w:r>
        <w:rPr>
          <w:rFonts w:ascii="Arial" w:hAnsi="Arial" w:cs="Arial"/>
          <w:bCs/>
        </w:rPr>
        <w:t xml:space="preserve"> understanding</w:t>
      </w:r>
      <w:r w:rsidRPr="004D76BA">
        <w:rPr>
          <w:rFonts w:ascii="Arial" w:hAnsi="Arial" w:cs="Arial"/>
          <w:bCs/>
        </w:rPr>
        <w:t xml:space="preserve"> the effects of environmental disturbances like ALAN. The exacerbated responses observed in social settings suggest that collective behaviors might amplify</w:t>
      </w:r>
      <w:r>
        <w:rPr>
          <w:rFonts w:ascii="Arial" w:hAnsi="Arial" w:cs="Arial"/>
          <w:bCs/>
        </w:rPr>
        <w:t xml:space="preserve"> responses to</w:t>
      </w:r>
      <w:r w:rsidRPr="004D76BA">
        <w:rPr>
          <w:rFonts w:ascii="Arial" w:hAnsi="Arial" w:cs="Arial"/>
          <w:bCs/>
        </w:rPr>
        <w:t xml:space="preserve"> </w:t>
      </w:r>
      <w:r w:rsidR="0066230C">
        <w:rPr>
          <w:rFonts w:ascii="Arial" w:hAnsi="Arial" w:cs="Arial"/>
          <w:bCs/>
        </w:rPr>
        <w:t xml:space="preserve">light </w:t>
      </w:r>
      <w:r w:rsidRPr="004D76BA">
        <w:rPr>
          <w:rFonts w:ascii="Arial" w:hAnsi="Arial" w:cs="Arial"/>
          <w:bCs/>
        </w:rPr>
        <w:t xml:space="preserve">pollution. This </w:t>
      </w:r>
      <w:r w:rsidR="006D082D">
        <w:rPr>
          <w:rFonts w:ascii="Arial" w:hAnsi="Arial" w:cs="Arial"/>
          <w:bCs/>
        </w:rPr>
        <w:t xml:space="preserve">finding </w:t>
      </w:r>
      <w:r w:rsidRPr="004D76BA">
        <w:rPr>
          <w:rFonts w:ascii="Arial" w:hAnsi="Arial" w:cs="Arial"/>
          <w:bCs/>
        </w:rPr>
        <w:t xml:space="preserve">has significant implications for understanding the ecological impacts of ALAN, as social dynamics and group living are common across many </w:t>
      </w:r>
      <w:r w:rsidR="0066230C">
        <w:rPr>
          <w:rFonts w:ascii="Arial" w:hAnsi="Arial" w:cs="Arial"/>
          <w:bCs/>
        </w:rPr>
        <w:t>taxa</w:t>
      </w:r>
      <w:r w:rsidRPr="004D76BA">
        <w:rPr>
          <w:rFonts w:ascii="Arial" w:hAnsi="Arial" w:cs="Arial"/>
          <w:bCs/>
        </w:rPr>
        <w:t>. Furthermore, these findings highlight the importance of incorporating social contexts into research designs to obtain more relevant insights into the biological impacts of environmental stressors.</w:t>
      </w:r>
    </w:p>
    <w:p w14:paraId="66FE21B6" w14:textId="2C4A3EFC" w:rsidR="00B002C5" w:rsidRDefault="00E14B0E" w:rsidP="004D76BA">
      <w:pPr>
        <w:spacing w:after="0" w:line="480" w:lineRule="auto"/>
        <w:ind w:firstLine="720"/>
        <w:rPr>
          <w:rFonts w:ascii="Arial" w:hAnsi="Arial" w:cs="Arial"/>
          <w:bCs/>
        </w:rPr>
      </w:pPr>
      <w:r>
        <w:rPr>
          <w:rFonts w:ascii="Arial" w:hAnsi="Arial" w:cs="Arial"/>
          <w:bCs/>
        </w:rPr>
        <w:t>Our</w:t>
      </w:r>
      <w:r w:rsidR="004D76BA" w:rsidRPr="004D76BA">
        <w:rPr>
          <w:rFonts w:ascii="Arial" w:hAnsi="Arial" w:cs="Arial"/>
          <w:bCs/>
        </w:rPr>
        <w:t xml:space="preserve"> investigation into the effects of ALAN on zebra finches reveals that social interactions significantly amplify circadian disruptions. These findings contribute to a growing body of evidence indicating the profound impact of light pollution on biological rhythms and highlight the need for further research into mitigating these effects. Future studies should explore the underlying mechanisms of social amplification of ALAN effects and assess the ecological consequences of disrupted circadian rhythms in group-living species. </w:t>
      </w:r>
      <w:del w:id="67" w:author="Jenny Q Ouyang" w:date="2024-06-21T00:31:00Z" w16du:dateUtc="2024-06-21T07:31:00Z">
        <w:r w:rsidR="00B002C5" w:rsidRPr="008C399B" w:rsidDel="0076345C">
          <w:rPr>
            <w:rFonts w:ascii="Arial" w:hAnsi="Arial" w:cs="Arial"/>
            <w:bCs/>
          </w:rPr>
          <w:delText xml:space="preserve">The findings of this study </w:delText>
        </w:r>
      </w:del>
      <w:ins w:id="68" w:author="Jenny Q Ouyang" w:date="2024-06-21T00:31:00Z" w16du:dateUtc="2024-06-21T07:31:00Z">
        <w:r w:rsidR="0076345C">
          <w:rPr>
            <w:rFonts w:ascii="Arial" w:hAnsi="Arial" w:cs="Arial"/>
            <w:bCs/>
          </w:rPr>
          <w:t xml:space="preserve">Our findings </w:t>
        </w:r>
      </w:ins>
      <w:r w:rsidR="00B002C5" w:rsidRPr="008C399B">
        <w:rPr>
          <w:rFonts w:ascii="Arial" w:hAnsi="Arial" w:cs="Arial"/>
          <w:bCs/>
        </w:rPr>
        <w:t xml:space="preserve">shed light on the complex interplay </w:t>
      </w:r>
      <w:commentRangeStart w:id="69"/>
      <w:r w:rsidR="00B002C5" w:rsidRPr="008C399B">
        <w:rPr>
          <w:rFonts w:ascii="Arial" w:hAnsi="Arial" w:cs="Arial"/>
          <w:bCs/>
        </w:rPr>
        <w:t xml:space="preserve">between </w:t>
      </w:r>
      <w:r w:rsidR="00B002C5">
        <w:rPr>
          <w:rFonts w:ascii="Arial" w:hAnsi="Arial" w:cs="Arial"/>
          <w:bCs/>
        </w:rPr>
        <w:t xml:space="preserve">social </w:t>
      </w:r>
      <w:r w:rsidR="005F07F6">
        <w:rPr>
          <w:rFonts w:ascii="Arial" w:hAnsi="Arial" w:cs="Arial"/>
          <w:bCs/>
        </w:rPr>
        <w:t>conditions</w:t>
      </w:r>
      <w:r w:rsidR="005F07F6" w:rsidRPr="008C399B">
        <w:rPr>
          <w:rFonts w:ascii="Arial" w:hAnsi="Arial" w:cs="Arial"/>
          <w:bCs/>
        </w:rPr>
        <w:t xml:space="preserve"> </w:t>
      </w:r>
      <w:commentRangeEnd w:id="69"/>
      <w:r w:rsidR="0033002E">
        <w:rPr>
          <w:rStyle w:val="CommentReference"/>
        </w:rPr>
        <w:commentReference w:id="69"/>
      </w:r>
      <w:del w:id="70" w:author="Jenny Q Ouyang" w:date="2024-06-21T00:33:00Z" w16du:dateUtc="2024-06-21T07:33:00Z">
        <w:r w:rsidR="005F07F6" w:rsidRPr="008C399B" w:rsidDel="0033002E">
          <w:rPr>
            <w:rFonts w:ascii="Arial" w:hAnsi="Arial" w:cs="Arial"/>
            <w:bCs/>
          </w:rPr>
          <w:delText>in</w:delText>
        </w:r>
        <w:r w:rsidR="00B002C5" w:rsidRPr="008C399B" w:rsidDel="0033002E">
          <w:rPr>
            <w:rFonts w:ascii="Arial" w:hAnsi="Arial" w:cs="Arial"/>
            <w:bCs/>
          </w:rPr>
          <w:delText xml:space="preserve"> response to</w:delText>
        </w:r>
      </w:del>
      <w:ins w:id="71" w:author="Jenny Q Ouyang" w:date="2024-06-21T00:33:00Z" w16du:dateUtc="2024-06-21T07:33:00Z">
        <w:r w:rsidR="0033002E">
          <w:rPr>
            <w:rFonts w:ascii="Arial" w:hAnsi="Arial" w:cs="Arial"/>
            <w:bCs/>
          </w:rPr>
          <w:t>and</w:t>
        </w:r>
      </w:ins>
      <w:r w:rsidR="00B002C5" w:rsidRPr="008C399B">
        <w:rPr>
          <w:rFonts w:ascii="Arial" w:hAnsi="Arial" w:cs="Arial"/>
          <w:bCs/>
        </w:rPr>
        <w:t xml:space="preserve"> ALAN exposur</w:t>
      </w:r>
      <w:r w:rsidR="005F07F6">
        <w:rPr>
          <w:rFonts w:ascii="Arial" w:hAnsi="Arial" w:cs="Arial"/>
          <w:bCs/>
        </w:rPr>
        <w:t>e and</w:t>
      </w:r>
      <w:r w:rsidR="00B002C5">
        <w:rPr>
          <w:rFonts w:ascii="Arial" w:hAnsi="Arial" w:cs="Arial"/>
          <w:bCs/>
        </w:rPr>
        <w:t xml:space="preserve"> the importance of accounting for social context </w:t>
      </w:r>
      <w:r w:rsidR="005F07F6">
        <w:rPr>
          <w:rFonts w:ascii="Arial" w:hAnsi="Arial" w:cs="Arial"/>
          <w:bCs/>
        </w:rPr>
        <w:t xml:space="preserve">in </w:t>
      </w:r>
      <w:r w:rsidR="00B002C5">
        <w:rPr>
          <w:rFonts w:ascii="Arial" w:hAnsi="Arial" w:cs="Arial"/>
          <w:bCs/>
        </w:rPr>
        <w:t>experimental lab settings</w:t>
      </w:r>
      <w:ins w:id="72" w:author="Jenny Q Ouyang" w:date="2024-06-21T00:33:00Z" w16du:dateUtc="2024-06-21T07:33:00Z">
        <w:r w:rsidR="00111699">
          <w:rPr>
            <w:rFonts w:ascii="Arial" w:hAnsi="Arial" w:cs="Arial"/>
            <w:bCs/>
          </w:rPr>
          <w:t>,</w:t>
        </w:r>
      </w:ins>
      <w:r w:rsidR="00B002C5">
        <w:rPr>
          <w:rFonts w:ascii="Arial" w:hAnsi="Arial" w:cs="Arial"/>
          <w:bCs/>
        </w:rPr>
        <w:t xml:space="preserve"> as results may otherwise be less applicable to natural life.</w:t>
      </w:r>
    </w:p>
    <w:bookmarkEnd w:id="55"/>
    <w:p w14:paraId="32026FBA" w14:textId="77777777" w:rsidR="001C2813" w:rsidRPr="00B002C5" w:rsidRDefault="001C2813" w:rsidP="006C460E">
      <w:pPr>
        <w:spacing w:after="0" w:line="480" w:lineRule="auto"/>
        <w:ind w:firstLine="720"/>
        <w:rPr>
          <w:rFonts w:ascii="Arial" w:hAnsi="Arial" w:cs="Arial"/>
          <w:bCs/>
        </w:rPr>
      </w:pPr>
    </w:p>
    <w:p w14:paraId="58CF3D72" w14:textId="77777777" w:rsidR="00903FDF" w:rsidRDefault="006C460E" w:rsidP="00FA786D">
      <w:pPr>
        <w:spacing w:after="0" w:line="480" w:lineRule="auto"/>
        <w:rPr>
          <w:rFonts w:ascii="Arial" w:hAnsi="Arial" w:cs="Arial"/>
          <w:b/>
        </w:rPr>
      </w:pPr>
      <w:r>
        <w:rPr>
          <w:rFonts w:ascii="Arial" w:hAnsi="Arial" w:cs="Arial"/>
          <w:b/>
        </w:rPr>
        <w:t>Acknowledgments</w:t>
      </w:r>
    </w:p>
    <w:p w14:paraId="09D7C17C" w14:textId="77777777" w:rsidR="00BD01B1" w:rsidRPr="00BD01B1" w:rsidRDefault="00903FDF" w:rsidP="00BD01B1">
      <w:pPr>
        <w:spacing w:after="0" w:line="480" w:lineRule="auto"/>
        <w:rPr>
          <w:rFonts w:ascii="Arial" w:hAnsi="Arial" w:cs="Arial"/>
          <w:bCs/>
        </w:rPr>
      </w:pPr>
      <w:r>
        <w:rPr>
          <w:rFonts w:ascii="Arial" w:hAnsi="Arial" w:cs="Arial"/>
          <w:b/>
        </w:rPr>
        <w:tab/>
      </w:r>
      <w:r>
        <w:rPr>
          <w:rFonts w:ascii="Arial" w:hAnsi="Arial" w:cs="Arial"/>
          <w:bCs/>
        </w:rPr>
        <w:t xml:space="preserve">JQO is funded by </w:t>
      </w:r>
      <w:r w:rsidRPr="00903FDF">
        <w:rPr>
          <w:rFonts w:ascii="Arial" w:hAnsi="Arial" w:cs="Arial"/>
          <w:bCs/>
        </w:rPr>
        <w:t>NSF IOS-214169</w:t>
      </w:r>
      <w:r>
        <w:rPr>
          <w:rFonts w:ascii="Arial" w:hAnsi="Arial" w:cs="Arial"/>
          <w:bCs/>
        </w:rPr>
        <w:t xml:space="preserve">3. We </w:t>
      </w:r>
      <w:r w:rsidR="00BD01B1">
        <w:rPr>
          <w:rFonts w:ascii="Arial" w:hAnsi="Arial" w:cs="Arial"/>
          <w:bCs/>
        </w:rPr>
        <w:t>thank</w:t>
      </w:r>
      <w:r>
        <w:rPr>
          <w:rFonts w:ascii="Arial" w:hAnsi="Arial" w:cs="Arial"/>
          <w:bCs/>
        </w:rPr>
        <w:t xml:space="preserve"> </w:t>
      </w:r>
      <w:r w:rsidR="00BD01B1" w:rsidRPr="00BD01B1">
        <w:rPr>
          <w:rFonts w:ascii="Arial" w:hAnsi="Arial" w:cs="Arial"/>
          <w:bCs/>
        </w:rPr>
        <w:t>Shawheen Bayani</w:t>
      </w:r>
      <w:r>
        <w:rPr>
          <w:rFonts w:ascii="Arial" w:hAnsi="Arial" w:cs="Arial"/>
          <w:bCs/>
        </w:rPr>
        <w:t xml:space="preserve">, </w:t>
      </w:r>
    </w:p>
    <w:p w14:paraId="42D810CB" w14:textId="4384E940" w:rsidR="009253B4" w:rsidRDefault="00BD01B1" w:rsidP="00EA7964">
      <w:pPr>
        <w:spacing w:after="0" w:line="480" w:lineRule="auto"/>
        <w:rPr>
          <w:rFonts w:ascii="Arial" w:hAnsi="Arial" w:cs="Arial"/>
          <w:b/>
        </w:rPr>
      </w:pPr>
      <w:r w:rsidRPr="00BD01B1">
        <w:rPr>
          <w:rFonts w:ascii="Arial" w:hAnsi="Arial" w:cs="Arial"/>
          <w:bCs/>
        </w:rPr>
        <w:lastRenderedPageBreak/>
        <w:t>Ryan Phan</w:t>
      </w:r>
      <w:r w:rsidR="00903FDF">
        <w:rPr>
          <w:rFonts w:ascii="Arial" w:hAnsi="Arial" w:cs="Arial"/>
          <w:bCs/>
        </w:rPr>
        <w:t xml:space="preserve">, </w:t>
      </w:r>
      <w:r>
        <w:rPr>
          <w:rFonts w:ascii="Arial" w:hAnsi="Arial" w:cs="Arial"/>
          <w:bCs/>
        </w:rPr>
        <w:t>and Grace Aspden</w:t>
      </w:r>
      <w:r w:rsidR="00903FDF">
        <w:rPr>
          <w:rFonts w:ascii="Arial" w:hAnsi="Arial" w:cs="Arial"/>
          <w:bCs/>
        </w:rPr>
        <w:t xml:space="preserve"> for logistical support</w:t>
      </w:r>
      <w:r w:rsidR="00B0659B">
        <w:rPr>
          <w:rFonts w:ascii="Arial" w:hAnsi="Arial" w:cs="Arial"/>
          <w:bCs/>
        </w:rPr>
        <w:t>.</w:t>
      </w:r>
      <w:r w:rsidR="00903FDF">
        <w:rPr>
          <w:rFonts w:ascii="Arial" w:hAnsi="Arial" w:cs="Arial"/>
          <w:bCs/>
        </w:rPr>
        <w:t xml:space="preserve"> SB</w:t>
      </w:r>
      <w:r>
        <w:rPr>
          <w:rFonts w:ascii="Arial" w:hAnsi="Arial" w:cs="Arial"/>
          <w:bCs/>
        </w:rPr>
        <w:t xml:space="preserve"> and RP</w:t>
      </w:r>
      <w:r w:rsidR="00903FDF">
        <w:rPr>
          <w:rFonts w:ascii="Arial" w:hAnsi="Arial" w:cs="Arial"/>
          <w:bCs/>
        </w:rPr>
        <w:t xml:space="preserve"> received funding from</w:t>
      </w:r>
      <w:r>
        <w:rPr>
          <w:rFonts w:ascii="Arial" w:hAnsi="Arial" w:cs="Arial"/>
          <w:bCs/>
        </w:rPr>
        <w:t xml:space="preserve"> Nevada INBRE </w:t>
      </w:r>
      <w:r w:rsidR="00903FDF">
        <w:rPr>
          <w:rFonts w:ascii="Arial" w:hAnsi="Arial" w:cs="Arial"/>
          <w:bCs/>
        </w:rPr>
        <w:t>U</w:t>
      </w:r>
      <w:r>
        <w:rPr>
          <w:rFonts w:ascii="Arial" w:hAnsi="Arial" w:cs="Arial"/>
          <w:bCs/>
        </w:rPr>
        <w:t>ndergraduate Research Opportunity Program</w:t>
      </w:r>
      <w:r w:rsidR="00903FDF">
        <w:rPr>
          <w:rFonts w:ascii="Arial" w:hAnsi="Arial" w:cs="Arial"/>
          <w:bCs/>
        </w:rPr>
        <w:t>.</w:t>
      </w:r>
      <w:r>
        <w:rPr>
          <w:rFonts w:ascii="Arial" w:hAnsi="Arial" w:cs="Arial"/>
          <w:bCs/>
        </w:rPr>
        <w:t xml:space="preserve"> </w:t>
      </w:r>
      <w:r w:rsidRPr="00BD01B1">
        <w:rPr>
          <w:rFonts w:ascii="Arial" w:hAnsi="Arial" w:cs="Arial"/>
          <w:bCs/>
        </w:rPr>
        <w:t xml:space="preserve">Research reported in this publication used the Cellular and Molecular Imaging Core facility supported by the National Institute of General Medical Sciences of the National Institutes of Health under grant number P20 GM103650. </w:t>
      </w:r>
      <w:r w:rsidR="009253B4">
        <w:rPr>
          <w:rFonts w:ascii="Arial" w:hAnsi="Arial" w:cs="Arial"/>
          <w:b/>
        </w:rPr>
        <w:br w:type="page"/>
      </w:r>
    </w:p>
    <w:p w14:paraId="616E3260" w14:textId="6BAA8697" w:rsidR="009253B4" w:rsidRPr="00AF4AA1" w:rsidRDefault="009253B4" w:rsidP="005540E5">
      <w:pPr>
        <w:spacing w:after="0" w:line="480" w:lineRule="auto"/>
        <w:ind w:left="720"/>
        <w:rPr>
          <w:rFonts w:ascii="Arial" w:hAnsi="Arial" w:cs="Arial"/>
          <w:b/>
        </w:rPr>
      </w:pPr>
      <w:r>
        <w:rPr>
          <w:rFonts w:ascii="Arial" w:hAnsi="Arial" w:cs="Arial"/>
          <w:b/>
        </w:rPr>
        <w:lastRenderedPageBreak/>
        <w:t>References</w:t>
      </w:r>
    </w:p>
    <w:p w14:paraId="442B65B5" w14:textId="77777777" w:rsidR="0098592A" w:rsidRDefault="0098592A" w:rsidP="005540E5">
      <w:pPr>
        <w:spacing w:after="0" w:line="480" w:lineRule="auto"/>
        <w:rPr>
          <w:rFonts w:ascii="Arial" w:hAnsi="Arial" w:cs="Arial"/>
          <w:bCs/>
        </w:rPr>
      </w:pPr>
    </w:p>
    <w:p w14:paraId="6ECA7EA6" w14:textId="77777777" w:rsidR="00162DCB" w:rsidRPr="00162DCB" w:rsidRDefault="0098592A" w:rsidP="00162DCB">
      <w:pPr>
        <w:pStyle w:val="EndNoteBibliography"/>
        <w:spacing w:after="0"/>
        <w:ind w:left="720" w:hanging="720"/>
      </w:pPr>
      <w:r>
        <w:rPr>
          <w:rFonts w:ascii="Arial" w:hAnsi="Arial" w:cs="Arial"/>
          <w:bCs/>
        </w:rPr>
        <w:fldChar w:fldCharType="begin"/>
      </w:r>
      <w:r>
        <w:rPr>
          <w:rFonts w:ascii="Arial" w:hAnsi="Arial" w:cs="Arial"/>
          <w:bCs/>
        </w:rPr>
        <w:instrText xml:space="preserve"> ADDIN EN.REFLIST </w:instrText>
      </w:r>
      <w:r>
        <w:rPr>
          <w:rFonts w:ascii="Arial" w:hAnsi="Arial" w:cs="Arial"/>
          <w:bCs/>
        </w:rPr>
        <w:fldChar w:fldCharType="separate"/>
      </w:r>
      <w:r w:rsidR="00162DCB" w:rsidRPr="00162DCB">
        <w:t>1.</w:t>
      </w:r>
      <w:r w:rsidR="00162DCB" w:rsidRPr="00162DCB">
        <w:tab/>
        <w:t xml:space="preserve">D. M. Dominoni, R. J. Nelson, Artificial light at night as an environmental pollutant: An integrative approach across taxa, biological functions, and scientific disciplines. </w:t>
      </w:r>
      <w:r w:rsidR="00162DCB" w:rsidRPr="00162DCB">
        <w:rPr>
          <w:i/>
        </w:rPr>
        <w:t>Journal of Experimental Zoology Part a-Ecological and Integrative Physiology</w:t>
      </w:r>
      <w:r w:rsidR="00162DCB" w:rsidRPr="00162DCB">
        <w:t xml:space="preserve"> </w:t>
      </w:r>
      <w:r w:rsidR="00162DCB" w:rsidRPr="00162DCB">
        <w:rPr>
          <w:b/>
        </w:rPr>
        <w:t>329</w:t>
      </w:r>
      <w:r w:rsidR="00162DCB" w:rsidRPr="00162DCB">
        <w:t>, 387-393 (2018).</w:t>
      </w:r>
    </w:p>
    <w:p w14:paraId="13DB09C6" w14:textId="77777777" w:rsidR="00162DCB" w:rsidRPr="00162DCB" w:rsidRDefault="00162DCB" w:rsidP="00162DCB">
      <w:pPr>
        <w:pStyle w:val="EndNoteBibliography"/>
        <w:spacing w:after="0"/>
        <w:ind w:left="720" w:hanging="720"/>
      </w:pPr>
      <w:r w:rsidRPr="00162DCB">
        <w:t>2.</w:t>
      </w:r>
      <w:r w:rsidRPr="00162DCB">
        <w:tab/>
        <w:t xml:space="preserve">J. C. Dunlap, Molecular bases for circadian clocks. </w:t>
      </w:r>
      <w:r w:rsidRPr="00162DCB">
        <w:rPr>
          <w:i/>
        </w:rPr>
        <w:t>Cell</w:t>
      </w:r>
      <w:r w:rsidRPr="00162DCB">
        <w:t xml:space="preserve"> </w:t>
      </w:r>
      <w:r w:rsidRPr="00162DCB">
        <w:rPr>
          <w:b/>
        </w:rPr>
        <w:t>96</w:t>
      </w:r>
      <w:r w:rsidRPr="00162DCB">
        <w:t>, 271-290 (1999).</w:t>
      </w:r>
    </w:p>
    <w:p w14:paraId="493104D2" w14:textId="77777777" w:rsidR="00162DCB" w:rsidRPr="00162DCB" w:rsidRDefault="00162DCB" w:rsidP="00162DCB">
      <w:pPr>
        <w:pStyle w:val="EndNoteBibliography"/>
        <w:spacing w:after="0"/>
        <w:ind w:left="720" w:hanging="720"/>
      </w:pPr>
      <w:r w:rsidRPr="00162DCB">
        <w:t>3.</w:t>
      </w:r>
      <w:r w:rsidRPr="00162DCB">
        <w:tab/>
        <w:t xml:space="preserve">V. M. Cassone, Avian circadian organization: A chorus of clocks. </w:t>
      </w:r>
      <w:r w:rsidRPr="00162DCB">
        <w:rPr>
          <w:i/>
        </w:rPr>
        <w:t>Frontiers in Neuroendocrinology</w:t>
      </w:r>
      <w:r w:rsidRPr="00162DCB">
        <w:t xml:space="preserve"> </w:t>
      </w:r>
      <w:r w:rsidRPr="00162DCB">
        <w:rPr>
          <w:b/>
        </w:rPr>
        <w:t>35</w:t>
      </w:r>
      <w:r w:rsidRPr="00162DCB">
        <w:t>, 76-88 (2014).</w:t>
      </w:r>
    </w:p>
    <w:p w14:paraId="1DA59941" w14:textId="77777777" w:rsidR="00162DCB" w:rsidRPr="00162DCB" w:rsidRDefault="00162DCB" w:rsidP="00162DCB">
      <w:pPr>
        <w:pStyle w:val="EndNoteBibliography"/>
        <w:spacing w:after="0"/>
        <w:ind w:left="720" w:hanging="720"/>
      </w:pPr>
      <w:r w:rsidRPr="00162DCB">
        <w:t>4.</w:t>
      </w:r>
      <w:r w:rsidRPr="00162DCB">
        <w:tab/>
        <w:t xml:space="preserve">N. Murakami, T. Kawano, K. Nakahara, T. Nasu, K. Shiota, Effect of melatonin on circadian rhythm, locomotor activity and body temperature in the intact house sparrow, Japanese quail and owl. </w:t>
      </w:r>
      <w:r w:rsidRPr="00162DCB">
        <w:rPr>
          <w:i/>
        </w:rPr>
        <w:t>Brain Research</w:t>
      </w:r>
      <w:r w:rsidRPr="00162DCB">
        <w:t xml:space="preserve"> </w:t>
      </w:r>
      <w:r w:rsidRPr="00162DCB">
        <w:rPr>
          <w:b/>
        </w:rPr>
        <w:t>889</w:t>
      </w:r>
      <w:r w:rsidRPr="00162DCB">
        <w:t>, 220-224 (2001).</w:t>
      </w:r>
    </w:p>
    <w:p w14:paraId="443747C2" w14:textId="77777777" w:rsidR="00162DCB" w:rsidRPr="00162DCB" w:rsidRDefault="00162DCB" w:rsidP="00162DCB">
      <w:pPr>
        <w:pStyle w:val="EndNoteBibliography"/>
        <w:spacing w:after="0"/>
        <w:ind w:left="720" w:hanging="720"/>
      </w:pPr>
      <w:r w:rsidRPr="00162DCB">
        <w:t>5.</w:t>
      </w:r>
      <w:r w:rsidRPr="00162DCB">
        <w:tab/>
        <w:t xml:space="preserve">Y. Touitou, A. Reinberg, D. Touitou, Association between light at night, melatonin secretion, sleep deprivation, and the internal clock: Health impacts and mechanisms of circadian disruption. </w:t>
      </w:r>
      <w:r w:rsidRPr="00162DCB">
        <w:rPr>
          <w:i/>
        </w:rPr>
        <w:t>Life Sciences</w:t>
      </w:r>
      <w:r w:rsidRPr="00162DCB">
        <w:t xml:space="preserve"> </w:t>
      </w:r>
      <w:r w:rsidRPr="00162DCB">
        <w:rPr>
          <w:b/>
        </w:rPr>
        <w:t>173</w:t>
      </w:r>
      <w:r w:rsidRPr="00162DCB">
        <w:t>, 94-106 (2017).</w:t>
      </w:r>
    </w:p>
    <w:p w14:paraId="21D8C3D1" w14:textId="77777777" w:rsidR="00162DCB" w:rsidRPr="00162DCB" w:rsidRDefault="00162DCB" w:rsidP="00162DCB">
      <w:pPr>
        <w:pStyle w:val="EndNoteBibliography"/>
        <w:spacing w:after="0"/>
        <w:ind w:left="720" w:hanging="720"/>
      </w:pPr>
      <w:r w:rsidRPr="00162DCB">
        <w:t>6.</w:t>
      </w:r>
      <w:r w:rsidRPr="00162DCB">
        <w:tab/>
        <w:t>S. Moaraf</w:t>
      </w:r>
      <w:r w:rsidRPr="00162DCB">
        <w:rPr>
          <w:i/>
        </w:rPr>
        <w:t xml:space="preserve"> et al.</w:t>
      </w:r>
      <w:r w:rsidRPr="00162DCB">
        <w:t xml:space="preserve">, Artificial light at night affects brain plasticity and melatonin in birds. </w:t>
      </w:r>
      <w:r w:rsidRPr="00162DCB">
        <w:rPr>
          <w:i/>
        </w:rPr>
        <w:t>Neuroscience Letters</w:t>
      </w:r>
      <w:r w:rsidRPr="00162DCB">
        <w:t xml:space="preserve"> </w:t>
      </w:r>
      <w:r w:rsidRPr="00162DCB">
        <w:rPr>
          <w:b/>
        </w:rPr>
        <w:t>716</w:t>
      </w:r>
      <w:r w:rsidRPr="00162DCB">
        <w:t>,  (2020).</w:t>
      </w:r>
    </w:p>
    <w:p w14:paraId="1F589B0B" w14:textId="77777777" w:rsidR="00162DCB" w:rsidRPr="00162DCB" w:rsidRDefault="00162DCB" w:rsidP="00162DCB">
      <w:pPr>
        <w:pStyle w:val="EndNoteBibliography"/>
        <w:spacing w:after="0"/>
        <w:ind w:left="720" w:hanging="720"/>
      </w:pPr>
      <w:r w:rsidRPr="00162DCB">
        <w:t>7.</w:t>
      </w:r>
      <w:r w:rsidRPr="00162DCB">
        <w:tab/>
        <w:t>V. J. Alaasam</w:t>
      </w:r>
      <w:r w:rsidRPr="00162DCB">
        <w:rPr>
          <w:i/>
        </w:rPr>
        <w:t xml:space="preserve"> et al.</w:t>
      </w:r>
      <w:r w:rsidRPr="00162DCB">
        <w:t xml:space="preserve">, Effects of dim artificial light at night on locomotor activity, cardiovascular physiology, and circadian clock genes in a diurnal songbird. </w:t>
      </w:r>
      <w:r w:rsidRPr="00162DCB">
        <w:rPr>
          <w:i/>
        </w:rPr>
        <w:t>Environmental Pollution</w:t>
      </w:r>
      <w:r w:rsidRPr="00162DCB">
        <w:t xml:space="preserve"> </w:t>
      </w:r>
      <w:r w:rsidRPr="00162DCB">
        <w:rPr>
          <w:b/>
        </w:rPr>
        <w:t>282</w:t>
      </w:r>
      <w:r w:rsidRPr="00162DCB">
        <w:t>,  (2021).</w:t>
      </w:r>
    </w:p>
    <w:p w14:paraId="21D74397" w14:textId="77777777" w:rsidR="00162DCB" w:rsidRPr="00162DCB" w:rsidRDefault="00162DCB" w:rsidP="00162DCB">
      <w:pPr>
        <w:pStyle w:val="EndNoteBibliography"/>
        <w:spacing w:after="0"/>
        <w:ind w:left="720" w:hanging="720"/>
      </w:pPr>
      <w:r w:rsidRPr="00162DCB">
        <w:t>8.</w:t>
      </w:r>
      <w:r w:rsidRPr="00162DCB">
        <w:tab/>
        <w:t xml:space="preserve">K. Obayashi, K. Saeki, J. Iwamoto, Y. Ikada, N. Kurumatani, Association between light exposure at night and nighttime blood pressure in the elderly independent of nocturnal urinary melatonin excretion. </w:t>
      </w:r>
      <w:r w:rsidRPr="00162DCB">
        <w:rPr>
          <w:i/>
        </w:rPr>
        <w:t>Chronobiology International</w:t>
      </w:r>
      <w:r w:rsidRPr="00162DCB">
        <w:t xml:space="preserve"> </w:t>
      </w:r>
      <w:r w:rsidRPr="00162DCB">
        <w:rPr>
          <w:b/>
        </w:rPr>
        <w:t>31</w:t>
      </w:r>
      <w:r w:rsidRPr="00162DCB">
        <w:t>, 779-786 (2014).</w:t>
      </w:r>
    </w:p>
    <w:p w14:paraId="4E447418" w14:textId="77777777" w:rsidR="00162DCB" w:rsidRPr="00162DCB" w:rsidRDefault="00162DCB" w:rsidP="00162DCB">
      <w:pPr>
        <w:pStyle w:val="EndNoteBibliography"/>
        <w:spacing w:after="0"/>
        <w:ind w:left="720" w:hanging="720"/>
      </w:pPr>
      <w:r w:rsidRPr="00162DCB">
        <w:t>9.</w:t>
      </w:r>
      <w:r w:rsidRPr="00162DCB">
        <w:tab/>
        <w:t>C. K. Hui</w:t>
      </w:r>
      <w:r w:rsidRPr="00162DCB">
        <w:rPr>
          <w:i/>
        </w:rPr>
        <w:t xml:space="preserve"> et al.</w:t>
      </w:r>
      <w:r w:rsidRPr="00162DCB">
        <w:t xml:space="preserve">, Dim artificial light at night alters immediate early gene expression throughout the avian brain. </w:t>
      </w:r>
      <w:r w:rsidRPr="00162DCB">
        <w:rPr>
          <w:i/>
        </w:rPr>
        <w:t>Frontiers in Neuroscience</w:t>
      </w:r>
      <w:r w:rsidRPr="00162DCB">
        <w:t xml:space="preserve"> </w:t>
      </w:r>
      <w:r w:rsidRPr="00162DCB">
        <w:rPr>
          <w:b/>
        </w:rPr>
        <w:t>17</w:t>
      </w:r>
      <w:r w:rsidRPr="00162DCB">
        <w:t>,  (2023).</w:t>
      </w:r>
    </w:p>
    <w:p w14:paraId="68370375" w14:textId="77777777" w:rsidR="00162DCB" w:rsidRPr="00162DCB" w:rsidRDefault="00162DCB" w:rsidP="00162DCB">
      <w:pPr>
        <w:pStyle w:val="EndNoteBibliography"/>
        <w:spacing w:after="0"/>
        <w:ind w:left="720" w:hanging="720"/>
      </w:pPr>
      <w:r w:rsidRPr="00162DCB">
        <w:t>10.</w:t>
      </w:r>
      <w:r w:rsidRPr="00162DCB">
        <w:tab/>
        <w:t xml:space="preserve">J. Q. Ouyang, S. Davies, D. Dominoni, Hormonally mediated effects of artificial light at night on behavior and fitness: linking endocrine mechanisms with function. </w:t>
      </w:r>
      <w:r w:rsidRPr="00162DCB">
        <w:rPr>
          <w:i/>
        </w:rPr>
        <w:t>Journal of Experimental Biology</w:t>
      </w:r>
      <w:r w:rsidRPr="00162DCB">
        <w:t xml:space="preserve"> </w:t>
      </w:r>
      <w:r w:rsidRPr="00162DCB">
        <w:rPr>
          <w:b/>
        </w:rPr>
        <w:t>221</w:t>
      </w:r>
      <w:r w:rsidRPr="00162DCB">
        <w:t>,  (2018).</w:t>
      </w:r>
    </w:p>
    <w:p w14:paraId="4248806B" w14:textId="77777777" w:rsidR="00162DCB" w:rsidRPr="00162DCB" w:rsidRDefault="00162DCB" w:rsidP="00162DCB">
      <w:pPr>
        <w:pStyle w:val="EndNoteBibliography"/>
        <w:spacing w:after="0"/>
        <w:ind w:left="720" w:hanging="720"/>
      </w:pPr>
      <w:r w:rsidRPr="00162DCB">
        <w:t>11.</w:t>
      </w:r>
      <w:r w:rsidRPr="00162DCB">
        <w:tab/>
        <w:t xml:space="preserve">O. Siehler, S. Wang, G. Bloch, Social synchronization of circadian rhythms with a focus on honeybees. </w:t>
      </w:r>
      <w:r w:rsidRPr="00162DCB">
        <w:rPr>
          <w:i/>
        </w:rPr>
        <w:t>Philosophical Transactions of the Royal Society B-Biological Sciences</w:t>
      </w:r>
      <w:r w:rsidRPr="00162DCB">
        <w:t xml:space="preserve"> </w:t>
      </w:r>
      <w:r w:rsidRPr="00162DCB">
        <w:rPr>
          <w:b/>
        </w:rPr>
        <w:t>376</w:t>
      </w:r>
      <w:r w:rsidRPr="00162DCB">
        <w:t>,  (2021).</w:t>
      </w:r>
    </w:p>
    <w:p w14:paraId="458F81FC" w14:textId="77777777" w:rsidR="00162DCB" w:rsidRPr="00162DCB" w:rsidRDefault="00162DCB" w:rsidP="00162DCB">
      <w:pPr>
        <w:pStyle w:val="EndNoteBibliography"/>
        <w:spacing w:after="0"/>
        <w:ind w:left="720" w:hanging="720"/>
      </w:pPr>
      <w:r w:rsidRPr="00162DCB">
        <w:t>12.</w:t>
      </w:r>
      <w:r w:rsidRPr="00162DCB">
        <w:tab/>
        <w:t xml:space="preserve">G. Marimuthu, S. Rajan, M. K. Chandrashekaran, SOCIAL ENTRAINMENT OF THE CIRCADIAN-RHYTHM IN THE FLIGHT ACTIVITY OF THE MICROCHIROPTERAN BAT HIPPOSIDEROS-SPEORIS. </w:t>
      </w:r>
      <w:r w:rsidRPr="00162DCB">
        <w:rPr>
          <w:i/>
        </w:rPr>
        <w:t>Behavioral Ecology and Sociobiology</w:t>
      </w:r>
      <w:r w:rsidRPr="00162DCB">
        <w:t xml:space="preserve"> </w:t>
      </w:r>
      <w:r w:rsidRPr="00162DCB">
        <w:rPr>
          <w:b/>
        </w:rPr>
        <w:t>8</w:t>
      </w:r>
      <w:r w:rsidRPr="00162DCB">
        <w:t>, 147-150 (1981).</w:t>
      </w:r>
    </w:p>
    <w:p w14:paraId="4D882737" w14:textId="77777777" w:rsidR="00162DCB" w:rsidRPr="00162DCB" w:rsidRDefault="00162DCB" w:rsidP="00162DCB">
      <w:pPr>
        <w:pStyle w:val="EndNoteBibliography"/>
        <w:spacing w:after="0"/>
        <w:ind w:left="720" w:hanging="720"/>
      </w:pPr>
      <w:r w:rsidRPr="00162DCB">
        <w:t>13.</w:t>
      </w:r>
      <w:r w:rsidRPr="00162DCB">
        <w:tab/>
        <w:t xml:space="preserve">A. Rath, M. Benita, J. Doron, I. Scharf, D. Gottlieb, Social communication activates the circadian gene Tctimeless in Tribolium castaneum. </w:t>
      </w:r>
      <w:r w:rsidRPr="00162DCB">
        <w:rPr>
          <w:i/>
        </w:rPr>
        <w:t>Scientific Reports</w:t>
      </w:r>
      <w:r w:rsidRPr="00162DCB">
        <w:t xml:space="preserve"> </w:t>
      </w:r>
      <w:r w:rsidRPr="00162DCB">
        <w:rPr>
          <w:b/>
        </w:rPr>
        <w:t>11</w:t>
      </w:r>
      <w:r w:rsidRPr="00162DCB">
        <w:t>,  (2021).</w:t>
      </w:r>
    </w:p>
    <w:p w14:paraId="1677B8DB" w14:textId="77777777" w:rsidR="00162DCB" w:rsidRPr="00162DCB" w:rsidRDefault="00162DCB" w:rsidP="00162DCB">
      <w:pPr>
        <w:pStyle w:val="EndNoteBibliography"/>
        <w:spacing w:after="0"/>
        <w:ind w:left="720" w:hanging="720"/>
      </w:pPr>
      <w:r w:rsidRPr="00162DCB">
        <w:t>14.</w:t>
      </w:r>
      <w:r w:rsidRPr="00162DCB">
        <w:tab/>
        <w:t xml:space="preserve">N. Goel, T. M. Lee, Social cues accelerate reentrainment of circadian rhythms in diurnal female Octodon degus (Rodentia-Octodontidae). </w:t>
      </w:r>
      <w:r w:rsidRPr="00162DCB">
        <w:rPr>
          <w:i/>
        </w:rPr>
        <w:t>Chronobiology International</w:t>
      </w:r>
      <w:r w:rsidRPr="00162DCB">
        <w:t xml:space="preserve"> </w:t>
      </w:r>
      <w:r w:rsidRPr="00162DCB">
        <w:rPr>
          <w:b/>
        </w:rPr>
        <w:t>12</w:t>
      </w:r>
      <w:r w:rsidRPr="00162DCB">
        <w:t>, 311-323 (1995).</w:t>
      </w:r>
    </w:p>
    <w:p w14:paraId="271F27CE" w14:textId="77777777" w:rsidR="00162DCB" w:rsidRPr="00162DCB" w:rsidRDefault="00162DCB" w:rsidP="00162DCB">
      <w:pPr>
        <w:pStyle w:val="EndNoteBibliography"/>
        <w:spacing w:after="0"/>
        <w:ind w:left="720" w:hanging="720"/>
      </w:pPr>
      <w:r w:rsidRPr="00162DCB">
        <w:t>15.</w:t>
      </w:r>
      <w:r w:rsidRPr="00162DCB">
        <w:tab/>
        <w:t xml:space="preserve">K. P. Maruska, R. D. Fernald, Social Regulation of Gene Expression in the Hypothalamic-Pituitary-Gonadal Axis. </w:t>
      </w:r>
      <w:r w:rsidRPr="00162DCB">
        <w:rPr>
          <w:i/>
        </w:rPr>
        <w:t>Physiology</w:t>
      </w:r>
      <w:r w:rsidRPr="00162DCB">
        <w:t xml:space="preserve"> </w:t>
      </w:r>
      <w:r w:rsidRPr="00162DCB">
        <w:rPr>
          <w:b/>
        </w:rPr>
        <w:t>26</w:t>
      </w:r>
      <w:r w:rsidRPr="00162DCB">
        <w:t>, 412-423 (2011).</w:t>
      </w:r>
    </w:p>
    <w:p w14:paraId="46574401" w14:textId="77777777" w:rsidR="00162DCB" w:rsidRPr="00162DCB" w:rsidRDefault="00162DCB" w:rsidP="00162DCB">
      <w:pPr>
        <w:pStyle w:val="EndNoteBibliography"/>
        <w:spacing w:after="0"/>
        <w:ind w:left="720" w:hanging="720"/>
      </w:pPr>
      <w:r w:rsidRPr="00162DCB">
        <w:t>16.</w:t>
      </w:r>
      <w:r w:rsidRPr="00162DCB">
        <w:tab/>
        <w:t xml:space="preserve">K. Chaturvedi, A. Srivastava, S. Malik, S. Rani, The presence/absence of conspecifics modulates the circadian locomotor activity and body mass in spotted munia (&lt;i&gt;Lonchura punctulata&lt;/i&gt;). </w:t>
      </w:r>
      <w:r w:rsidRPr="00162DCB">
        <w:rPr>
          <w:i/>
        </w:rPr>
        <w:t>Chronobiology International</w:t>
      </w:r>
      <w:r w:rsidRPr="00162DCB">
        <w:t xml:space="preserve"> </w:t>
      </w:r>
      <w:r w:rsidRPr="00162DCB">
        <w:rPr>
          <w:b/>
        </w:rPr>
        <w:t>41</w:t>
      </w:r>
      <w:r w:rsidRPr="00162DCB">
        <w:t>, 105-126 (2024).</w:t>
      </w:r>
    </w:p>
    <w:p w14:paraId="1B1D6464" w14:textId="77777777" w:rsidR="00162DCB" w:rsidRPr="00162DCB" w:rsidRDefault="00162DCB" w:rsidP="00162DCB">
      <w:pPr>
        <w:pStyle w:val="EndNoteBibliography"/>
        <w:spacing w:after="0"/>
        <w:ind w:left="720" w:hanging="720"/>
      </w:pPr>
      <w:r w:rsidRPr="00162DCB">
        <w:t>17.</w:t>
      </w:r>
      <w:r w:rsidRPr="00162DCB">
        <w:tab/>
        <w:t xml:space="preserve">J. D. Levine, P. Funes, H. B. Dowse, J. C. Hall, Resetting the circadian clock by social experience in Drosophila melanogaster. </w:t>
      </w:r>
      <w:r w:rsidRPr="00162DCB">
        <w:rPr>
          <w:i/>
        </w:rPr>
        <w:t>Science</w:t>
      </w:r>
      <w:r w:rsidRPr="00162DCB">
        <w:t xml:space="preserve"> </w:t>
      </w:r>
      <w:r w:rsidRPr="00162DCB">
        <w:rPr>
          <w:b/>
        </w:rPr>
        <w:t>298</w:t>
      </w:r>
      <w:r w:rsidRPr="00162DCB">
        <w:t>, 2010-2012 (2002).</w:t>
      </w:r>
    </w:p>
    <w:p w14:paraId="4A741C06" w14:textId="77777777" w:rsidR="00162DCB" w:rsidRPr="00162DCB" w:rsidRDefault="00162DCB" w:rsidP="00162DCB">
      <w:pPr>
        <w:pStyle w:val="EndNoteBibliography"/>
        <w:spacing w:after="0"/>
        <w:ind w:left="720" w:hanging="720"/>
      </w:pPr>
      <w:r w:rsidRPr="00162DCB">
        <w:t>18.</w:t>
      </w:r>
      <w:r w:rsidRPr="00162DCB">
        <w:tab/>
        <w:t xml:space="preserve">N. Goel, T. M. Lee, Olfactory bulbectomy impedes social but not photic reentrainment of circadian rhythms in female Octodon degus. </w:t>
      </w:r>
      <w:r w:rsidRPr="00162DCB">
        <w:rPr>
          <w:i/>
        </w:rPr>
        <w:t>Journal of Biological Rhythms</w:t>
      </w:r>
      <w:r w:rsidRPr="00162DCB">
        <w:t xml:space="preserve"> </w:t>
      </w:r>
      <w:r w:rsidRPr="00162DCB">
        <w:rPr>
          <w:b/>
        </w:rPr>
        <w:t>12</w:t>
      </w:r>
      <w:r w:rsidRPr="00162DCB">
        <w:t>, 362-370 (1997).</w:t>
      </w:r>
    </w:p>
    <w:p w14:paraId="0A0F1CC1" w14:textId="77777777" w:rsidR="00162DCB" w:rsidRPr="00162DCB" w:rsidRDefault="00162DCB" w:rsidP="00162DCB">
      <w:pPr>
        <w:pStyle w:val="EndNoteBibliography"/>
        <w:spacing w:after="0"/>
        <w:ind w:left="720" w:hanging="720"/>
      </w:pPr>
      <w:r w:rsidRPr="00162DCB">
        <w:t>19.</w:t>
      </w:r>
      <w:r w:rsidRPr="00162DCB">
        <w:tab/>
        <w:t xml:space="preserve">N. A. Jha, V. Kumar, Female conspecifics restore rhythmic singing behaviour in arrhythmic male zebra finches. </w:t>
      </w:r>
      <w:r w:rsidRPr="00162DCB">
        <w:rPr>
          <w:i/>
        </w:rPr>
        <w:t>Journal of Biosciences</w:t>
      </w:r>
      <w:r w:rsidRPr="00162DCB">
        <w:t xml:space="preserve"> </w:t>
      </w:r>
      <w:r w:rsidRPr="00162DCB">
        <w:rPr>
          <w:b/>
        </w:rPr>
        <w:t>42</w:t>
      </w:r>
      <w:r w:rsidRPr="00162DCB">
        <w:t>, 139-147 (2017).</w:t>
      </w:r>
    </w:p>
    <w:p w14:paraId="65DABC3D" w14:textId="77777777" w:rsidR="00162DCB" w:rsidRPr="00162DCB" w:rsidRDefault="00162DCB" w:rsidP="00162DCB">
      <w:pPr>
        <w:pStyle w:val="EndNoteBibliography"/>
        <w:spacing w:after="0"/>
        <w:ind w:left="720" w:hanging="720"/>
      </w:pPr>
      <w:r w:rsidRPr="00162DCB">
        <w:lastRenderedPageBreak/>
        <w:t>20.</w:t>
      </w:r>
      <w:r w:rsidRPr="00162DCB">
        <w:tab/>
        <w:t>V. J. Alaasam</w:t>
      </w:r>
      <w:r w:rsidRPr="00162DCB">
        <w:rPr>
          <w:i/>
        </w:rPr>
        <w:t xml:space="preserve"> et al.</w:t>
      </w:r>
      <w:r w:rsidRPr="00162DCB">
        <w:t xml:space="preserve">, Light at night disrupts nocturnal rest and elevates glucocorticoids at cool color temperatures. </w:t>
      </w:r>
      <w:r w:rsidRPr="00162DCB">
        <w:rPr>
          <w:i/>
        </w:rPr>
        <w:t>Journal of Experimental Zoology Part a-Ecological and Integrative Physiology</w:t>
      </w:r>
      <w:r w:rsidRPr="00162DCB">
        <w:t xml:space="preserve"> </w:t>
      </w:r>
      <w:r w:rsidRPr="00162DCB">
        <w:rPr>
          <w:b/>
        </w:rPr>
        <w:t>329</w:t>
      </w:r>
      <w:r w:rsidRPr="00162DCB">
        <w:t>, 465-472 (2018).</w:t>
      </w:r>
    </w:p>
    <w:p w14:paraId="2C756E2C" w14:textId="77777777" w:rsidR="00162DCB" w:rsidRPr="00162DCB" w:rsidRDefault="00162DCB" w:rsidP="00162DCB">
      <w:pPr>
        <w:pStyle w:val="EndNoteBibliography"/>
        <w:spacing w:after="0"/>
        <w:ind w:left="720" w:hanging="720"/>
      </w:pPr>
      <w:r w:rsidRPr="00162DCB">
        <w:t>21.</w:t>
      </w:r>
      <w:r w:rsidRPr="00162DCB">
        <w:tab/>
        <w:t>D. M. Dominoni</w:t>
      </w:r>
      <w:r w:rsidRPr="00162DCB">
        <w:rPr>
          <w:i/>
        </w:rPr>
        <w:t xml:space="preserve"> et al.</w:t>
      </w:r>
      <w:r w:rsidRPr="00162DCB">
        <w:t xml:space="preserve">, Artificial light at night leads to circadian disruption in a songbird: integrated evidence from behavioural, genomic and metabolomic data. </w:t>
      </w:r>
      <w:r w:rsidRPr="00162DCB">
        <w:rPr>
          <w:i/>
        </w:rPr>
        <w:t>bioRxiv</w:t>
      </w:r>
      <w:r w:rsidRPr="00162DCB">
        <w:t>, 2020.2012.2018.423473 (2021).</w:t>
      </w:r>
    </w:p>
    <w:p w14:paraId="723BED81" w14:textId="77777777" w:rsidR="00162DCB" w:rsidRPr="00162DCB" w:rsidRDefault="00162DCB" w:rsidP="00162DCB">
      <w:pPr>
        <w:pStyle w:val="EndNoteBibliography"/>
        <w:spacing w:after="0"/>
        <w:ind w:left="720" w:hanging="720"/>
      </w:pPr>
      <w:r w:rsidRPr="00162DCB">
        <w:t>22.</w:t>
      </w:r>
      <w:r w:rsidRPr="00162DCB">
        <w:tab/>
        <w:t xml:space="preserve">L. K. Fonken, R. J. Nelson, The Effects of Light at Night on Circadian Clocks and Metabolism. </w:t>
      </w:r>
      <w:r w:rsidRPr="00162DCB">
        <w:rPr>
          <w:i/>
        </w:rPr>
        <w:t>Endocrine Reviews</w:t>
      </w:r>
      <w:r w:rsidRPr="00162DCB">
        <w:t xml:space="preserve"> </w:t>
      </w:r>
      <w:r w:rsidRPr="00162DCB">
        <w:rPr>
          <w:b/>
        </w:rPr>
        <w:t>35</w:t>
      </w:r>
      <w:r w:rsidRPr="00162DCB">
        <w:t>, 648-670 (2014).</w:t>
      </w:r>
    </w:p>
    <w:p w14:paraId="4ABCE2C7" w14:textId="77777777" w:rsidR="00162DCB" w:rsidRPr="00162DCB" w:rsidRDefault="00162DCB" w:rsidP="00162DCB">
      <w:pPr>
        <w:pStyle w:val="EndNoteBibliography"/>
        <w:spacing w:after="0"/>
        <w:ind w:left="720" w:hanging="720"/>
      </w:pPr>
      <w:r w:rsidRPr="00162DCB">
        <w:t>23.</w:t>
      </w:r>
      <w:r w:rsidRPr="00162DCB">
        <w:tab/>
        <w:t xml:space="preserve">K. Spoelstra, I. Verhagen, D. Meijer, M. E. Visser, Artificial light at night shifts daily activity patterns but not the internal clock in the great tit (Parus major). </w:t>
      </w:r>
      <w:r w:rsidRPr="00162DCB">
        <w:rPr>
          <w:i/>
        </w:rPr>
        <w:t>Proceedings of the Royal Society B-Biological Sciences</w:t>
      </w:r>
      <w:r w:rsidRPr="00162DCB">
        <w:t xml:space="preserve"> </w:t>
      </w:r>
      <w:r w:rsidRPr="00162DCB">
        <w:rPr>
          <w:b/>
        </w:rPr>
        <w:t>285</w:t>
      </w:r>
      <w:r w:rsidRPr="00162DCB">
        <w:t>,  (2018).</w:t>
      </w:r>
    </w:p>
    <w:p w14:paraId="10C67302" w14:textId="77777777" w:rsidR="00162DCB" w:rsidRPr="00162DCB" w:rsidRDefault="00162DCB" w:rsidP="00162DCB">
      <w:pPr>
        <w:pStyle w:val="EndNoteBibliography"/>
        <w:spacing w:after="0"/>
        <w:ind w:left="720" w:hanging="720"/>
      </w:pPr>
      <w:r w:rsidRPr="00162DCB">
        <w:t>24.</w:t>
      </w:r>
      <w:r w:rsidRPr="00162DCB">
        <w:tab/>
        <w:t xml:space="preserve">A. Patke, M. W. Young, S. Axelrod, Molecular mechanisms and physiological importance of circadian rhythms. </w:t>
      </w:r>
      <w:r w:rsidRPr="00162DCB">
        <w:rPr>
          <w:i/>
        </w:rPr>
        <w:t>Nature Reviews Molecular Cell Biology</w:t>
      </w:r>
      <w:r w:rsidRPr="00162DCB">
        <w:t xml:space="preserve"> </w:t>
      </w:r>
      <w:r w:rsidRPr="00162DCB">
        <w:rPr>
          <w:b/>
        </w:rPr>
        <w:t>21</w:t>
      </w:r>
      <w:r w:rsidRPr="00162DCB">
        <w:t>, 67-84 (2020).</w:t>
      </w:r>
    </w:p>
    <w:p w14:paraId="2F1352E7" w14:textId="77777777" w:rsidR="00162DCB" w:rsidRPr="00162DCB" w:rsidRDefault="00162DCB" w:rsidP="00162DCB">
      <w:pPr>
        <w:pStyle w:val="EndNoteBibliography"/>
        <w:spacing w:after="0"/>
        <w:ind w:left="720" w:hanging="720"/>
      </w:pPr>
      <w:r w:rsidRPr="00162DCB">
        <w:t>25.</w:t>
      </w:r>
      <w:r w:rsidRPr="00162DCB">
        <w:tab/>
        <w:t>F. Catalano</w:t>
      </w:r>
      <w:r w:rsidRPr="00162DCB">
        <w:rPr>
          <w:i/>
        </w:rPr>
        <w:t xml:space="preserve"> et al.</w:t>
      </w:r>
      <w:r w:rsidRPr="00162DCB">
        <w:t xml:space="preserve">, Circadian Clock Desynchronization and Insulin Resistance. </w:t>
      </w:r>
      <w:r w:rsidRPr="00162DCB">
        <w:rPr>
          <w:i/>
        </w:rPr>
        <w:t>International Journal of Environmental Research and Public Health</w:t>
      </w:r>
      <w:r w:rsidRPr="00162DCB">
        <w:t xml:space="preserve"> </w:t>
      </w:r>
      <w:r w:rsidRPr="00162DCB">
        <w:rPr>
          <w:b/>
        </w:rPr>
        <w:t>20</w:t>
      </w:r>
      <w:r w:rsidRPr="00162DCB">
        <w:t>,  (2023).</w:t>
      </w:r>
    </w:p>
    <w:p w14:paraId="6E93C379" w14:textId="77777777" w:rsidR="00162DCB" w:rsidRPr="00162DCB" w:rsidRDefault="00162DCB" w:rsidP="00162DCB">
      <w:pPr>
        <w:pStyle w:val="EndNoteBibliography"/>
        <w:spacing w:after="0"/>
        <w:ind w:left="720" w:hanging="720"/>
      </w:pPr>
      <w:r w:rsidRPr="00162DCB">
        <w:t>26.</w:t>
      </w:r>
      <w:r w:rsidRPr="00162DCB">
        <w:tab/>
        <w:t>Y. Tahara</w:t>
      </w:r>
      <w:r w:rsidRPr="00162DCB">
        <w:rPr>
          <w:i/>
        </w:rPr>
        <w:t xml:space="preserve"> et al.</w:t>
      </w:r>
      <w:r w:rsidRPr="00162DCB">
        <w:t xml:space="preserve">, Entrainment of the mouse circadian clock by sub-acute physical and psychological stress. </w:t>
      </w:r>
      <w:r w:rsidRPr="00162DCB">
        <w:rPr>
          <w:i/>
        </w:rPr>
        <w:t>Scientific Reports</w:t>
      </w:r>
      <w:r w:rsidRPr="00162DCB">
        <w:t xml:space="preserve"> </w:t>
      </w:r>
      <w:r w:rsidRPr="00162DCB">
        <w:rPr>
          <w:b/>
        </w:rPr>
        <w:t>5</w:t>
      </w:r>
      <w:r w:rsidRPr="00162DCB">
        <w:t>,  (2015).</w:t>
      </w:r>
    </w:p>
    <w:p w14:paraId="7E52C74E" w14:textId="77777777" w:rsidR="00162DCB" w:rsidRPr="00162DCB" w:rsidRDefault="00162DCB" w:rsidP="00162DCB">
      <w:pPr>
        <w:pStyle w:val="EndNoteBibliography"/>
        <w:spacing w:after="0"/>
        <w:ind w:left="720" w:hanging="720"/>
      </w:pPr>
      <w:r w:rsidRPr="00162DCB">
        <w:t>27.</w:t>
      </w:r>
      <w:r w:rsidRPr="00162DCB">
        <w:tab/>
        <w:t xml:space="preserve">J. C. Borniger, S. K. Maurya, M. Periasamy, R. J. Nelson, Acute dim light at night increases body mass, alters metabolism, and shifts core body temperature circadian rhythms. </w:t>
      </w:r>
      <w:r w:rsidRPr="00162DCB">
        <w:rPr>
          <w:i/>
        </w:rPr>
        <w:t>Chronobiology International</w:t>
      </w:r>
      <w:r w:rsidRPr="00162DCB">
        <w:t xml:space="preserve"> </w:t>
      </w:r>
      <w:r w:rsidRPr="00162DCB">
        <w:rPr>
          <w:b/>
        </w:rPr>
        <w:t>31</w:t>
      </w:r>
      <w:r w:rsidRPr="00162DCB">
        <w:t>, 917-925 (2014).</w:t>
      </w:r>
    </w:p>
    <w:p w14:paraId="3436D2BA" w14:textId="77777777" w:rsidR="00162DCB" w:rsidRPr="00162DCB" w:rsidRDefault="00162DCB" w:rsidP="00162DCB">
      <w:pPr>
        <w:pStyle w:val="EndNoteBibliography"/>
        <w:spacing w:after="0"/>
        <w:ind w:left="720" w:hanging="720"/>
      </w:pPr>
      <w:r w:rsidRPr="00162DCB">
        <w:t>28.</w:t>
      </w:r>
      <w:r w:rsidRPr="00162DCB">
        <w:tab/>
        <w:t>I. Mishra</w:t>
      </w:r>
      <w:r w:rsidRPr="00162DCB">
        <w:rPr>
          <w:i/>
        </w:rPr>
        <w:t xml:space="preserve"> et al.</w:t>
      </w:r>
      <w:r w:rsidRPr="00162DCB">
        <w:t xml:space="preserve">, Light at night disrupts diel patterns of cytokine gene expression and endocrine profiles in zebra finch (Taeniopygia guttata). </w:t>
      </w:r>
      <w:r w:rsidRPr="00162DCB">
        <w:rPr>
          <w:i/>
        </w:rPr>
        <w:t>Scientific Reports</w:t>
      </w:r>
      <w:r w:rsidRPr="00162DCB">
        <w:t xml:space="preserve"> </w:t>
      </w:r>
      <w:r w:rsidRPr="00162DCB">
        <w:rPr>
          <w:b/>
        </w:rPr>
        <w:t>9</w:t>
      </w:r>
      <w:r w:rsidRPr="00162DCB">
        <w:t>,  (2019).</w:t>
      </w:r>
    </w:p>
    <w:p w14:paraId="079A3168" w14:textId="77777777" w:rsidR="00162DCB" w:rsidRPr="00162DCB" w:rsidRDefault="00162DCB" w:rsidP="00162DCB">
      <w:pPr>
        <w:pStyle w:val="EndNoteBibliography"/>
        <w:spacing w:after="0"/>
        <w:ind w:left="720" w:hanging="720"/>
      </w:pPr>
      <w:r w:rsidRPr="00162DCB">
        <w:t>29.</w:t>
      </w:r>
      <w:r w:rsidRPr="00162DCB">
        <w:tab/>
        <w:t xml:space="preserve">D. M. Dominoni, W. Goymann, B. Helm, J. Partecke, Urban-like night illumination reduces melatonin release in European blackbirds (&lt;i&gt;Turdus merula&lt;/i&gt;): implications of city life for biological time-keeping of songbirds. </w:t>
      </w:r>
      <w:r w:rsidRPr="00162DCB">
        <w:rPr>
          <w:i/>
        </w:rPr>
        <w:t>Frontiers in Zoology</w:t>
      </w:r>
      <w:r w:rsidRPr="00162DCB">
        <w:t xml:space="preserve"> </w:t>
      </w:r>
      <w:r w:rsidRPr="00162DCB">
        <w:rPr>
          <w:b/>
        </w:rPr>
        <w:t>10</w:t>
      </w:r>
      <w:r w:rsidRPr="00162DCB">
        <w:t>,  (2013).</w:t>
      </w:r>
    </w:p>
    <w:p w14:paraId="35E06E1D" w14:textId="77777777" w:rsidR="00162DCB" w:rsidRPr="00162DCB" w:rsidRDefault="00162DCB" w:rsidP="00162DCB">
      <w:pPr>
        <w:pStyle w:val="EndNoteBibliography"/>
        <w:spacing w:after="0"/>
        <w:ind w:left="720" w:hanging="720"/>
      </w:pPr>
      <w:r w:rsidRPr="00162DCB">
        <w:t>30.</w:t>
      </w:r>
      <w:r w:rsidRPr="00162DCB">
        <w:tab/>
        <w:t xml:space="preserve">M. J. Paul, P. Indic, W. J. Schwartz, Social forces can impact the circadian clocks of cohabiting hamsters. </w:t>
      </w:r>
      <w:r w:rsidRPr="00162DCB">
        <w:rPr>
          <w:i/>
        </w:rPr>
        <w:t>Proceedings of the Royal Society B-Biological Sciences</w:t>
      </w:r>
      <w:r w:rsidRPr="00162DCB">
        <w:t xml:space="preserve"> </w:t>
      </w:r>
      <w:r w:rsidRPr="00162DCB">
        <w:rPr>
          <w:b/>
        </w:rPr>
        <w:t>281</w:t>
      </w:r>
      <w:r w:rsidRPr="00162DCB">
        <w:t>,  (2014).</w:t>
      </w:r>
    </w:p>
    <w:p w14:paraId="6732A6AB" w14:textId="77777777" w:rsidR="00162DCB" w:rsidRPr="00162DCB" w:rsidRDefault="00162DCB" w:rsidP="00162DCB">
      <w:pPr>
        <w:pStyle w:val="EndNoteBibliography"/>
        <w:spacing w:after="0"/>
        <w:ind w:left="720" w:hanging="720"/>
      </w:pPr>
      <w:r w:rsidRPr="00162DCB">
        <w:t>31.</w:t>
      </w:r>
      <w:r w:rsidRPr="00162DCB">
        <w:tab/>
        <w:t xml:space="preserve">F. B. Goncalves, B. S. B. Goncalves, J. S. Cavalcante, C. V. M. Azevedo, Aging-related changes on social synchronization of circadian activity rhythm in a diurnal primate (Callithrix jacchus). </w:t>
      </w:r>
      <w:r w:rsidRPr="00162DCB">
        <w:rPr>
          <w:i/>
        </w:rPr>
        <w:t>Chronobiology International</w:t>
      </w:r>
      <w:r w:rsidRPr="00162DCB">
        <w:t xml:space="preserve"> </w:t>
      </w:r>
      <w:r w:rsidRPr="00162DCB">
        <w:rPr>
          <w:b/>
        </w:rPr>
        <w:t>37</w:t>
      </w:r>
      <w:r w:rsidRPr="00162DCB">
        <w:t>, 980-992 (2020).</w:t>
      </w:r>
    </w:p>
    <w:p w14:paraId="7656B8CD" w14:textId="77777777" w:rsidR="00162DCB" w:rsidRPr="00162DCB" w:rsidRDefault="00162DCB" w:rsidP="00162DCB">
      <w:pPr>
        <w:pStyle w:val="EndNoteBibliography"/>
        <w:ind w:left="720" w:hanging="720"/>
      </w:pPr>
      <w:r w:rsidRPr="00162DCB">
        <w:t>32.</w:t>
      </w:r>
      <w:r w:rsidRPr="00162DCB">
        <w:tab/>
        <w:t xml:space="preserve">Y. Ping, L. Z. Shao, M. Z. Li, L. N. Yang, J. X. Zhang, Contribution of Social Influences through Superposition of Visual and Olfactory Inputs to Circadian Re-entrainment. </w:t>
      </w:r>
      <w:r w:rsidRPr="00162DCB">
        <w:rPr>
          <w:i/>
        </w:rPr>
        <w:t>Iscience</w:t>
      </w:r>
      <w:r w:rsidRPr="00162DCB">
        <w:t xml:space="preserve"> </w:t>
      </w:r>
      <w:r w:rsidRPr="00162DCB">
        <w:rPr>
          <w:b/>
        </w:rPr>
        <w:t>23</w:t>
      </w:r>
      <w:r w:rsidRPr="00162DCB">
        <w:t>,  (2020).</w:t>
      </w:r>
    </w:p>
    <w:p w14:paraId="3C802561" w14:textId="1D30DB38" w:rsidR="0098592A" w:rsidRPr="0098592A" w:rsidRDefault="0098592A" w:rsidP="005540E5">
      <w:pPr>
        <w:spacing w:after="0" w:line="480" w:lineRule="auto"/>
        <w:rPr>
          <w:rFonts w:ascii="Arial" w:hAnsi="Arial" w:cs="Arial"/>
          <w:bCs/>
        </w:rPr>
      </w:pPr>
      <w:r>
        <w:rPr>
          <w:rFonts w:ascii="Arial" w:hAnsi="Arial" w:cs="Arial"/>
          <w:bCs/>
        </w:rPr>
        <w:fldChar w:fldCharType="end"/>
      </w:r>
    </w:p>
    <w:sectPr w:rsidR="0098592A" w:rsidRPr="0098592A" w:rsidSect="001F4216">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enny Q Ouyang" w:date="2024-03-13T09:39:00Z" w:initials="JO">
    <w:p w14:paraId="7B1335FE" w14:textId="77777777" w:rsidR="00903FDF" w:rsidRDefault="00903FDF" w:rsidP="00903FDF">
      <w:pPr>
        <w:pStyle w:val="CommentText"/>
      </w:pPr>
      <w:r>
        <w:rPr>
          <w:rStyle w:val="CommentReference"/>
        </w:rPr>
        <w:annotationRef/>
      </w:r>
      <w:r>
        <w:t>I like the new title</w:t>
      </w:r>
    </w:p>
    <w:p w14:paraId="2B0B46FD" w14:textId="77777777" w:rsidR="00903FDF" w:rsidRDefault="00903FDF" w:rsidP="00903FDF">
      <w:pPr>
        <w:pStyle w:val="CommentText"/>
      </w:pPr>
    </w:p>
    <w:p w14:paraId="6AAF192C" w14:textId="77777777" w:rsidR="00903FDF" w:rsidRDefault="00903FDF" w:rsidP="00903FDF">
      <w:pPr>
        <w:pStyle w:val="CommentText"/>
      </w:pPr>
      <w:r>
        <w:t>I would try a for a presubmission inquiry for currently biology and when it gets closer and ready to go, as your committee may comment on it as well, I can send you a sample of what that looks like.</w:t>
      </w:r>
    </w:p>
    <w:p w14:paraId="5A658ED7" w14:textId="77777777" w:rsidR="00903FDF" w:rsidRDefault="00903FDF" w:rsidP="00903FDF">
      <w:pPr>
        <w:pStyle w:val="CommentText"/>
      </w:pPr>
    </w:p>
    <w:p w14:paraId="0525B07D" w14:textId="77777777" w:rsidR="00903FDF" w:rsidRDefault="00903FDF" w:rsidP="00903FDF">
      <w:pPr>
        <w:pStyle w:val="CommentText"/>
      </w:pPr>
      <w:r>
        <w:t>My thoughts are and we can also discuss with yong:</w:t>
      </w:r>
    </w:p>
    <w:p w14:paraId="11F071D9" w14:textId="77777777" w:rsidR="00903FDF" w:rsidRDefault="00903FDF" w:rsidP="00903FDF">
      <w:pPr>
        <w:pStyle w:val="CommentText"/>
      </w:pPr>
    </w:p>
    <w:p w14:paraId="504C3B6B" w14:textId="77777777" w:rsidR="00903FDF" w:rsidRDefault="00903FDF" w:rsidP="00903FDF">
      <w:pPr>
        <w:pStyle w:val="CommentText"/>
      </w:pPr>
      <w:r>
        <w:t>Current Biology</w:t>
      </w:r>
    </w:p>
    <w:p w14:paraId="17904A72" w14:textId="77777777" w:rsidR="00903FDF" w:rsidRDefault="00903FDF" w:rsidP="00903FDF">
      <w:pPr>
        <w:pStyle w:val="CommentText"/>
      </w:pPr>
      <w:r>
        <w:t>Plos Biology</w:t>
      </w:r>
    </w:p>
    <w:p w14:paraId="1584B156" w14:textId="77777777" w:rsidR="00903FDF" w:rsidRDefault="00903FDF" w:rsidP="00903FDF">
      <w:pPr>
        <w:pStyle w:val="CommentText"/>
      </w:pPr>
      <w:r>
        <w:t>Proceedings B</w:t>
      </w:r>
    </w:p>
    <w:p w14:paraId="3A980E3A" w14:textId="77777777" w:rsidR="00903FDF" w:rsidRDefault="00903FDF" w:rsidP="00903FDF">
      <w:pPr>
        <w:pStyle w:val="CommentText"/>
      </w:pPr>
      <w:r>
        <w:t>Biol Letteres</w:t>
      </w:r>
    </w:p>
  </w:comment>
  <w:comment w:id="1" w:author="勇 张" w:date="2024-06-11T20:34:00Z" w:initials="勇张">
    <w:p w14:paraId="6CE0A7B1" w14:textId="77777777" w:rsidR="007B6A5B" w:rsidRDefault="007B6A5B" w:rsidP="007B6A5B">
      <w:r>
        <w:rPr>
          <w:rStyle w:val="CommentReference"/>
        </w:rPr>
        <w:annotationRef/>
      </w:r>
      <w:r>
        <w:rPr>
          <w:color w:val="000000"/>
          <w:sz w:val="20"/>
          <w:szCs w:val="20"/>
        </w:rPr>
        <w:t xml:space="preserve">The choices look good to me. </w:t>
      </w:r>
    </w:p>
  </w:comment>
  <w:comment w:id="2" w:author="勇 张" w:date="2024-06-12T08:26:00Z" w:initials="勇张">
    <w:p w14:paraId="3725DAB3" w14:textId="465F09AF" w:rsidR="000C6072" w:rsidRDefault="000C6072" w:rsidP="000C6072">
      <w:r>
        <w:rPr>
          <w:rStyle w:val="CommentReference"/>
        </w:rPr>
        <w:annotationRef/>
      </w:r>
      <w:r>
        <w:rPr>
          <w:color w:val="000000"/>
          <w:sz w:val="20"/>
          <w:szCs w:val="20"/>
        </w:rPr>
        <w:t>I feel like this is not the main focus of this introduction and paper. It seems a bit weird for me to put this sentence here.</w:t>
      </w:r>
    </w:p>
  </w:comment>
  <w:comment w:id="3" w:author="Cassandra Hui" w:date="2024-06-20T08:23:00Z" w:initials="CH">
    <w:p w14:paraId="6075B321" w14:textId="77777777" w:rsidR="00636E8F" w:rsidRDefault="00636E8F" w:rsidP="00636E8F">
      <w:pPr>
        <w:pStyle w:val="CommentText"/>
      </w:pPr>
      <w:r>
        <w:rPr>
          <w:rStyle w:val="CommentReference"/>
        </w:rPr>
        <w:annotationRef/>
      </w:r>
      <w:r>
        <w:t xml:space="preserve">We talked a lot about adding melatonin into the intro, I am unsure the best way to change this. </w:t>
      </w:r>
    </w:p>
  </w:comment>
  <w:comment w:id="4" w:author="Jenny Q Ouyang" w:date="2024-06-20T23:59:00Z" w:initials="JO">
    <w:p w14:paraId="34D8B311" w14:textId="77777777" w:rsidR="000D7C9E" w:rsidRDefault="000D7C9E" w:rsidP="000D7C9E">
      <w:pPr>
        <w:pStyle w:val="CommentText"/>
      </w:pPr>
      <w:r>
        <w:rPr>
          <w:rStyle w:val="CommentReference"/>
        </w:rPr>
        <w:annotationRef/>
      </w:r>
      <w:r>
        <w:t>Now that I read it again, I do think the last sentence is out of place. I tried to edit. What do you think?</w:t>
      </w:r>
    </w:p>
  </w:comment>
  <w:comment w:id="5" w:author="Jenny Q Ouyang" w:date="2024-05-13T10:38:00Z" w:initials="JO">
    <w:p w14:paraId="1E69F77B" w14:textId="3EB0714C" w:rsidR="005622EB" w:rsidRDefault="005622EB" w:rsidP="005622EB">
      <w:pPr>
        <w:pStyle w:val="CommentText"/>
      </w:pPr>
      <w:r>
        <w:rPr>
          <w:rStyle w:val="CommentReference"/>
        </w:rPr>
        <w:annotationRef/>
      </w:r>
      <w:r>
        <w:t>There are many studies out there that have found contrary findings with respect to melatonin. I would say something like: the effects of ALAN on melatonin are varied, depending on light intensity, species, …. (cite the articles)</w:t>
      </w:r>
    </w:p>
    <w:p w14:paraId="6247F3DC" w14:textId="77777777" w:rsidR="005622EB" w:rsidRDefault="005622EB" w:rsidP="005622EB">
      <w:pPr>
        <w:pStyle w:val="CommentText"/>
      </w:pPr>
    </w:p>
    <w:p w14:paraId="7D633861" w14:textId="77777777" w:rsidR="005622EB" w:rsidRDefault="005622EB" w:rsidP="005622EB">
      <w:pPr>
        <w:pStyle w:val="CommentText"/>
      </w:pPr>
    </w:p>
    <w:p w14:paraId="6276CBEF" w14:textId="77777777" w:rsidR="005622EB" w:rsidRDefault="005622EB" w:rsidP="005622EB">
      <w:pPr>
        <w:pStyle w:val="CommentText"/>
      </w:pPr>
      <w:r>
        <w:t>I would also combine melatonin with the other paragraph with a transition that states:</w:t>
      </w:r>
    </w:p>
    <w:p w14:paraId="027A82D8" w14:textId="77777777" w:rsidR="005622EB" w:rsidRDefault="005622EB" w:rsidP="005622EB">
      <w:pPr>
        <w:pStyle w:val="CommentText"/>
      </w:pPr>
    </w:p>
    <w:p w14:paraId="219B7A6F" w14:textId="77777777" w:rsidR="005622EB" w:rsidRDefault="005622EB" w:rsidP="005622EB">
      <w:pPr>
        <w:pStyle w:val="CommentText"/>
      </w:pPr>
      <w:r>
        <w:t>Melatonin, a hormone produced by the pineal…, is the downstream manifestation (maybe pick a diff word) of the central clock.</w:t>
      </w:r>
    </w:p>
  </w:comment>
  <w:comment w:id="6" w:author="Cassandra Hui" w:date="2024-05-27T13:05:00Z" w:initials="CH">
    <w:p w14:paraId="4D33FFDC" w14:textId="77777777" w:rsidR="0089784F" w:rsidRDefault="0089784F" w:rsidP="0089784F">
      <w:pPr>
        <w:pStyle w:val="CommentText"/>
      </w:pPr>
      <w:r>
        <w:rPr>
          <w:rStyle w:val="CommentReference"/>
        </w:rPr>
        <w:annotationRef/>
      </w:r>
      <w:r>
        <w:t xml:space="preserve">I really don’t feel like these paragraphs go together, the first is on melatonin and the second is social context. </w:t>
      </w:r>
    </w:p>
  </w:comment>
  <w:comment w:id="7" w:author="Jenny Q Ouyang" w:date="2024-05-28T00:49:00Z" w:initials="JO">
    <w:p w14:paraId="67471888" w14:textId="77777777" w:rsidR="00CC480C" w:rsidRDefault="00CC480C" w:rsidP="00CC480C">
      <w:pPr>
        <w:pStyle w:val="CommentText"/>
      </w:pPr>
      <w:r>
        <w:rPr>
          <w:rStyle w:val="CommentReference"/>
        </w:rPr>
        <w:annotationRef/>
      </w:r>
      <w:r>
        <w:t>Ok, then we can leave it, if you think a transition is unnecessary b/t two paragraphs</w:t>
      </w:r>
    </w:p>
  </w:comment>
  <w:comment w:id="18" w:author="Jenny Q Ouyang" w:date="2024-06-21T00:04:00Z" w:initials="JO">
    <w:p w14:paraId="19775512" w14:textId="77777777" w:rsidR="00C83861" w:rsidRDefault="00C83861" w:rsidP="00C83861">
      <w:pPr>
        <w:pStyle w:val="CommentText"/>
      </w:pPr>
      <w:r>
        <w:rPr>
          <w:rStyle w:val="CommentReference"/>
        </w:rPr>
        <w:annotationRef/>
      </w:r>
      <w:r>
        <w:t>I found two articles we should probably cite in some context. I especially like the “review” in prsb (read it through, lmk what you think?)</w:t>
      </w:r>
    </w:p>
    <w:p w14:paraId="12075BB3" w14:textId="77777777" w:rsidR="00C83861" w:rsidRDefault="00C83861" w:rsidP="00C83861">
      <w:pPr>
        <w:pStyle w:val="CommentText"/>
      </w:pPr>
    </w:p>
    <w:p w14:paraId="3F55926E" w14:textId="77777777" w:rsidR="00C83861" w:rsidRDefault="00000000" w:rsidP="00C83861">
      <w:pPr>
        <w:pStyle w:val="CommentText"/>
      </w:pPr>
      <w:hyperlink r:id="rId1" w:history="1">
        <w:r w:rsidR="00C83861" w:rsidRPr="00631D36">
          <w:rPr>
            <w:rStyle w:val="Hyperlink"/>
          </w:rPr>
          <w:t>https://royalsocietypublishing.org/doi/full/10.1098/rspb.2013.0035</w:t>
        </w:r>
      </w:hyperlink>
    </w:p>
    <w:p w14:paraId="50DF6CD6" w14:textId="77777777" w:rsidR="00C83861" w:rsidRDefault="00C83861" w:rsidP="00C83861">
      <w:pPr>
        <w:pStyle w:val="CommentText"/>
      </w:pPr>
    </w:p>
    <w:p w14:paraId="2E323EF2" w14:textId="77777777" w:rsidR="00C83861" w:rsidRDefault="00000000" w:rsidP="00C83861">
      <w:pPr>
        <w:pStyle w:val="CommentText"/>
      </w:pPr>
      <w:hyperlink r:id="rId2" w:history="1">
        <w:r w:rsidR="00C83861" w:rsidRPr="00631D36">
          <w:rPr>
            <w:rStyle w:val="Hyperlink"/>
          </w:rPr>
          <w:t>https://www.sciencedirect.com/science/article/abs/pii/S0031938411005154</w:t>
        </w:r>
      </w:hyperlink>
    </w:p>
  </w:comment>
  <w:comment w:id="28" w:author="勇 张" w:date="2024-06-12T08:29:00Z" w:initials="勇张">
    <w:p w14:paraId="143C6E99" w14:textId="77777777" w:rsidR="000C6072" w:rsidRDefault="000C6072" w:rsidP="000C6072">
      <w:r>
        <w:rPr>
          <w:rStyle w:val="CommentReference"/>
        </w:rPr>
        <w:annotationRef/>
      </w:r>
      <w:r>
        <w:rPr>
          <w:color w:val="000000"/>
          <w:sz w:val="20"/>
          <w:szCs w:val="20"/>
        </w:rPr>
        <w:t>Personally I don’t like this type of results presentation. I feel like that we should directly write the results here not just “activity” or “melatonin”</w:t>
      </w:r>
    </w:p>
  </w:comment>
  <w:comment w:id="30" w:author="Jenny Q Ouyang" w:date="2024-05-13T10:47:00Z" w:initials="JO">
    <w:p w14:paraId="59B894F6" w14:textId="2FDAED19" w:rsidR="00187858" w:rsidRDefault="00187858" w:rsidP="00187858">
      <w:pPr>
        <w:pStyle w:val="CommentText"/>
      </w:pPr>
      <w:r>
        <w:rPr>
          <w:rStyle w:val="CommentReference"/>
        </w:rPr>
        <w:annotationRef/>
      </w:r>
      <w:r>
        <w:t>Is this the welch T -test? Then shouldn’t it be a t statistic? I don’t understand what diff is.</w:t>
      </w:r>
    </w:p>
  </w:comment>
  <w:comment w:id="31" w:author="Cassandra Hui" w:date="2024-05-24T14:34:00Z" w:initials="CH">
    <w:p w14:paraId="4052E711" w14:textId="77777777" w:rsidR="001519DB" w:rsidRDefault="001519DB" w:rsidP="001519DB">
      <w:pPr>
        <w:pStyle w:val="CommentText"/>
      </w:pPr>
      <w:r>
        <w:rPr>
          <w:rStyle w:val="CommentReference"/>
        </w:rPr>
        <w:annotationRef/>
      </w:r>
      <w:r>
        <w:t>This was ANOVA with Tukey post hoc, I guess the proper way to report the difference of means is with M</w:t>
      </w:r>
    </w:p>
  </w:comment>
  <w:comment w:id="32" w:author="Jenny Q Ouyang" w:date="2024-05-28T01:00:00Z" w:initials="JO">
    <w:p w14:paraId="39E825B1" w14:textId="77777777" w:rsidR="008C476F" w:rsidRDefault="008C476F" w:rsidP="008C476F">
      <w:pPr>
        <w:pStyle w:val="CommentText"/>
      </w:pPr>
      <w:r>
        <w:rPr>
          <w:rStyle w:val="CommentReference"/>
        </w:rPr>
        <w:annotationRef/>
      </w:r>
      <w:r>
        <w:t>I’ve never heard of M? If it’s with tukey posthoc anova, then it should be a F statistic?</w:t>
      </w:r>
    </w:p>
  </w:comment>
  <w:comment w:id="33" w:author="Cassandra Hui" w:date="2024-05-31T12:41:00Z" w:initials="CH">
    <w:p w14:paraId="0CAA51A6" w14:textId="77777777" w:rsidR="008905FE" w:rsidRDefault="008905FE" w:rsidP="008905FE">
      <w:pPr>
        <w:pStyle w:val="CommentText"/>
      </w:pPr>
      <w:r>
        <w:rPr>
          <w:rStyle w:val="CommentReference"/>
        </w:rPr>
        <w:annotationRef/>
      </w:r>
      <w:r>
        <w:t>The results come back as “diff” for difference of mean, so Isolated birds have a mean activity onset 65 minutes after the ALAN isolated birds’ mean. Google says to report it like this. Yong do you know the correct way?</w:t>
      </w:r>
    </w:p>
  </w:comment>
  <w:comment w:id="34" w:author="Jenny Q Ouyang" w:date="2024-06-21T00:17:00Z" w:initials="JO">
    <w:p w14:paraId="54D78B9C" w14:textId="77777777" w:rsidR="00C73781" w:rsidRDefault="00C73781" w:rsidP="00C73781">
      <w:pPr>
        <w:pStyle w:val="CommentText"/>
      </w:pPr>
      <w:r>
        <w:rPr>
          <w:rStyle w:val="CommentReference"/>
        </w:rPr>
        <w:annotationRef/>
      </w:r>
      <w:r>
        <w:t>I see, M is usually mean in statistics, so this is saying the M difference. Maybe put in parentheses (diff) for the first time M appears.</w:t>
      </w:r>
    </w:p>
  </w:comment>
  <w:comment w:id="29" w:author="Jenny Q Ouyang" w:date="2024-03-13T10:20:00Z" w:initials="JO">
    <w:p w14:paraId="4BFD4A4E" w14:textId="5DFA8B58" w:rsidR="006054B1" w:rsidRDefault="006054B1" w:rsidP="006054B1">
      <w:pPr>
        <w:pStyle w:val="CommentText"/>
      </w:pPr>
      <w:r>
        <w:rPr>
          <w:rStyle w:val="CommentReference"/>
        </w:rPr>
        <w:annotationRef/>
      </w:r>
      <w:r>
        <w:t>You need some test statistics here in addition to pvalues. If it was a model, then estimates, SE, and df please.</w:t>
      </w:r>
    </w:p>
  </w:comment>
  <w:comment w:id="35" w:author="Jenny Q Ouyang" w:date="2024-05-13T10:48:00Z" w:initials="JO">
    <w:p w14:paraId="16B68D88" w14:textId="77777777" w:rsidR="00187858" w:rsidRDefault="00187858" w:rsidP="00187858">
      <w:pPr>
        <w:pStyle w:val="CommentText"/>
      </w:pPr>
      <w:r>
        <w:rPr>
          <w:rStyle w:val="CommentReference"/>
        </w:rPr>
        <w:annotationRef/>
      </w:r>
      <w:r>
        <w:t>Not sure if it can fit but y-axis should say (min)</w:t>
      </w:r>
    </w:p>
  </w:comment>
  <w:comment w:id="36" w:author="Cassandra Hui" w:date="2024-05-24T14:38:00Z" w:initials="CH">
    <w:p w14:paraId="6FB39B2C" w14:textId="77777777" w:rsidR="0008314E" w:rsidRDefault="0008314E" w:rsidP="0008314E">
      <w:pPr>
        <w:pStyle w:val="CommentText"/>
      </w:pPr>
      <w:r>
        <w:rPr>
          <w:rStyle w:val="CommentReference"/>
        </w:rPr>
        <w:annotationRef/>
      </w:r>
      <w:r>
        <w:t xml:space="preserve">If min is for minute that’s not correct. The time is on the x axis, and the y axis is mean number of hops per minute. I could change the y axis label to say Average Activity or Mean number of hops per minute. </w:t>
      </w:r>
    </w:p>
  </w:comment>
  <w:comment w:id="37" w:author="Jenny Q Ouyang" w:date="2024-05-28T01:03:00Z" w:initials="JO">
    <w:p w14:paraId="76E3494D" w14:textId="77777777" w:rsidR="008C476F" w:rsidRDefault="008C476F" w:rsidP="008C476F">
      <w:pPr>
        <w:pStyle w:val="CommentText"/>
      </w:pPr>
      <w:r>
        <w:rPr>
          <w:rStyle w:val="CommentReference"/>
        </w:rPr>
        <w:annotationRef/>
      </w:r>
      <w:r>
        <w:t>I’m actually not understanding the y-axis now. If it’s a proportion, shouldn’t it vary between 0 and 1? Could you explain this to me a bit more.</w:t>
      </w:r>
    </w:p>
  </w:comment>
  <w:comment w:id="38" w:author="Cassandra Hui" w:date="2024-05-31T12:45:00Z" w:initials="CH">
    <w:p w14:paraId="063B8A1F" w14:textId="77777777" w:rsidR="008905FE" w:rsidRDefault="008905FE" w:rsidP="008905FE">
      <w:pPr>
        <w:pStyle w:val="CommentText"/>
      </w:pPr>
      <w:r>
        <w:rPr>
          <w:rStyle w:val="CommentReference"/>
        </w:rPr>
        <w:annotationRef/>
      </w:r>
      <w:r>
        <w:t xml:space="preserve">Yes, I do not think it is technically a proportion, so I should relabel. It is the average hops per minute (by the hour) over the entire experimental period. So the social ALAN birds average hops per minute for every minute of 10 AM throughout the 10 experimental days are 6 hops. </w:t>
      </w:r>
    </w:p>
  </w:comment>
  <w:comment w:id="39" w:author="勇 张" w:date="2024-06-11T21:37:00Z" w:initials="勇张">
    <w:p w14:paraId="33CFAF83" w14:textId="77777777" w:rsidR="007B6A5B" w:rsidRDefault="007B6A5B" w:rsidP="007B6A5B">
      <w:r>
        <w:rPr>
          <w:rStyle w:val="CommentReference"/>
        </w:rPr>
        <w:annotationRef/>
      </w:r>
      <w:r>
        <w:rPr>
          <w:color w:val="000000"/>
          <w:sz w:val="20"/>
          <w:szCs w:val="20"/>
        </w:rPr>
        <w:t>So it represents more like “relative activity per bird”?</w:t>
      </w:r>
    </w:p>
  </w:comment>
  <w:comment w:id="40" w:author="勇 张" w:date="2024-06-11T21:37:00Z" w:initials="勇张">
    <w:p w14:paraId="74412CAB" w14:textId="77777777" w:rsidR="007B6A5B" w:rsidRDefault="007B6A5B" w:rsidP="007B6A5B">
      <w:r>
        <w:rPr>
          <w:rStyle w:val="CommentReference"/>
        </w:rPr>
        <w:annotationRef/>
      </w:r>
      <w:r>
        <w:rPr>
          <w:color w:val="000000"/>
          <w:sz w:val="20"/>
          <w:szCs w:val="20"/>
        </w:rPr>
        <w:t>The word legend in the figure is too small. Should be a bit bigger.</w:t>
      </w:r>
    </w:p>
  </w:comment>
  <w:comment w:id="41" w:author="Jenny Q Ouyang" w:date="2024-05-28T01:01:00Z" w:initials="JO">
    <w:p w14:paraId="7A194CD3" w14:textId="6EB9B89B" w:rsidR="008C476F" w:rsidRDefault="008C476F" w:rsidP="008C476F">
      <w:pPr>
        <w:pStyle w:val="CommentText"/>
      </w:pPr>
      <w:r>
        <w:rPr>
          <w:rStyle w:val="CommentReference"/>
        </w:rPr>
        <w:annotationRef/>
      </w:r>
      <w:r>
        <w:t>If there is mean, shouldn’t there be error bars like B? Or it makes it too messy?</w:t>
      </w:r>
    </w:p>
  </w:comment>
  <w:comment w:id="42" w:author="Cassandra Hui" w:date="2024-05-31T12:48:00Z" w:initials="CH">
    <w:p w14:paraId="227032D3" w14:textId="77777777" w:rsidR="00162DCB" w:rsidRDefault="00162DCB" w:rsidP="00162DCB">
      <w:pPr>
        <w:pStyle w:val="CommentText"/>
      </w:pPr>
      <w:r>
        <w:rPr>
          <w:rStyle w:val="CommentReference"/>
        </w:rPr>
        <w:annotationRef/>
      </w:r>
      <w:r>
        <w:t xml:space="preserve">There are error bars, they are just so small because it is the average over every minute of the hour for  several days ( lots of data, so small error bars). You can see small error bars on the black squares, especially at hour 10 and 11. I can make a different image if you don’t like it. I was just copying from Dominoni’s paper and I think it shows the data well. </w:t>
      </w:r>
    </w:p>
  </w:comment>
  <w:comment w:id="43" w:author="勇 张" w:date="2024-06-11T21:38:00Z" w:initials="勇张">
    <w:p w14:paraId="662E8C47" w14:textId="77777777" w:rsidR="007B6A5B" w:rsidRDefault="007B6A5B" w:rsidP="007B6A5B">
      <w:r>
        <w:rPr>
          <w:rStyle w:val="CommentReference"/>
        </w:rPr>
        <w:annotationRef/>
      </w:r>
      <w:r>
        <w:rPr>
          <w:color w:val="000000"/>
          <w:sz w:val="20"/>
          <w:szCs w:val="20"/>
        </w:rPr>
        <w:t>This panel is a bit hard to understand. I had a hard time to get the offset, onset differences among groups</w:t>
      </w:r>
    </w:p>
  </w:comment>
  <w:comment w:id="44" w:author="Jenny Q Ouyang" w:date="2024-06-21T00:20:00Z" w:initials="JO">
    <w:p w14:paraId="338A4FAE" w14:textId="77777777" w:rsidR="00C73781" w:rsidRDefault="00C73781" w:rsidP="00C73781">
      <w:pPr>
        <w:pStyle w:val="CommentText"/>
      </w:pPr>
      <w:r>
        <w:rPr>
          <w:rStyle w:val="CommentReference"/>
        </w:rPr>
        <w:annotationRef/>
      </w:r>
      <w:r>
        <w:t>Sorry if this is hard to do, but I think onset should be first then offset? But maybe it doesn’t matter too much. Tried to explain in legend more.</w:t>
      </w:r>
    </w:p>
  </w:comment>
  <w:comment w:id="57" w:author="Jenny Q Ouyang" w:date="2024-05-13T11:01:00Z" w:initials="JO">
    <w:p w14:paraId="336DF719" w14:textId="6BF8A71F" w:rsidR="00E14B0E" w:rsidRDefault="00E14B0E" w:rsidP="00E14B0E">
      <w:pPr>
        <w:pStyle w:val="CommentText"/>
      </w:pPr>
      <w:r>
        <w:rPr>
          <w:rStyle w:val="CommentReference"/>
        </w:rPr>
        <w:annotationRef/>
      </w:r>
      <w:r>
        <w:t>Depending on reorganization, I think this needs more discussion. Has this been found? In birds in other taxa? What does it mean?</w:t>
      </w:r>
    </w:p>
  </w:comment>
  <w:comment w:id="58" w:author="Cassandra Hui" w:date="2024-05-27T13:57:00Z" w:initials="CH">
    <w:p w14:paraId="2D7605DE" w14:textId="77777777" w:rsidR="00AF70BA" w:rsidRDefault="00AF70BA" w:rsidP="00AF70BA">
      <w:pPr>
        <w:pStyle w:val="CommentText"/>
      </w:pPr>
      <w:r>
        <w:rPr>
          <w:rStyle w:val="CommentReference"/>
        </w:rPr>
        <w:annotationRef/>
      </w:r>
      <w:r>
        <w:t xml:space="preserve">Referring to organization, I like the way it is now. I only have one sentence to say about behavior and then I talk about gene expression. It seems like it would be really broken up to me to insert melatonin before discussing the link between activity and genes. </w:t>
      </w:r>
      <w:r>
        <w:br/>
      </w:r>
      <w:r>
        <w:br/>
        <w:t xml:space="preserve">Also, I added more about the link. In Dominoni’s paper he said that showing the link between bmal and activity onset was novel. So as far as I know we are the second ones to show it. </w:t>
      </w:r>
    </w:p>
  </w:comment>
  <w:comment w:id="59" w:author="Jenny Q Ouyang" w:date="2024-05-28T01:06:00Z" w:initials="JO">
    <w:p w14:paraId="1BAE53CC" w14:textId="77777777" w:rsidR="006D082D" w:rsidRDefault="006D082D" w:rsidP="006D082D">
      <w:pPr>
        <w:pStyle w:val="CommentText"/>
      </w:pPr>
      <w:r>
        <w:rPr>
          <w:rStyle w:val="CommentReference"/>
        </w:rPr>
        <w:annotationRef/>
      </w:r>
      <w:r>
        <w:t>But you did do a literature search just to make sure?</w:t>
      </w:r>
    </w:p>
  </w:comment>
  <w:comment w:id="60" w:author="Cassandra Hui" w:date="2024-05-31T12:51:00Z" w:initials="CH">
    <w:p w14:paraId="0EDC16AC" w14:textId="77777777" w:rsidR="00162DCB" w:rsidRDefault="00162DCB" w:rsidP="00162DCB">
      <w:pPr>
        <w:pStyle w:val="CommentText"/>
      </w:pPr>
      <w:r>
        <w:rPr>
          <w:rStyle w:val="CommentReference"/>
        </w:rPr>
        <w:annotationRef/>
      </w:r>
      <w:r>
        <w:t xml:space="preserve">Yes, I cannot find any other paper that talks about this and I looked at papers referencing his paper (in case there is a new one) and don’t see anything. </w:t>
      </w:r>
    </w:p>
  </w:comment>
  <w:comment w:id="61" w:author="Jenny Q Ouyang" w:date="2024-03-13T10:31:00Z" w:initials="JO">
    <w:p w14:paraId="69131A09" w14:textId="4869C80E" w:rsidR="00CE03ED" w:rsidRDefault="00CE03ED" w:rsidP="00CE03ED">
      <w:pPr>
        <w:pStyle w:val="CommentText"/>
      </w:pPr>
      <w:r>
        <w:rPr>
          <w:rStyle w:val="CommentReference"/>
        </w:rPr>
        <w:annotationRef/>
      </w:r>
      <w:r>
        <w:t>Again, what does this mean? Is there any evidence of fitness consequences due to desynchronization or synchronization?</w:t>
      </w:r>
    </w:p>
  </w:comment>
  <w:comment w:id="62" w:author="Cassandra Hui" w:date="2024-03-13T12:28:00Z" w:initials="CH">
    <w:p w14:paraId="73A65A3A" w14:textId="77777777" w:rsidR="003F2AEB" w:rsidRDefault="003F2AEB" w:rsidP="003F2AEB">
      <w:pPr>
        <w:pStyle w:val="CommentText"/>
      </w:pPr>
      <w:r>
        <w:rPr>
          <w:rStyle w:val="CommentReference"/>
        </w:rPr>
        <w:annotationRef/>
      </w:r>
      <w:r>
        <w:t xml:space="preserve">I cannot find anything about the alignment of genes within in tissue, but at the beginning of the paragraph I cited that misalignment between core and peripheral causes diseases. I added more. </w:t>
      </w:r>
    </w:p>
  </w:comment>
  <w:comment w:id="65" w:author="Jenny Q Ouyang" w:date="2024-03-13T10:39:00Z" w:initials="JO">
    <w:p w14:paraId="687A78D4" w14:textId="77777777" w:rsidR="0066230C" w:rsidRDefault="0066230C" w:rsidP="0066230C">
      <w:pPr>
        <w:pStyle w:val="CommentText"/>
      </w:pPr>
      <w:r>
        <w:rPr>
          <w:rStyle w:val="CommentReference"/>
        </w:rPr>
        <w:annotationRef/>
      </w:r>
      <w:r>
        <w:t>I love this idea and could you find any literature supporting it?</w:t>
      </w:r>
    </w:p>
  </w:comment>
  <w:comment w:id="66" w:author="Cassandra Hui" w:date="2024-03-13T12:27:00Z" w:initials="CH">
    <w:p w14:paraId="13687867" w14:textId="77777777" w:rsidR="003F2AEB" w:rsidRDefault="003F2AEB" w:rsidP="003F2AEB">
      <w:pPr>
        <w:pStyle w:val="CommentText"/>
      </w:pPr>
      <w:r>
        <w:rPr>
          <w:rStyle w:val="CommentReference"/>
        </w:rPr>
        <w:annotationRef/>
      </w:r>
      <w:r>
        <w:t xml:space="preserve">That’s the paper with the flies, I have not seen anything else like this, especially in vertebrates. </w:t>
      </w:r>
    </w:p>
  </w:comment>
  <w:comment w:id="69" w:author="Jenny Q Ouyang" w:date="2024-06-21T00:33:00Z" w:initials="JO">
    <w:p w14:paraId="4A9FCC30" w14:textId="77777777" w:rsidR="0033002E" w:rsidRDefault="0033002E" w:rsidP="0033002E">
      <w:pPr>
        <w:pStyle w:val="CommentText"/>
      </w:pPr>
      <w:r>
        <w:rPr>
          <w:rStyle w:val="CommentReference"/>
        </w:rPr>
        <w:annotationRef/>
      </w:r>
      <w:r>
        <w:t>Just realized that this doesn’t work. As in between social conditions and what? If it’s between social and alan, should be shed light on the complex interplay between social conditions and ALAN exposure.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A980E3A" w15:done="0"/>
  <w15:commentEx w15:paraId="6CE0A7B1" w15:paraIdParent="3A980E3A" w15:done="0"/>
  <w15:commentEx w15:paraId="3725DAB3" w15:done="0"/>
  <w15:commentEx w15:paraId="6075B321" w15:paraIdParent="3725DAB3" w15:done="0"/>
  <w15:commentEx w15:paraId="34D8B311" w15:paraIdParent="3725DAB3" w15:done="0"/>
  <w15:commentEx w15:paraId="219B7A6F" w15:done="1"/>
  <w15:commentEx w15:paraId="4D33FFDC" w15:paraIdParent="219B7A6F" w15:done="1"/>
  <w15:commentEx w15:paraId="67471888" w15:paraIdParent="219B7A6F" w15:done="1"/>
  <w15:commentEx w15:paraId="2E323EF2" w15:done="0"/>
  <w15:commentEx w15:paraId="143C6E99" w15:done="0"/>
  <w15:commentEx w15:paraId="59B894F6" w15:done="0"/>
  <w15:commentEx w15:paraId="4052E711" w15:paraIdParent="59B894F6" w15:done="0"/>
  <w15:commentEx w15:paraId="39E825B1" w15:paraIdParent="59B894F6" w15:done="0"/>
  <w15:commentEx w15:paraId="0CAA51A6" w15:paraIdParent="59B894F6" w15:done="0"/>
  <w15:commentEx w15:paraId="54D78B9C" w15:paraIdParent="59B894F6" w15:done="0"/>
  <w15:commentEx w15:paraId="4BFD4A4E" w15:done="1"/>
  <w15:commentEx w15:paraId="16B68D88" w15:done="0"/>
  <w15:commentEx w15:paraId="6FB39B2C" w15:paraIdParent="16B68D88" w15:done="0"/>
  <w15:commentEx w15:paraId="76E3494D" w15:paraIdParent="16B68D88" w15:done="0"/>
  <w15:commentEx w15:paraId="063B8A1F" w15:paraIdParent="16B68D88" w15:done="0"/>
  <w15:commentEx w15:paraId="33CFAF83" w15:paraIdParent="16B68D88" w15:done="0"/>
  <w15:commentEx w15:paraId="74412CAB" w15:done="0"/>
  <w15:commentEx w15:paraId="7A194CD3" w15:done="1"/>
  <w15:commentEx w15:paraId="227032D3" w15:paraIdParent="7A194CD3" w15:done="1"/>
  <w15:commentEx w15:paraId="662E8C47" w15:done="0"/>
  <w15:commentEx w15:paraId="338A4FAE" w15:paraIdParent="662E8C47" w15:done="0"/>
  <w15:commentEx w15:paraId="336DF719" w15:done="1"/>
  <w15:commentEx w15:paraId="2D7605DE" w15:paraIdParent="336DF719" w15:done="1"/>
  <w15:commentEx w15:paraId="1BAE53CC" w15:paraIdParent="336DF719" w15:done="1"/>
  <w15:commentEx w15:paraId="0EDC16AC" w15:paraIdParent="336DF719" w15:done="1"/>
  <w15:commentEx w15:paraId="69131A09" w15:done="1"/>
  <w15:commentEx w15:paraId="73A65A3A" w15:paraIdParent="69131A09" w15:done="1"/>
  <w15:commentEx w15:paraId="687A78D4" w15:done="1"/>
  <w15:commentEx w15:paraId="13687867" w15:paraIdParent="687A78D4" w15:done="1"/>
  <w15:commentEx w15:paraId="4A9FCC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313CFEA" w16cex:dateUtc="2024-03-13T16:39:00Z"/>
  <w16cex:commentExtensible w16cex:durableId="6F788B52" w16cex:dateUtc="2024-06-11T12:34:00Z"/>
  <w16cex:commentExtensible w16cex:durableId="67762120" w16cex:dateUtc="2024-06-12T00:26:00Z"/>
  <w16cex:commentExtensible w16cex:durableId="759A7570" w16cex:dateUtc="2024-06-20T15:23:00Z"/>
  <w16cex:commentExtensible w16cex:durableId="75E8090D" w16cex:dateUtc="2024-06-21T06:59:00Z"/>
  <w16cex:commentExtensible w16cex:durableId="045A0259" w16cex:dateUtc="2024-05-13T17:38:00Z"/>
  <w16cex:commentExtensible w16cex:durableId="0564FB1B" w16cex:dateUtc="2024-05-27T20:05:00Z"/>
  <w16cex:commentExtensible w16cex:durableId="71EC5315" w16cex:dateUtc="2024-05-28T07:49:00Z"/>
  <w16cex:commentExtensible w16cex:durableId="74BBA119" w16cex:dateUtc="2024-06-21T07:04:00Z"/>
  <w16cex:commentExtensible w16cex:durableId="7922B87F" w16cex:dateUtc="2024-06-12T00:29:00Z"/>
  <w16cex:commentExtensible w16cex:durableId="33796504" w16cex:dateUtc="2024-05-13T17:47:00Z"/>
  <w16cex:commentExtensible w16cex:durableId="2A4CC2A1" w16cex:dateUtc="2024-05-24T21:34:00Z"/>
  <w16cex:commentExtensible w16cex:durableId="3184A78D" w16cex:dateUtc="2024-05-28T08:00:00Z"/>
  <w16cex:commentExtensible w16cex:durableId="74509B90" w16cex:dateUtc="2024-05-31T19:41:00Z"/>
  <w16cex:commentExtensible w16cex:durableId="5C31665E" w16cex:dateUtc="2024-06-21T07:17:00Z"/>
  <w16cex:commentExtensible w16cex:durableId="16FFE8F5" w16cex:dateUtc="2024-03-13T17:20:00Z"/>
  <w16cex:commentExtensible w16cex:durableId="17E933A0" w16cex:dateUtc="2024-05-13T17:48:00Z"/>
  <w16cex:commentExtensible w16cex:durableId="678434B2" w16cex:dateUtc="2024-05-24T21:38:00Z"/>
  <w16cex:commentExtensible w16cex:durableId="1C9489AD" w16cex:dateUtc="2024-05-28T08:03:00Z"/>
  <w16cex:commentExtensible w16cex:durableId="68A9FB89" w16cex:dateUtc="2024-05-31T19:45:00Z"/>
  <w16cex:commentExtensible w16cex:durableId="5F075713" w16cex:dateUtc="2024-06-11T13:37:00Z"/>
  <w16cex:commentExtensible w16cex:durableId="48D4EB47" w16cex:dateUtc="2024-06-11T13:37:00Z"/>
  <w16cex:commentExtensible w16cex:durableId="0D9FF4E6" w16cex:dateUtc="2024-05-28T08:01:00Z"/>
  <w16cex:commentExtensible w16cex:durableId="5185C72B" w16cex:dateUtc="2024-05-31T19:48:00Z"/>
  <w16cex:commentExtensible w16cex:durableId="7802C893" w16cex:dateUtc="2024-06-11T13:38:00Z"/>
  <w16cex:commentExtensible w16cex:durableId="01A7B850" w16cex:dateUtc="2024-06-21T07:20:00Z"/>
  <w16cex:commentExtensible w16cex:durableId="60715BAA" w16cex:dateUtc="2024-05-13T18:01:00Z"/>
  <w16cex:commentExtensible w16cex:durableId="5EFAE977" w16cex:dateUtc="2024-05-27T20:57:00Z"/>
  <w16cex:commentExtensible w16cex:durableId="0A6819D0" w16cex:dateUtc="2024-05-28T08:06:00Z"/>
  <w16cex:commentExtensible w16cex:durableId="00F28F9E" w16cex:dateUtc="2024-05-31T19:51:00Z"/>
  <w16cex:commentExtensible w16cex:durableId="4E2A128B" w16cex:dateUtc="2024-03-13T17:31:00Z"/>
  <w16cex:commentExtensible w16cex:durableId="2DD8BC43" w16cex:dateUtc="2024-03-13T19:28:00Z"/>
  <w16cex:commentExtensible w16cex:durableId="0E23863B" w16cex:dateUtc="2024-03-13T17:39:00Z"/>
  <w16cex:commentExtensible w16cex:durableId="1FB5D102" w16cex:dateUtc="2024-03-13T19:27:00Z"/>
  <w16cex:commentExtensible w16cex:durableId="1117E487" w16cex:dateUtc="2024-06-21T07: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A980E3A" w16cid:durableId="7313CFEA"/>
  <w16cid:commentId w16cid:paraId="6CE0A7B1" w16cid:durableId="6F788B52"/>
  <w16cid:commentId w16cid:paraId="3725DAB3" w16cid:durableId="67762120"/>
  <w16cid:commentId w16cid:paraId="6075B321" w16cid:durableId="759A7570"/>
  <w16cid:commentId w16cid:paraId="34D8B311" w16cid:durableId="75E8090D"/>
  <w16cid:commentId w16cid:paraId="219B7A6F" w16cid:durableId="045A0259"/>
  <w16cid:commentId w16cid:paraId="4D33FFDC" w16cid:durableId="0564FB1B"/>
  <w16cid:commentId w16cid:paraId="67471888" w16cid:durableId="71EC5315"/>
  <w16cid:commentId w16cid:paraId="2E323EF2" w16cid:durableId="74BBA119"/>
  <w16cid:commentId w16cid:paraId="143C6E99" w16cid:durableId="7922B87F"/>
  <w16cid:commentId w16cid:paraId="59B894F6" w16cid:durableId="33796504"/>
  <w16cid:commentId w16cid:paraId="4052E711" w16cid:durableId="2A4CC2A1"/>
  <w16cid:commentId w16cid:paraId="39E825B1" w16cid:durableId="3184A78D"/>
  <w16cid:commentId w16cid:paraId="0CAA51A6" w16cid:durableId="74509B90"/>
  <w16cid:commentId w16cid:paraId="54D78B9C" w16cid:durableId="5C31665E"/>
  <w16cid:commentId w16cid:paraId="4BFD4A4E" w16cid:durableId="16FFE8F5"/>
  <w16cid:commentId w16cid:paraId="16B68D88" w16cid:durableId="17E933A0"/>
  <w16cid:commentId w16cid:paraId="6FB39B2C" w16cid:durableId="678434B2"/>
  <w16cid:commentId w16cid:paraId="76E3494D" w16cid:durableId="1C9489AD"/>
  <w16cid:commentId w16cid:paraId="063B8A1F" w16cid:durableId="68A9FB89"/>
  <w16cid:commentId w16cid:paraId="33CFAF83" w16cid:durableId="5F075713"/>
  <w16cid:commentId w16cid:paraId="74412CAB" w16cid:durableId="48D4EB47"/>
  <w16cid:commentId w16cid:paraId="7A194CD3" w16cid:durableId="0D9FF4E6"/>
  <w16cid:commentId w16cid:paraId="227032D3" w16cid:durableId="5185C72B"/>
  <w16cid:commentId w16cid:paraId="662E8C47" w16cid:durableId="7802C893"/>
  <w16cid:commentId w16cid:paraId="338A4FAE" w16cid:durableId="01A7B850"/>
  <w16cid:commentId w16cid:paraId="336DF719" w16cid:durableId="60715BAA"/>
  <w16cid:commentId w16cid:paraId="2D7605DE" w16cid:durableId="5EFAE977"/>
  <w16cid:commentId w16cid:paraId="1BAE53CC" w16cid:durableId="0A6819D0"/>
  <w16cid:commentId w16cid:paraId="0EDC16AC" w16cid:durableId="00F28F9E"/>
  <w16cid:commentId w16cid:paraId="69131A09" w16cid:durableId="4E2A128B"/>
  <w16cid:commentId w16cid:paraId="73A65A3A" w16cid:durableId="2DD8BC43"/>
  <w16cid:commentId w16cid:paraId="687A78D4" w16cid:durableId="0E23863B"/>
  <w16cid:commentId w16cid:paraId="13687867" w16cid:durableId="1FB5D102"/>
  <w16cid:commentId w16cid:paraId="4A9FCC30" w16cid:durableId="1117E4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2159072" w14:textId="77777777" w:rsidR="00315D0C" w:rsidRDefault="00315D0C" w:rsidP="00672D7A">
      <w:pPr>
        <w:spacing w:after="0" w:line="240" w:lineRule="auto"/>
      </w:pPr>
      <w:r>
        <w:separator/>
      </w:r>
    </w:p>
  </w:endnote>
  <w:endnote w:type="continuationSeparator" w:id="0">
    <w:p w14:paraId="02A069F5" w14:textId="77777777" w:rsidR="00315D0C" w:rsidRDefault="00315D0C" w:rsidP="00672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90907E0" w14:textId="77777777" w:rsidR="00315D0C" w:rsidRDefault="00315D0C" w:rsidP="00672D7A">
      <w:pPr>
        <w:spacing w:after="0" w:line="240" w:lineRule="auto"/>
      </w:pPr>
      <w:r>
        <w:separator/>
      </w:r>
    </w:p>
  </w:footnote>
  <w:footnote w:type="continuationSeparator" w:id="0">
    <w:p w14:paraId="29F5CF14" w14:textId="77777777" w:rsidR="00315D0C" w:rsidRDefault="00315D0C" w:rsidP="00672D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D4B39"/>
    <w:multiLevelType w:val="hybridMultilevel"/>
    <w:tmpl w:val="28A49948"/>
    <w:lvl w:ilvl="0" w:tplc="F7B0B2F6">
      <w:start w:val="1"/>
      <w:numFmt w:val="decimal"/>
      <w:lvlText w:val="%1)"/>
      <w:lvlJc w:val="left"/>
      <w:pPr>
        <w:ind w:left="1020" w:hanging="360"/>
      </w:pPr>
    </w:lvl>
    <w:lvl w:ilvl="1" w:tplc="24A67A4C">
      <w:start w:val="1"/>
      <w:numFmt w:val="decimal"/>
      <w:lvlText w:val="%2)"/>
      <w:lvlJc w:val="left"/>
      <w:pPr>
        <w:ind w:left="1020" w:hanging="360"/>
      </w:pPr>
    </w:lvl>
    <w:lvl w:ilvl="2" w:tplc="3FC01DB2">
      <w:start w:val="1"/>
      <w:numFmt w:val="decimal"/>
      <w:lvlText w:val="%3)"/>
      <w:lvlJc w:val="left"/>
      <w:pPr>
        <w:ind w:left="1020" w:hanging="360"/>
      </w:pPr>
    </w:lvl>
    <w:lvl w:ilvl="3" w:tplc="B226DE7A">
      <w:start w:val="1"/>
      <w:numFmt w:val="decimal"/>
      <w:lvlText w:val="%4)"/>
      <w:lvlJc w:val="left"/>
      <w:pPr>
        <w:ind w:left="1020" w:hanging="360"/>
      </w:pPr>
    </w:lvl>
    <w:lvl w:ilvl="4" w:tplc="8FB489A0">
      <w:start w:val="1"/>
      <w:numFmt w:val="decimal"/>
      <w:lvlText w:val="%5)"/>
      <w:lvlJc w:val="left"/>
      <w:pPr>
        <w:ind w:left="1020" w:hanging="360"/>
      </w:pPr>
    </w:lvl>
    <w:lvl w:ilvl="5" w:tplc="290ADAA4">
      <w:start w:val="1"/>
      <w:numFmt w:val="decimal"/>
      <w:lvlText w:val="%6)"/>
      <w:lvlJc w:val="left"/>
      <w:pPr>
        <w:ind w:left="1020" w:hanging="360"/>
      </w:pPr>
    </w:lvl>
    <w:lvl w:ilvl="6" w:tplc="5B844B98">
      <w:start w:val="1"/>
      <w:numFmt w:val="decimal"/>
      <w:lvlText w:val="%7)"/>
      <w:lvlJc w:val="left"/>
      <w:pPr>
        <w:ind w:left="1020" w:hanging="360"/>
      </w:pPr>
    </w:lvl>
    <w:lvl w:ilvl="7" w:tplc="8CA4DC68">
      <w:start w:val="1"/>
      <w:numFmt w:val="decimal"/>
      <w:lvlText w:val="%8)"/>
      <w:lvlJc w:val="left"/>
      <w:pPr>
        <w:ind w:left="1020" w:hanging="360"/>
      </w:pPr>
    </w:lvl>
    <w:lvl w:ilvl="8" w:tplc="2EB412F6">
      <w:start w:val="1"/>
      <w:numFmt w:val="decimal"/>
      <w:lvlText w:val="%9)"/>
      <w:lvlJc w:val="left"/>
      <w:pPr>
        <w:ind w:left="1020" w:hanging="360"/>
      </w:pPr>
    </w:lvl>
  </w:abstractNum>
  <w:abstractNum w:abstractNumId="1" w15:restartNumberingAfterBreak="0">
    <w:nsid w:val="3E0E67F4"/>
    <w:multiLevelType w:val="hybridMultilevel"/>
    <w:tmpl w:val="D612F902"/>
    <w:lvl w:ilvl="0" w:tplc="47B45288">
      <w:start w:val="1"/>
      <w:numFmt w:val="decimal"/>
      <w:lvlText w:val="%1)"/>
      <w:lvlJc w:val="left"/>
      <w:pPr>
        <w:ind w:left="1020" w:hanging="360"/>
      </w:pPr>
    </w:lvl>
    <w:lvl w:ilvl="1" w:tplc="B28E781C">
      <w:start w:val="1"/>
      <w:numFmt w:val="decimal"/>
      <w:lvlText w:val="%2)"/>
      <w:lvlJc w:val="left"/>
      <w:pPr>
        <w:ind w:left="1020" w:hanging="360"/>
      </w:pPr>
    </w:lvl>
    <w:lvl w:ilvl="2" w:tplc="6FC2E526">
      <w:start w:val="1"/>
      <w:numFmt w:val="decimal"/>
      <w:lvlText w:val="%3)"/>
      <w:lvlJc w:val="left"/>
      <w:pPr>
        <w:ind w:left="1020" w:hanging="360"/>
      </w:pPr>
    </w:lvl>
    <w:lvl w:ilvl="3" w:tplc="A91AB408">
      <w:start w:val="1"/>
      <w:numFmt w:val="decimal"/>
      <w:lvlText w:val="%4)"/>
      <w:lvlJc w:val="left"/>
      <w:pPr>
        <w:ind w:left="1020" w:hanging="360"/>
      </w:pPr>
    </w:lvl>
    <w:lvl w:ilvl="4" w:tplc="373C4EAA">
      <w:start w:val="1"/>
      <w:numFmt w:val="decimal"/>
      <w:lvlText w:val="%5)"/>
      <w:lvlJc w:val="left"/>
      <w:pPr>
        <w:ind w:left="1020" w:hanging="360"/>
      </w:pPr>
    </w:lvl>
    <w:lvl w:ilvl="5" w:tplc="38DE1188">
      <w:start w:val="1"/>
      <w:numFmt w:val="decimal"/>
      <w:lvlText w:val="%6)"/>
      <w:lvlJc w:val="left"/>
      <w:pPr>
        <w:ind w:left="1020" w:hanging="360"/>
      </w:pPr>
    </w:lvl>
    <w:lvl w:ilvl="6" w:tplc="1538710E">
      <w:start w:val="1"/>
      <w:numFmt w:val="decimal"/>
      <w:lvlText w:val="%7)"/>
      <w:lvlJc w:val="left"/>
      <w:pPr>
        <w:ind w:left="1020" w:hanging="360"/>
      </w:pPr>
    </w:lvl>
    <w:lvl w:ilvl="7" w:tplc="97949E86">
      <w:start w:val="1"/>
      <w:numFmt w:val="decimal"/>
      <w:lvlText w:val="%8)"/>
      <w:lvlJc w:val="left"/>
      <w:pPr>
        <w:ind w:left="1020" w:hanging="360"/>
      </w:pPr>
    </w:lvl>
    <w:lvl w:ilvl="8" w:tplc="EFA66510">
      <w:start w:val="1"/>
      <w:numFmt w:val="decimal"/>
      <w:lvlText w:val="%9)"/>
      <w:lvlJc w:val="left"/>
      <w:pPr>
        <w:ind w:left="1020" w:hanging="360"/>
      </w:pPr>
    </w:lvl>
  </w:abstractNum>
  <w:num w:numId="1" w16cid:durableId="1206217034">
    <w:abstractNumId w:val="1"/>
  </w:num>
  <w:num w:numId="2" w16cid:durableId="183718215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enny Q Ouyang">
    <w15:presenceInfo w15:providerId="AD" w15:userId="S::jouyang@unr.edu::9a99cac2-8c2b-4d19-bd7f-11d616b8d840"/>
  </w15:person>
  <w15:person w15:author="勇 张">
    <w15:presenceInfo w15:providerId="Windows Live" w15:userId="86261bd6b351944c"/>
  </w15:person>
  <w15:person w15:author="Cassandra Hui">
    <w15:presenceInfo w15:providerId="AD" w15:userId="S::chui@nevada.unr.edu::d8fa7966-45b2-43ad-b0bf-a5f133cbfbd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Scienc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ENLayout&gt;"/>
    <w:docVar w:name="EN.Libraries" w:val="&lt;Libraries&gt;&lt;/Libraries&gt;"/>
  </w:docVars>
  <w:rsids>
    <w:rsidRoot w:val="00344A93"/>
    <w:rsid w:val="0000343C"/>
    <w:rsid w:val="00014080"/>
    <w:rsid w:val="00031717"/>
    <w:rsid w:val="000364C2"/>
    <w:rsid w:val="00044D99"/>
    <w:rsid w:val="0004559D"/>
    <w:rsid w:val="00053068"/>
    <w:rsid w:val="0005352F"/>
    <w:rsid w:val="000551CC"/>
    <w:rsid w:val="00055D84"/>
    <w:rsid w:val="00070CDC"/>
    <w:rsid w:val="00071CF0"/>
    <w:rsid w:val="00081820"/>
    <w:rsid w:val="000828EA"/>
    <w:rsid w:val="0008314E"/>
    <w:rsid w:val="0008490A"/>
    <w:rsid w:val="00085712"/>
    <w:rsid w:val="000A2E85"/>
    <w:rsid w:val="000B20A4"/>
    <w:rsid w:val="000B560E"/>
    <w:rsid w:val="000B76A3"/>
    <w:rsid w:val="000C1DEB"/>
    <w:rsid w:val="000C6072"/>
    <w:rsid w:val="000D03ED"/>
    <w:rsid w:val="000D1245"/>
    <w:rsid w:val="000D1370"/>
    <w:rsid w:val="000D7C9E"/>
    <w:rsid w:val="00101FD2"/>
    <w:rsid w:val="00111699"/>
    <w:rsid w:val="00111FA5"/>
    <w:rsid w:val="00112A62"/>
    <w:rsid w:val="00114430"/>
    <w:rsid w:val="00127705"/>
    <w:rsid w:val="001402AA"/>
    <w:rsid w:val="00145797"/>
    <w:rsid w:val="001519DB"/>
    <w:rsid w:val="00154CB7"/>
    <w:rsid w:val="00157424"/>
    <w:rsid w:val="0016171E"/>
    <w:rsid w:val="00162DCB"/>
    <w:rsid w:val="001738A9"/>
    <w:rsid w:val="00173AC0"/>
    <w:rsid w:val="00176027"/>
    <w:rsid w:val="00187858"/>
    <w:rsid w:val="00191F9B"/>
    <w:rsid w:val="0019559F"/>
    <w:rsid w:val="001A1303"/>
    <w:rsid w:val="001A225A"/>
    <w:rsid w:val="001A2BAD"/>
    <w:rsid w:val="001B4927"/>
    <w:rsid w:val="001C13A8"/>
    <w:rsid w:val="001C13AF"/>
    <w:rsid w:val="001C2813"/>
    <w:rsid w:val="001D29A8"/>
    <w:rsid w:val="001D2C29"/>
    <w:rsid w:val="001E27CF"/>
    <w:rsid w:val="001E76C8"/>
    <w:rsid w:val="001F1B52"/>
    <w:rsid w:val="001F4216"/>
    <w:rsid w:val="00204613"/>
    <w:rsid w:val="00223A42"/>
    <w:rsid w:val="00234854"/>
    <w:rsid w:val="00244637"/>
    <w:rsid w:val="0024555B"/>
    <w:rsid w:val="00247611"/>
    <w:rsid w:val="00253CF6"/>
    <w:rsid w:val="00254F73"/>
    <w:rsid w:val="0025664D"/>
    <w:rsid w:val="00257B23"/>
    <w:rsid w:val="00284847"/>
    <w:rsid w:val="002914BE"/>
    <w:rsid w:val="00291CBF"/>
    <w:rsid w:val="002942CB"/>
    <w:rsid w:val="002A5BA4"/>
    <w:rsid w:val="002B0DEC"/>
    <w:rsid w:val="002B3FB0"/>
    <w:rsid w:val="002C369F"/>
    <w:rsid w:val="002C6892"/>
    <w:rsid w:val="002D71D9"/>
    <w:rsid w:val="002E49DE"/>
    <w:rsid w:val="00303905"/>
    <w:rsid w:val="00311240"/>
    <w:rsid w:val="00315D0C"/>
    <w:rsid w:val="00316E9C"/>
    <w:rsid w:val="00321CAE"/>
    <w:rsid w:val="00321F95"/>
    <w:rsid w:val="0033002E"/>
    <w:rsid w:val="0033028D"/>
    <w:rsid w:val="00334DE9"/>
    <w:rsid w:val="00341FFC"/>
    <w:rsid w:val="00343701"/>
    <w:rsid w:val="00344A93"/>
    <w:rsid w:val="00361AAF"/>
    <w:rsid w:val="00383365"/>
    <w:rsid w:val="00386ABA"/>
    <w:rsid w:val="00391B38"/>
    <w:rsid w:val="00396E8D"/>
    <w:rsid w:val="003978BA"/>
    <w:rsid w:val="003A06E4"/>
    <w:rsid w:val="003A115B"/>
    <w:rsid w:val="003C107F"/>
    <w:rsid w:val="003C16F6"/>
    <w:rsid w:val="003C258D"/>
    <w:rsid w:val="003C3263"/>
    <w:rsid w:val="003D5A97"/>
    <w:rsid w:val="003E6C8F"/>
    <w:rsid w:val="003F02EA"/>
    <w:rsid w:val="003F2AEB"/>
    <w:rsid w:val="003F5E60"/>
    <w:rsid w:val="003F640E"/>
    <w:rsid w:val="004010B7"/>
    <w:rsid w:val="00402E03"/>
    <w:rsid w:val="004115DA"/>
    <w:rsid w:val="00411F85"/>
    <w:rsid w:val="004170ED"/>
    <w:rsid w:val="00421A76"/>
    <w:rsid w:val="004235A3"/>
    <w:rsid w:val="00423B56"/>
    <w:rsid w:val="0042471F"/>
    <w:rsid w:val="00427F5E"/>
    <w:rsid w:val="00431E4B"/>
    <w:rsid w:val="00434DC7"/>
    <w:rsid w:val="00440FED"/>
    <w:rsid w:val="00463E60"/>
    <w:rsid w:val="004700F7"/>
    <w:rsid w:val="0047253F"/>
    <w:rsid w:val="004771B4"/>
    <w:rsid w:val="00480D90"/>
    <w:rsid w:val="004861BE"/>
    <w:rsid w:val="00492CD1"/>
    <w:rsid w:val="00492E16"/>
    <w:rsid w:val="00495899"/>
    <w:rsid w:val="004A393B"/>
    <w:rsid w:val="004A3EAB"/>
    <w:rsid w:val="004A747B"/>
    <w:rsid w:val="004A7A42"/>
    <w:rsid w:val="004A7B91"/>
    <w:rsid w:val="004B0877"/>
    <w:rsid w:val="004B532A"/>
    <w:rsid w:val="004C3665"/>
    <w:rsid w:val="004D59EC"/>
    <w:rsid w:val="004D76BA"/>
    <w:rsid w:val="004F3BDA"/>
    <w:rsid w:val="0050785F"/>
    <w:rsid w:val="005108E5"/>
    <w:rsid w:val="005125D8"/>
    <w:rsid w:val="00516394"/>
    <w:rsid w:val="00524D7D"/>
    <w:rsid w:val="005264D0"/>
    <w:rsid w:val="00527175"/>
    <w:rsid w:val="00527948"/>
    <w:rsid w:val="0053109C"/>
    <w:rsid w:val="00531541"/>
    <w:rsid w:val="00531C10"/>
    <w:rsid w:val="005368BF"/>
    <w:rsid w:val="00542263"/>
    <w:rsid w:val="0054296F"/>
    <w:rsid w:val="0054543A"/>
    <w:rsid w:val="005540E5"/>
    <w:rsid w:val="005622EB"/>
    <w:rsid w:val="00564933"/>
    <w:rsid w:val="00570CFC"/>
    <w:rsid w:val="005736A9"/>
    <w:rsid w:val="00581A5F"/>
    <w:rsid w:val="00597E9D"/>
    <w:rsid w:val="005A3EDF"/>
    <w:rsid w:val="005A74DB"/>
    <w:rsid w:val="005B1682"/>
    <w:rsid w:val="005B4F9D"/>
    <w:rsid w:val="005B6D63"/>
    <w:rsid w:val="005C0225"/>
    <w:rsid w:val="005C3797"/>
    <w:rsid w:val="005C7DC0"/>
    <w:rsid w:val="005D2C24"/>
    <w:rsid w:val="005E3E48"/>
    <w:rsid w:val="005F07F6"/>
    <w:rsid w:val="005F2BB8"/>
    <w:rsid w:val="005F38C6"/>
    <w:rsid w:val="0060268A"/>
    <w:rsid w:val="00602A7C"/>
    <w:rsid w:val="006054B1"/>
    <w:rsid w:val="0060743A"/>
    <w:rsid w:val="00610CD7"/>
    <w:rsid w:val="006120B6"/>
    <w:rsid w:val="00614603"/>
    <w:rsid w:val="00624FF6"/>
    <w:rsid w:val="00636E8F"/>
    <w:rsid w:val="0065333E"/>
    <w:rsid w:val="00657CCF"/>
    <w:rsid w:val="00662061"/>
    <w:rsid w:val="0066230C"/>
    <w:rsid w:val="0066781E"/>
    <w:rsid w:val="00672D7A"/>
    <w:rsid w:val="00673395"/>
    <w:rsid w:val="00681249"/>
    <w:rsid w:val="00685E6C"/>
    <w:rsid w:val="00693ED1"/>
    <w:rsid w:val="006A560D"/>
    <w:rsid w:val="006A5784"/>
    <w:rsid w:val="006C009A"/>
    <w:rsid w:val="006C0851"/>
    <w:rsid w:val="006C460E"/>
    <w:rsid w:val="006C79B0"/>
    <w:rsid w:val="006D06BA"/>
    <w:rsid w:val="006D082D"/>
    <w:rsid w:val="006D1D3F"/>
    <w:rsid w:val="006D5523"/>
    <w:rsid w:val="007043EB"/>
    <w:rsid w:val="0071662D"/>
    <w:rsid w:val="00727E54"/>
    <w:rsid w:val="00737E7B"/>
    <w:rsid w:val="00742030"/>
    <w:rsid w:val="00747610"/>
    <w:rsid w:val="00750637"/>
    <w:rsid w:val="007613E2"/>
    <w:rsid w:val="0076345C"/>
    <w:rsid w:val="00766741"/>
    <w:rsid w:val="00767FB9"/>
    <w:rsid w:val="0077058D"/>
    <w:rsid w:val="0077200B"/>
    <w:rsid w:val="00774513"/>
    <w:rsid w:val="00784F5A"/>
    <w:rsid w:val="00797643"/>
    <w:rsid w:val="007A0E5C"/>
    <w:rsid w:val="007A7626"/>
    <w:rsid w:val="007B3640"/>
    <w:rsid w:val="007B66AF"/>
    <w:rsid w:val="007B6A5B"/>
    <w:rsid w:val="007C05E1"/>
    <w:rsid w:val="007C5572"/>
    <w:rsid w:val="007C6A69"/>
    <w:rsid w:val="007D1E16"/>
    <w:rsid w:val="007D6F6B"/>
    <w:rsid w:val="007E298F"/>
    <w:rsid w:val="007E29C7"/>
    <w:rsid w:val="007E4927"/>
    <w:rsid w:val="007E7DEB"/>
    <w:rsid w:val="007F27CF"/>
    <w:rsid w:val="00803AA9"/>
    <w:rsid w:val="00805F4A"/>
    <w:rsid w:val="008110C4"/>
    <w:rsid w:val="00817C3F"/>
    <w:rsid w:val="008259A0"/>
    <w:rsid w:val="00832EED"/>
    <w:rsid w:val="0083508C"/>
    <w:rsid w:val="008504D1"/>
    <w:rsid w:val="008728B2"/>
    <w:rsid w:val="00876FFC"/>
    <w:rsid w:val="00884AC1"/>
    <w:rsid w:val="00885275"/>
    <w:rsid w:val="008871C5"/>
    <w:rsid w:val="008905FE"/>
    <w:rsid w:val="00892F5F"/>
    <w:rsid w:val="0089337D"/>
    <w:rsid w:val="0089784F"/>
    <w:rsid w:val="008A1F6A"/>
    <w:rsid w:val="008A2351"/>
    <w:rsid w:val="008A4919"/>
    <w:rsid w:val="008A5CB0"/>
    <w:rsid w:val="008A6620"/>
    <w:rsid w:val="008A7885"/>
    <w:rsid w:val="008A7BF6"/>
    <w:rsid w:val="008B5C58"/>
    <w:rsid w:val="008B5D8E"/>
    <w:rsid w:val="008B67A1"/>
    <w:rsid w:val="008B7CD1"/>
    <w:rsid w:val="008C399B"/>
    <w:rsid w:val="008C3E5C"/>
    <w:rsid w:val="008C476F"/>
    <w:rsid w:val="009033CB"/>
    <w:rsid w:val="00903D00"/>
    <w:rsid w:val="00903FDF"/>
    <w:rsid w:val="00910FD1"/>
    <w:rsid w:val="00915199"/>
    <w:rsid w:val="009171FD"/>
    <w:rsid w:val="009207A4"/>
    <w:rsid w:val="0092363F"/>
    <w:rsid w:val="009253B4"/>
    <w:rsid w:val="0094674C"/>
    <w:rsid w:val="009501F8"/>
    <w:rsid w:val="009552E9"/>
    <w:rsid w:val="00960FBC"/>
    <w:rsid w:val="009634FF"/>
    <w:rsid w:val="00970DAC"/>
    <w:rsid w:val="00970EAE"/>
    <w:rsid w:val="009803FF"/>
    <w:rsid w:val="00985424"/>
    <w:rsid w:val="0098592A"/>
    <w:rsid w:val="00987ED8"/>
    <w:rsid w:val="00992EDF"/>
    <w:rsid w:val="009A2628"/>
    <w:rsid w:val="009B0D5F"/>
    <w:rsid w:val="009B7B3E"/>
    <w:rsid w:val="009C0A1D"/>
    <w:rsid w:val="009C244E"/>
    <w:rsid w:val="009D16A7"/>
    <w:rsid w:val="009D1E2D"/>
    <w:rsid w:val="009F0B1D"/>
    <w:rsid w:val="009F5DB0"/>
    <w:rsid w:val="009F6C57"/>
    <w:rsid w:val="00A04918"/>
    <w:rsid w:val="00A16B7A"/>
    <w:rsid w:val="00A20B1F"/>
    <w:rsid w:val="00A22D46"/>
    <w:rsid w:val="00A22E52"/>
    <w:rsid w:val="00A2469F"/>
    <w:rsid w:val="00A51A19"/>
    <w:rsid w:val="00A536F1"/>
    <w:rsid w:val="00A57A42"/>
    <w:rsid w:val="00A57A83"/>
    <w:rsid w:val="00A61A66"/>
    <w:rsid w:val="00A674D8"/>
    <w:rsid w:val="00A74CCA"/>
    <w:rsid w:val="00A82ACC"/>
    <w:rsid w:val="00AB2EB6"/>
    <w:rsid w:val="00AB57A1"/>
    <w:rsid w:val="00AC010E"/>
    <w:rsid w:val="00AC3C31"/>
    <w:rsid w:val="00AD2B2A"/>
    <w:rsid w:val="00AD378B"/>
    <w:rsid w:val="00AE3DBC"/>
    <w:rsid w:val="00AE5AFA"/>
    <w:rsid w:val="00AF4AA1"/>
    <w:rsid w:val="00AF5DCE"/>
    <w:rsid w:val="00AF70BA"/>
    <w:rsid w:val="00B002C5"/>
    <w:rsid w:val="00B00E91"/>
    <w:rsid w:val="00B0659B"/>
    <w:rsid w:val="00B10ECC"/>
    <w:rsid w:val="00B17CED"/>
    <w:rsid w:val="00B21887"/>
    <w:rsid w:val="00B24274"/>
    <w:rsid w:val="00B30415"/>
    <w:rsid w:val="00B402C0"/>
    <w:rsid w:val="00B44A84"/>
    <w:rsid w:val="00B52AB5"/>
    <w:rsid w:val="00B672CC"/>
    <w:rsid w:val="00B71EEA"/>
    <w:rsid w:val="00B72DD6"/>
    <w:rsid w:val="00B7794D"/>
    <w:rsid w:val="00B779F8"/>
    <w:rsid w:val="00B80CCA"/>
    <w:rsid w:val="00B86E69"/>
    <w:rsid w:val="00B8711B"/>
    <w:rsid w:val="00B91470"/>
    <w:rsid w:val="00B91B69"/>
    <w:rsid w:val="00B94E32"/>
    <w:rsid w:val="00B95BBC"/>
    <w:rsid w:val="00BA7799"/>
    <w:rsid w:val="00BB19C3"/>
    <w:rsid w:val="00BB2A19"/>
    <w:rsid w:val="00BB3EC4"/>
    <w:rsid w:val="00BC5CA4"/>
    <w:rsid w:val="00BD01B1"/>
    <w:rsid w:val="00BD0A83"/>
    <w:rsid w:val="00BD104D"/>
    <w:rsid w:val="00BE065A"/>
    <w:rsid w:val="00BE72F4"/>
    <w:rsid w:val="00C062EA"/>
    <w:rsid w:val="00C126F1"/>
    <w:rsid w:val="00C137A3"/>
    <w:rsid w:val="00C16284"/>
    <w:rsid w:val="00C25B8D"/>
    <w:rsid w:val="00C32405"/>
    <w:rsid w:val="00C32AA1"/>
    <w:rsid w:val="00C32E45"/>
    <w:rsid w:val="00C372EB"/>
    <w:rsid w:val="00C4042A"/>
    <w:rsid w:val="00C4230E"/>
    <w:rsid w:val="00C44F3B"/>
    <w:rsid w:val="00C52879"/>
    <w:rsid w:val="00C638AF"/>
    <w:rsid w:val="00C70D83"/>
    <w:rsid w:val="00C7159E"/>
    <w:rsid w:val="00C73781"/>
    <w:rsid w:val="00C759CB"/>
    <w:rsid w:val="00C76E24"/>
    <w:rsid w:val="00C81437"/>
    <w:rsid w:val="00C83861"/>
    <w:rsid w:val="00C907C5"/>
    <w:rsid w:val="00C95BB8"/>
    <w:rsid w:val="00CB47D4"/>
    <w:rsid w:val="00CB6AE4"/>
    <w:rsid w:val="00CB7750"/>
    <w:rsid w:val="00CC12D3"/>
    <w:rsid w:val="00CC480C"/>
    <w:rsid w:val="00CC7E21"/>
    <w:rsid w:val="00CD15C7"/>
    <w:rsid w:val="00CD24C8"/>
    <w:rsid w:val="00CE03ED"/>
    <w:rsid w:val="00CF2E0E"/>
    <w:rsid w:val="00CF63CC"/>
    <w:rsid w:val="00D151BC"/>
    <w:rsid w:val="00D348C9"/>
    <w:rsid w:val="00D4473B"/>
    <w:rsid w:val="00D4622C"/>
    <w:rsid w:val="00D532E6"/>
    <w:rsid w:val="00D537E2"/>
    <w:rsid w:val="00D55882"/>
    <w:rsid w:val="00D62A5C"/>
    <w:rsid w:val="00D63753"/>
    <w:rsid w:val="00D664E1"/>
    <w:rsid w:val="00D67096"/>
    <w:rsid w:val="00D71F81"/>
    <w:rsid w:val="00D74A1B"/>
    <w:rsid w:val="00D76301"/>
    <w:rsid w:val="00D80097"/>
    <w:rsid w:val="00D825F1"/>
    <w:rsid w:val="00D90CD0"/>
    <w:rsid w:val="00D97928"/>
    <w:rsid w:val="00D97996"/>
    <w:rsid w:val="00DA0A05"/>
    <w:rsid w:val="00DA0E3D"/>
    <w:rsid w:val="00DA2B8B"/>
    <w:rsid w:val="00DA6F60"/>
    <w:rsid w:val="00DC1F87"/>
    <w:rsid w:val="00DC4EF9"/>
    <w:rsid w:val="00DD6725"/>
    <w:rsid w:val="00DE076F"/>
    <w:rsid w:val="00DE306D"/>
    <w:rsid w:val="00DE3927"/>
    <w:rsid w:val="00E05F56"/>
    <w:rsid w:val="00E14B0E"/>
    <w:rsid w:val="00E3208D"/>
    <w:rsid w:val="00E364AC"/>
    <w:rsid w:val="00E42BF3"/>
    <w:rsid w:val="00E43033"/>
    <w:rsid w:val="00E4478F"/>
    <w:rsid w:val="00E66E8A"/>
    <w:rsid w:val="00E71BB7"/>
    <w:rsid w:val="00E7404A"/>
    <w:rsid w:val="00E75B72"/>
    <w:rsid w:val="00E8022E"/>
    <w:rsid w:val="00E8196F"/>
    <w:rsid w:val="00E83602"/>
    <w:rsid w:val="00E9432B"/>
    <w:rsid w:val="00E961DE"/>
    <w:rsid w:val="00EA7964"/>
    <w:rsid w:val="00EB2A3E"/>
    <w:rsid w:val="00EE1EED"/>
    <w:rsid w:val="00EE38E3"/>
    <w:rsid w:val="00EE72B6"/>
    <w:rsid w:val="00EF5DD3"/>
    <w:rsid w:val="00F10136"/>
    <w:rsid w:val="00F10EB0"/>
    <w:rsid w:val="00F25FB3"/>
    <w:rsid w:val="00F27042"/>
    <w:rsid w:val="00F309CB"/>
    <w:rsid w:val="00F31A73"/>
    <w:rsid w:val="00F364AB"/>
    <w:rsid w:val="00F445AB"/>
    <w:rsid w:val="00F625BC"/>
    <w:rsid w:val="00F64E2B"/>
    <w:rsid w:val="00F66D30"/>
    <w:rsid w:val="00F67CDE"/>
    <w:rsid w:val="00F83C21"/>
    <w:rsid w:val="00F97ADE"/>
    <w:rsid w:val="00FA1CFE"/>
    <w:rsid w:val="00FA786D"/>
    <w:rsid w:val="00FB46FF"/>
    <w:rsid w:val="00FB67BE"/>
    <w:rsid w:val="00FC57FF"/>
    <w:rsid w:val="00FD3A93"/>
    <w:rsid w:val="00FE3A1F"/>
    <w:rsid w:val="00FF7F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77EEE92"/>
  <w15:chartTrackingRefBased/>
  <w15:docId w15:val="{AB50E40D-A701-4E7E-B88F-13971D0D3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98592A"/>
  </w:style>
  <w:style w:type="paragraph" w:customStyle="1" w:styleId="EndNoteBibliographyTitle">
    <w:name w:val="EndNote Bibliography Title"/>
    <w:basedOn w:val="Normal"/>
    <w:link w:val="EndNoteBibliographyTitleChar"/>
    <w:rsid w:val="0098592A"/>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98592A"/>
    <w:rPr>
      <w:rFonts w:ascii="Calibri" w:hAnsi="Calibri" w:cs="Calibri"/>
      <w:noProof/>
    </w:rPr>
  </w:style>
  <w:style w:type="paragraph" w:customStyle="1" w:styleId="EndNoteBibliography">
    <w:name w:val="EndNote Bibliography"/>
    <w:basedOn w:val="Normal"/>
    <w:link w:val="EndNoteBibliographyChar"/>
    <w:rsid w:val="0098592A"/>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98592A"/>
    <w:rPr>
      <w:rFonts w:ascii="Calibri" w:hAnsi="Calibri" w:cs="Calibri"/>
      <w:noProof/>
    </w:rPr>
  </w:style>
  <w:style w:type="table" w:styleId="TableGrid">
    <w:name w:val="Table Grid"/>
    <w:basedOn w:val="TableNormal"/>
    <w:uiPriority w:val="39"/>
    <w:rsid w:val="009253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A1CFE"/>
    <w:rPr>
      <w:sz w:val="16"/>
      <w:szCs w:val="16"/>
    </w:rPr>
  </w:style>
  <w:style w:type="paragraph" w:styleId="CommentText">
    <w:name w:val="annotation text"/>
    <w:basedOn w:val="Normal"/>
    <w:link w:val="CommentTextChar"/>
    <w:uiPriority w:val="99"/>
    <w:unhideWhenUsed/>
    <w:rsid w:val="00FA1CFE"/>
    <w:pPr>
      <w:spacing w:line="240" w:lineRule="auto"/>
    </w:pPr>
    <w:rPr>
      <w:sz w:val="20"/>
      <w:szCs w:val="20"/>
    </w:rPr>
  </w:style>
  <w:style w:type="character" w:customStyle="1" w:styleId="CommentTextChar">
    <w:name w:val="Comment Text Char"/>
    <w:basedOn w:val="DefaultParagraphFont"/>
    <w:link w:val="CommentText"/>
    <w:uiPriority w:val="99"/>
    <w:rsid w:val="00FA1CFE"/>
    <w:rPr>
      <w:sz w:val="20"/>
      <w:szCs w:val="20"/>
    </w:rPr>
  </w:style>
  <w:style w:type="paragraph" w:styleId="CommentSubject">
    <w:name w:val="annotation subject"/>
    <w:basedOn w:val="CommentText"/>
    <w:next w:val="CommentText"/>
    <w:link w:val="CommentSubjectChar"/>
    <w:uiPriority w:val="99"/>
    <w:semiHidden/>
    <w:unhideWhenUsed/>
    <w:rsid w:val="00FA1CFE"/>
    <w:rPr>
      <w:b/>
      <w:bCs/>
    </w:rPr>
  </w:style>
  <w:style w:type="character" w:customStyle="1" w:styleId="CommentSubjectChar">
    <w:name w:val="Comment Subject Char"/>
    <w:basedOn w:val="CommentTextChar"/>
    <w:link w:val="CommentSubject"/>
    <w:uiPriority w:val="99"/>
    <w:semiHidden/>
    <w:rsid w:val="00FA1CFE"/>
    <w:rPr>
      <w:b/>
      <w:bCs/>
      <w:sz w:val="20"/>
      <w:szCs w:val="20"/>
    </w:rPr>
  </w:style>
  <w:style w:type="character" w:styleId="Hyperlink">
    <w:name w:val="Hyperlink"/>
    <w:basedOn w:val="DefaultParagraphFont"/>
    <w:uiPriority w:val="99"/>
    <w:unhideWhenUsed/>
    <w:rsid w:val="005B6D63"/>
    <w:rPr>
      <w:color w:val="0000FF"/>
      <w:u w:val="single"/>
    </w:rPr>
  </w:style>
  <w:style w:type="paragraph" w:styleId="Revision">
    <w:name w:val="Revision"/>
    <w:hidden/>
    <w:uiPriority w:val="99"/>
    <w:semiHidden/>
    <w:rsid w:val="00F445AB"/>
    <w:pPr>
      <w:spacing w:after="0" w:line="240" w:lineRule="auto"/>
    </w:pPr>
  </w:style>
  <w:style w:type="character" w:styleId="UnresolvedMention">
    <w:name w:val="Unresolved Mention"/>
    <w:basedOn w:val="DefaultParagraphFont"/>
    <w:uiPriority w:val="99"/>
    <w:semiHidden/>
    <w:unhideWhenUsed/>
    <w:rsid w:val="002B0DEC"/>
    <w:rPr>
      <w:color w:val="605E5C"/>
      <w:shd w:val="clear" w:color="auto" w:fill="E1DFDD"/>
    </w:rPr>
  </w:style>
  <w:style w:type="paragraph" w:styleId="Header">
    <w:name w:val="header"/>
    <w:basedOn w:val="Normal"/>
    <w:link w:val="HeaderChar"/>
    <w:uiPriority w:val="99"/>
    <w:unhideWhenUsed/>
    <w:rsid w:val="00672D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2D7A"/>
  </w:style>
  <w:style w:type="paragraph" w:styleId="Footer">
    <w:name w:val="footer"/>
    <w:basedOn w:val="Normal"/>
    <w:link w:val="FooterChar"/>
    <w:uiPriority w:val="99"/>
    <w:unhideWhenUsed/>
    <w:rsid w:val="00672D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2D7A"/>
  </w:style>
  <w:style w:type="paragraph" w:styleId="NormalWeb">
    <w:name w:val="Normal (Web)"/>
    <w:basedOn w:val="Normal"/>
    <w:uiPriority w:val="99"/>
    <w:semiHidden/>
    <w:unhideWhenUsed/>
    <w:rsid w:val="00C70D8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1414977">
      <w:bodyDiv w:val="1"/>
      <w:marLeft w:val="0"/>
      <w:marRight w:val="0"/>
      <w:marTop w:val="0"/>
      <w:marBottom w:val="0"/>
      <w:divBdr>
        <w:top w:val="none" w:sz="0" w:space="0" w:color="auto"/>
        <w:left w:val="none" w:sz="0" w:space="0" w:color="auto"/>
        <w:bottom w:val="none" w:sz="0" w:space="0" w:color="auto"/>
        <w:right w:val="none" w:sz="0" w:space="0" w:color="auto"/>
      </w:divBdr>
    </w:div>
    <w:div w:id="742337769">
      <w:bodyDiv w:val="1"/>
      <w:marLeft w:val="0"/>
      <w:marRight w:val="0"/>
      <w:marTop w:val="0"/>
      <w:marBottom w:val="0"/>
      <w:divBdr>
        <w:top w:val="none" w:sz="0" w:space="0" w:color="auto"/>
        <w:left w:val="none" w:sz="0" w:space="0" w:color="auto"/>
        <w:bottom w:val="none" w:sz="0" w:space="0" w:color="auto"/>
        <w:right w:val="none" w:sz="0" w:space="0" w:color="auto"/>
      </w:divBdr>
    </w:div>
    <w:div w:id="819927486">
      <w:bodyDiv w:val="1"/>
      <w:marLeft w:val="0"/>
      <w:marRight w:val="0"/>
      <w:marTop w:val="0"/>
      <w:marBottom w:val="0"/>
      <w:divBdr>
        <w:top w:val="none" w:sz="0" w:space="0" w:color="auto"/>
        <w:left w:val="none" w:sz="0" w:space="0" w:color="auto"/>
        <w:bottom w:val="none" w:sz="0" w:space="0" w:color="auto"/>
        <w:right w:val="none" w:sz="0" w:space="0" w:color="auto"/>
      </w:divBdr>
    </w:div>
    <w:div w:id="981152167">
      <w:bodyDiv w:val="1"/>
      <w:marLeft w:val="0"/>
      <w:marRight w:val="0"/>
      <w:marTop w:val="0"/>
      <w:marBottom w:val="0"/>
      <w:divBdr>
        <w:top w:val="none" w:sz="0" w:space="0" w:color="auto"/>
        <w:left w:val="none" w:sz="0" w:space="0" w:color="auto"/>
        <w:bottom w:val="none" w:sz="0" w:space="0" w:color="auto"/>
        <w:right w:val="none" w:sz="0" w:space="0" w:color="auto"/>
      </w:divBdr>
    </w:div>
    <w:div w:id="1193493107">
      <w:bodyDiv w:val="1"/>
      <w:marLeft w:val="0"/>
      <w:marRight w:val="0"/>
      <w:marTop w:val="0"/>
      <w:marBottom w:val="0"/>
      <w:divBdr>
        <w:top w:val="none" w:sz="0" w:space="0" w:color="auto"/>
        <w:left w:val="none" w:sz="0" w:space="0" w:color="auto"/>
        <w:bottom w:val="none" w:sz="0" w:space="0" w:color="auto"/>
        <w:right w:val="none" w:sz="0" w:space="0" w:color="auto"/>
      </w:divBdr>
    </w:div>
    <w:div w:id="1326400508">
      <w:bodyDiv w:val="1"/>
      <w:marLeft w:val="0"/>
      <w:marRight w:val="0"/>
      <w:marTop w:val="0"/>
      <w:marBottom w:val="0"/>
      <w:divBdr>
        <w:top w:val="none" w:sz="0" w:space="0" w:color="auto"/>
        <w:left w:val="none" w:sz="0" w:space="0" w:color="auto"/>
        <w:bottom w:val="none" w:sz="0" w:space="0" w:color="auto"/>
        <w:right w:val="none" w:sz="0" w:space="0" w:color="auto"/>
      </w:divBdr>
    </w:div>
    <w:div w:id="1709797772">
      <w:bodyDiv w:val="1"/>
      <w:marLeft w:val="0"/>
      <w:marRight w:val="0"/>
      <w:marTop w:val="0"/>
      <w:marBottom w:val="0"/>
      <w:divBdr>
        <w:top w:val="none" w:sz="0" w:space="0" w:color="auto"/>
        <w:left w:val="none" w:sz="0" w:space="0" w:color="auto"/>
        <w:bottom w:val="none" w:sz="0" w:space="0" w:color="auto"/>
        <w:right w:val="none" w:sz="0" w:space="0" w:color="auto"/>
      </w:divBdr>
    </w:div>
    <w:div w:id="172000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sciencedirect.com/science/article/abs/pii/S0031938411005154" TargetMode="External"/><Relationship Id="rId1" Type="http://schemas.openxmlformats.org/officeDocument/2006/relationships/hyperlink" Target="https://royalsocietypublishing.org/doi/full/10.1098/rspb.2013.0035"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B4F8E1-063F-4CB4-A330-4FDCBB08A6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3397</TotalTime>
  <Pages>17</Pages>
  <Words>7819</Words>
  <Characters>44257</Characters>
  <Application>Microsoft Office Word</Application>
  <DocSecurity>0</DocSecurity>
  <Lines>680</Lines>
  <Paragraphs>173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Cassandra Hui</dc:creator>
  <cp:keywords/>
  <dc:description/>
  <cp:lastModifiedBy>Cassandra Hui</cp:lastModifiedBy>
  <cp:revision>130</cp:revision>
  <dcterms:created xsi:type="dcterms:W3CDTF">2024-02-25T20:36:00Z</dcterms:created>
  <dcterms:modified xsi:type="dcterms:W3CDTF">2024-06-24T19:19:00Z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2c6ce3be341c8c3a0af708ff31eb0cb0dcc43219d7a238530282888046f481e4</vt:lpwstr>
  </property>
</Properties>
</file>
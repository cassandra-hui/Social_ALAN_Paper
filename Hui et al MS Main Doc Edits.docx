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82F6B" w14:textId="708B92DD" w:rsidR="0098592A" w:rsidRDefault="0098592A" w:rsidP="00FA786D">
      <w:pPr>
        <w:spacing w:after="0" w:line="480" w:lineRule="auto"/>
        <w:rPr>
          <w:rFonts w:ascii="Arial" w:hAnsi="Arial" w:cs="Arial"/>
          <w:b/>
        </w:rPr>
      </w:pPr>
      <w:r>
        <w:rPr>
          <w:rFonts w:ascii="Arial" w:hAnsi="Arial" w:cs="Arial"/>
          <w:b/>
        </w:rPr>
        <w:t>Abstract</w:t>
      </w:r>
    </w:p>
    <w:p w14:paraId="3A71FDDC" w14:textId="33D2C78C" w:rsidR="0098592A" w:rsidRDefault="00FA786D" w:rsidP="005540E5">
      <w:pPr>
        <w:spacing w:after="0" w:line="480" w:lineRule="auto"/>
        <w:rPr>
          <w:rFonts w:ascii="Arial" w:hAnsi="Arial" w:cs="Arial"/>
          <w:bCs/>
          <w:lang w:eastAsia="zh-CN"/>
        </w:rPr>
      </w:pPr>
      <w:r>
        <w:rPr>
          <w:rFonts w:ascii="Arial" w:hAnsi="Arial" w:cs="Arial"/>
          <w:b/>
        </w:rPr>
        <w:tab/>
      </w:r>
      <w:r w:rsidR="003C3263" w:rsidRPr="003C3263">
        <w:rPr>
          <w:rFonts w:ascii="Arial" w:hAnsi="Arial" w:cs="Arial"/>
          <w:bCs/>
        </w:rPr>
        <w:t xml:space="preserve">Artificial light at night (ALAN), a growing pervasive pollutant, disrupts physiological and behavioral rhythms across organisms. Social interactions play a significant role in shaping individual and group biological rhythms, but they </w:t>
      </w:r>
      <w:r w:rsidR="005622EB">
        <w:rPr>
          <w:rFonts w:ascii="Arial" w:hAnsi="Arial" w:cs="Arial"/>
          <w:bCs/>
        </w:rPr>
        <w:t>are often</w:t>
      </w:r>
      <w:r w:rsidR="003C3263" w:rsidRPr="003C3263">
        <w:rPr>
          <w:rFonts w:ascii="Arial" w:hAnsi="Arial" w:cs="Arial"/>
          <w:bCs/>
        </w:rPr>
        <w:t xml:space="preserve"> overlooked in the context of environmental stressors</w:t>
      </w:r>
      <w:r w:rsidR="005622EB">
        <w:rPr>
          <w:rFonts w:ascii="Arial" w:hAnsi="Arial" w:cs="Arial"/>
          <w:bCs/>
        </w:rPr>
        <w:t>,</w:t>
      </w:r>
      <w:r w:rsidR="003C3263" w:rsidRPr="003C3263">
        <w:rPr>
          <w:rFonts w:ascii="Arial" w:hAnsi="Arial" w:cs="Arial"/>
          <w:bCs/>
        </w:rPr>
        <w:t xml:space="preserve"> such as ALAN. </w:t>
      </w:r>
      <w:r w:rsidR="00CC480C">
        <w:rPr>
          <w:rFonts w:ascii="Arial" w:hAnsi="Arial" w:cs="Arial"/>
          <w:bCs/>
        </w:rPr>
        <w:t xml:space="preserve">We </w:t>
      </w:r>
      <w:r w:rsidR="003C3263" w:rsidRPr="003C3263">
        <w:rPr>
          <w:rFonts w:ascii="Arial" w:hAnsi="Arial" w:cs="Arial"/>
          <w:bCs/>
        </w:rPr>
        <w:t>explore how dim ALAN affects zebra finches (</w:t>
      </w:r>
      <w:r w:rsidR="003C3263" w:rsidRPr="003C3263">
        <w:rPr>
          <w:rFonts w:ascii="Arial" w:hAnsi="Arial" w:cs="Arial"/>
          <w:bCs/>
          <w:i/>
          <w:iCs/>
        </w:rPr>
        <w:t>Taeniopygia guttata</w:t>
      </w:r>
      <w:r w:rsidR="003C3263" w:rsidRPr="003C3263">
        <w:rPr>
          <w:rFonts w:ascii="Arial" w:hAnsi="Arial" w:cs="Arial"/>
          <w:bCs/>
        </w:rPr>
        <w:t xml:space="preserve">) in social and isolated environments, examining behavioral, physiological, and molecular rhythms. We found that social birds under ALAN had an earlier activity onset and greater disruption in hypothalamic and liver circadian gene expression than control or isolated counterparts under ALAN. Additionally, we found that activity onset correlated negatively with hypothalamic </w:t>
      </w:r>
      <w:r w:rsidR="003C3263">
        <w:rPr>
          <w:rFonts w:ascii="Arial" w:hAnsi="Arial" w:cs="Arial"/>
          <w:bCs/>
          <w:i/>
          <w:iCs/>
        </w:rPr>
        <w:t>b</w:t>
      </w:r>
      <w:r w:rsidR="003C3263" w:rsidRPr="003C3263">
        <w:rPr>
          <w:rFonts w:ascii="Arial" w:hAnsi="Arial" w:cs="Arial"/>
          <w:bCs/>
          <w:i/>
          <w:iCs/>
        </w:rPr>
        <w:t>mal1</w:t>
      </w:r>
      <w:r w:rsidR="003C3263" w:rsidRPr="003C3263">
        <w:rPr>
          <w:rFonts w:ascii="Arial" w:hAnsi="Arial" w:cs="Arial"/>
          <w:bCs/>
        </w:rPr>
        <w:t xml:space="preserve"> and </w:t>
      </w:r>
      <w:r w:rsidR="003C3263">
        <w:rPr>
          <w:rFonts w:ascii="Arial" w:hAnsi="Arial" w:cs="Arial"/>
          <w:bCs/>
          <w:i/>
          <w:iCs/>
        </w:rPr>
        <w:t>c</w:t>
      </w:r>
      <w:r w:rsidR="003C3263" w:rsidRPr="003C3263">
        <w:rPr>
          <w:rFonts w:ascii="Arial" w:hAnsi="Arial" w:cs="Arial"/>
          <w:bCs/>
          <w:i/>
          <w:iCs/>
        </w:rPr>
        <w:t>ry1</w:t>
      </w:r>
      <w:r w:rsidR="003C3263" w:rsidRPr="003C3263">
        <w:rPr>
          <w:rFonts w:ascii="Arial" w:hAnsi="Arial" w:cs="Arial"/>
          <w:bCs/>
        </w:rPr>
        <w:t xml:space="preserve"> expression and positively with </w:t>
      </w:r>
      <w:r w:rsidR="003C3263">
        <w:rPr>
          <w:rFonts w:ascii="Arial" w:hAnsi="Arial" w:cs="Arial"/>
          <w:bCs/>
          <w:i/>
          <w:iCs/>
        </w:rPr>
        <w:t>p</w:t>
      </w:r>
      <w:r w:rsidR="003C3263" w:rsidRPr="003C3263">
        <w:rPr>
          <w:rFonts w:ascii="Arial" w:hAnsi="Arial" w:cs="Arial"/>
          <w:bCs/>
          <w:i/>
          <w:iCs/>
        </w:rPr>
        <w:t>er2</w:t>
      </w:r>
      <w:r w:rsidR="003C3263" w:rsidRPr="003C3263">
        <w:rPr>
          <w:rFonts w:ascii="Arial" w:hAnsi="Arial" w:cs="Arial"/>
          <w:bCs/>
        </w:rPr>
        <w:t xml:space="preserve"> expression in birds exposed to ALAN.</w:t>
      </w:r>
      <w:r w:rsidR="003E6C8F">
        <w:rPr>
          <w:rFonts w:ascii="Arial" w:hAnsi="Arial" w:cs="Arial"/>
          <w:bCs/>
        </w:rPr>
        <w:t xml:space="preserve"> Within ALAN-exposed birds, there was a larger disassociation between central and peripheral clock gene</w:t>
      </w:r>
      <w:r w:rsidR="00614603">
        <w:rPr>
          <w:rFonts w:ascii="Arial" w:hAnsi="Arial" w:cs="Arial"/>
          <w:bCs/>
        </w:rPr>
        <w:t xml:space="preserve"> expression</w:t>
      </w:r>
      <w:r w:rsidR="003E6C8F">
        <w:rPr>
          <w:rFonts w:ascii="Arial" w:hAnsi="Arial" w:cs="Arial"/>
          <w:bCs/>
        </w:rPr>
        <w:t xml:space="preserve"> for social birds than </w:t>
      </w:r>
      <w:r w:rsidR="00614603">
        <w:rPr>
          <w:rFonts w:ascii="Arial" w:hAnsi="Arial" w:cs="Arial"/>
          <w:bCs/>
        </w:rPr>
        <w:t xml:space="preserve">in </w:t>
      </w:r>
      <w:r w:rsidR="003E6C8F">
        <w:rPr>
          <w:rFonts w:ascii="Arial" w:hAnsi="Arial" w:cs="Arial"/>
          <w:bCs/>
        </w:rPr>
        <w:t xml:space="preserve">isolated birds. </w:t>
      </w:r>
      <w:r w:rsidR="003E6C8F" w:rsidRPr="003E6C8F">
        <w:rPr>
          <w:rFonts w:ascii="Arial" w:hAnsi="Arial" w:cs="Arial"/>
          <w:bCs/>
        </w:rPr>
        <w:t>However,</w:t>
      </w:r>
      <w:r w:rsidR="003E6C8F">
        <w:rPr>
          <w:rFonts w:ascii="Arial" w:hAnsi="Arial" w:cs="Arial"/>
          <w:bCs/>
        </w:rPr>
        <w:t xml:space="preserve"> rhythmic </w:t>
      </w:r>
      <w:r w:rsidR="003E6C8F" w:rsidRPr="003E6C8F">
        <w:rPr>
          <w:rFonts w:ascii="Arial" w:hAnsi="Arial" w:cs="Arial"/>
          <w:bCs/>
        </w:rPr>
        <w:t>melatonin concentrations did not differ among treatment groups.</w:t>
      </w:r>
      <w:r w:rsidR="003C3263" w:rsidRPr="003C3263">
        <w:rPr>
          <w:rFonts w:ascii="Arial" w:hAnsi="Arial" w:cs="Arial"/>
          <w:bCs/>
        </w:rPr>
        <w:t xml:space="preserve"> We show that social interactions may exacerbate the effects of ALAN, which highlights the</w:t>
      </w:r>
      <w:r w:rsidR="003C3263">
        <w:rPr>
          <w:rFonts w:ascii="Arial" w:hAnsi="Arial" w:cs="Arial"/>
          <w:bCs/>
        </w:rPr>
        <w:t xml:space="preserve"> impact of social interactions on circadian regulation at a molecular level and a</w:t>
      </w:r>
      <w:r w:rsidR="003C3263" w:rsidRPr="003C3263">
        <w:rPr>
          <w:rFonts w:ascii="Arial" w:hAnsi="Arial" w:cs="Arial"/>
          <w:bCs/>
        </w:rPr>
        <w:t xml:space="preserve"> critical need to consider social contexts in biological studies</w:t>
      </w:r>
      <w:r w:rsidR="005622EB">
        <w:rPr>
          <w:rFonts w:ascii="Arial" w:hAnsi="Arial" w:cs="Arial"/>
          <w:bCs/>
        </w:rPr>
        <w:t>.</w:t>
      </w:r>
    </w:p>
    <w:p w14:paraId="78CE539C" w14:textId="77777777" w:rsidR="00672D7A" w:rsidRPr="00DA2B8B" w:rsidRDefault="00672D7A" w:rsidP="005540E5">
      <w:pPr>
        <w:spacing w:after="0" w:line="480" w:lineRule="auto"/>
        <w:rPr>
          <w:rFonts w:ascii="Arial" w:hAnsi="Arial" w:cs="Arial"/>
          <w:bCs/>
        </w:rPr>
      </w:pPr>
    </w:p>
    <w:p w14:paraId="280375BA" w14:textId="36C60F60" w:rsidR="0098592A" w:rsidRDefault="0098592A" w:rsidP="00FA786D">
      <w:pPr>
        <w:spacing w:after="0" w:line="480" w:lineRule="auto"/>
        <w:rPr>
          <w:rFonts w:ascii="Arial" w:hAnsi="Arial" w:cs="Arial"/>
          <w:bCs/>
        </w:rPr>
      </w:pPr>
      <w:r>
        <w:rPr>
          <w:rFonts w:ascii="Arial" w:hAnsi="Arial" w:cs="Arial"/>
          <w:b/>
        </w:rPr>
        <w:t>Introduction</w:t>
      </w:r>
      <w:r w:rsidR="00E8022E">
        <w:rPr>
          <w:rFonts w:ascii="Arial" w:hAnsi="Arial" w:cs="Arial"/>
          <w:bCs/>
        </w:rPr>
        <w:t xml:space="preserve"> </w:t>
      </w:r>
    </w:p>
    <w:p w14:paraId="4DEFB332" w14:textId="3A3DD471" w:rsidR="002B0DEC" w:rsidRDefault="002B0DEC" w:rsidP="002B0DEC">
      <w:pPr>
        <w:spacing w:after="0" w:line="480" w:lineRule="auto"/>
        <w:ind w:firstLine="720"/>
        <w:rPr>
          <w:rFonts w:ascii="Arial" w:hAnsi="Arial" w:cs="Arial"/>
          <w:bCs/>
        </w:rPr>
      </w:pPr>
      <w:r w:rsidRPr="002B0C3E">
        <w:rPr>
          <w:rFonts w:ascii="Arial" w:hAnsi="Arial" w:cs="Arial"/>
          <w:bCs/>
        </w:rPr>
        <w:t xml:space="preserve">The advent of artificial light at night (ALAN) presents a formidable challenge to </w:t>
      </w:r>
      <w:r>
        <w:rPr>
          <w:rFonts w:ascii="Arial" w:hAnsi="Arial" w:cs="Arial"/>
          <w:bCs/>
        </w:rPr>
        <w:t>daily life</w:t>
      </w:r>
      <w:r w:rsidRPr="002B0C3E">
        <w:rPr>
          <w:rFonts w:ascii="Arial" w:hAnsi="Arial" w:cs="Arial"/>
          <w:bCs/>
        </w:rPr>
        <w:t xml:space="preserve">, </w:t>
      </w:r>
      <w:r w:rsidR="00E4478F">
        <w:rPr>
          <w:rFonts w:ascii="Arial" w:hAnsi="Arial" w:cs="Arial"/>
          <w:bCs/>
        </w:rPr>
        <w:t>potentially disrupting the circadian system's delicate balance</w:t>
      </w:r>
      <w:r>
        <w:rPr>
          <w:rFonts w:ascii="Arial" w:hAnsi="Arial" w:cs="Arial"/>
          <w:bCs/>
        </w:rPr>
        <w:t xml:space="preserve"> in</w:t>
      </w:r>
      <w:r w:rsidRPr="002B0C3E">
        <w:rPr>
          <w:rFonts w:ascii="Arial" w:hAnsi="Arial" w:cs="Arial"/>
          <w:bCs/>
        </w:rPr>
        <w:t xml:space="preserve"> molecular, physiological, and behavioral </w:t>
      </w:r>
      <w:r>
        <w:rPr>
          <w:rFonts w:ascii="Arial" w:hAnsi="Arial" w:cs="Arial"/>
          <w:bCs/>
        </w:rPr>
        <w:t>rhythms</w:t>
      </w:r>
      <w:r w:rsidRPr="002B0C3E">
        <w:rPr>
          <w:rFonts w:ascii="Arial" w:hAnsi="Arial" w:cs="Arial"/>
          <w:bCs/>
        </w:rPr>
        <w:t>, thereby impacting overall health</w:t>
      </w:r>
      <w:r>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face="italic"&gt;1&lt;/style&gt;)&lt;/DisplayText&gt;&lt;record&gt;&lt;dates&gt;&lt;pub-dates&gt;&lt;date&gt;Oct-Nov&lt;/date&gt;&lt;/pub-dates&gt;&lt;year&gt;2018&lt;/year&gt;&lt;/dates&gt;&lt;urls&gt;&lt;related-urls&gt;&lt;url&gt;&amp;lt;Go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1</w:t>
      </w:r>
      <w:r>
        <w:rPr>
          <w:rFonts w:ascii="Arial" w:hAnsi="Arial" w:cs="Arial"/>
          <w:bCs/>
          <w:noProof/>
        </w:rPr>
        <w:t>)</w:t>
      </w:r>
      <w:r>
        <w:rPr>
          <w:rFonts w:ascii="Arial" w:hAnsi="Arial" w:cs="Arial"/>
          <w:bCs/>
        </w:rPr>
        <w:fldChar w:fldCharType="end"/>
      </w:r>
      <w:r w:rsidRPr="002B0C3E">
        <w:rPr>
          <w:rFonts w:ascii="Arial" w:hAnsi="Arial" w:cs="Arial"/>
          <w:bCs/>
        </w:rPr>
        <w:t>.</w:t>
      </w:r>
      <w:r>
        <w:rPr>
          <w:rFonts w:ascii="Arial" w:hAnsi="Arial" w:cs="Arial"/>
          <w:bCs/>
        </w:rPr>
        <w:t xml:space="preserve"> </w:t>
      </w:r>
      <w:r w:rsidRPr="00915199">
        <w:rPr>
          <w:rFonts w:ascii="Arial" w:hAnsi="Arial" w:cs="Arial"/>
          <w:bCs/>
        </w:rPr>
        <w:t>Organisms</w:t>
      </w:r>
      <w:r>
        <w:rPr>
          <w:rFonts w:ascii="Arial" w:hAnsi="Arial" w:cs="Arial"/>
          <w:bCs/>
        </w:rPr>
        <w:t xml:space="preserve"> across taxa</w:t>
      </w:r>
      <w:r w:rsidR="0083508C">
        <w:rPr>
          <w:rFonts w:ascii="Arial" w:hAnsi="Arial" w:cs="Arial"/>
          <w:bCs/>
        </w:rPr>
        <w:t xml:space="preserve"> </w:t>
      </w:r>
      <w:r>
        <w:rPr>
          <w:rFonts w:ascii="Arial" w:hAnsi="Arial" w:cs="Arial"/>
          <w:bCs/>
        </w:rPr>
        <w:t xml:space="preserve">synchronize biological rhythms with external cues, such as light and temperature, </w:t>
      </w:r>
      <w:r w:rsidRPr="00F31A73">
        <w:rPr>
          <w:rFonts w:ascii="Arial" w:hAnsi="Arial" w:cs="Arial"/>
          <w:bCs/>
        </w:rPr>
        <w:t xml:space="preserve">to maintain alignment with the day-night cycle. </w:t>
      </w:r>
      <w:r>
        <w:rPr>
          <w:rFonts w:ascii="Arial" w:hAnsi="Arial" w:cs="Arial"/>
          <w:bCs/>
        </w:rPr>
        <w:t xml:space="preserve">At the heart of these rhythms is the </w:t>
      </w:r>
      <w:r w:rsidRPr="008C0BE0">
        <w:rPr>
          <w:rFonts w:ascii="Arial" w:hAnsi="Arial" w:cs="Arial"/>
          <w:bCs/>
        </w:rPr>
        <w:t>circadian cloc</w:t>
      </w:r>
      <w:r>
        <w:rPr>
          <w:rFonts w:ascii="Arial" w:hAnsi="Arial" w:cs="Arial"/>
          <w:bCs/>
        </w:rPr>
        <w:t>k, governed</w:t>
      </w:r>
      <w:r w:rsidRPr="008C0BE0">
        <w:rPr>
          <w:rFonts w:ascii="Arial" w:hAnsi="Arial" w:cs="Arial"/>
          <w:bCs/>
        </w:rPr>
        <w:t xml:space="preserve"> by a feedback loop of oscillating </w:t>
      </w:r>
      <w:r w:rsidR="007B6A5B">
        <w:rPr>
          <w:rFonts w:ascii="Arial" w:hAnsi="Arial" w:cs="Arial" w:hint="eastAsia"/>
          <w:bCs/>
          <w:lang w:eastAsia="zh-CN"/>
        </w:rPr>
        <w:t>p</w:t>
      </w:r>
      <w:r w:rsidR="007B6A5B">
        <w:rPr>
          <w:rFonts w:ascii="Arial" w:hAnsi="Arial" w:cs="Arial"/>
          <w:bCs/>
          <w:lang w:eastAsia="zh-CN"/>
        </w:rPr>
        <w:t xml:space="preserve">acemaker </w:t>
      </w:r>
      <w:r w:rsidRPr="008C0BE0">
        <w:rPr>
          <w:rFonts w:ascii="Arial" w:hAnsi="Arial" w:cs="Arial"/>
          <w:bCs/>
        </w:rPr>
        <w:t>genes</w:t>
      </w:r>
      <w:r>
        <w:rPr>
          <w:rFonts w:ascii="Arial" w:hAnsi="Arial" w:cs="Arial"/>
          <w:bCs/>
        </w:rPr>
        <w:t xml:space="preserve">. </w:t>
      </w:r>
      <w:r w:rsidRPr="008C0BE0">
        <w:rPr>
          <w:rFonts w:ascii="Arial" w:hAnsi="Arial" w:cs="Arial"/>
          <w:bCs/>
        </w:rPr>
        <w:t>Clock (</w:t>
      </w:r>
      <w:r w:rsidRPr="008C0BE0">
        <w:rPr>
          <w:rFonts w:ascii="Arial" w:hAnsi="Arial" w:cs="Arial"/>
          <w:bCs/>
          <w:i/>
          <w:iCs/>
        </w:rPr>
        <w:t>Clk</w:t>
      </w:r>
      <w:r w:rsidRPr="008C0BE0">
        <w:rPr>
          <w:rFonts w:ascii="Arial" w:hAnsi="Arial" w:cs="Arial"/>
          <w:bCs/>
        </w:rPr>
        <w:t>) and Brain and muscle Arnt-like protein-1 (</w:t>
      </w:r>
      <w:r w:rsidR="009A2628">
        <w:rPr>
          <w:rFonts w:ascii="Arial" w:hAnsi="Arial" w:cs="Arial"/>
          <w:bCs/>
          <w:i/>
          <w:iCs/>
        </w:rPr>
        <w:t>b</w:t>
      </w:r>
      <w:r w:rsidRPr="008C0BE0">
        <w:rPr>
          <w:rFonts w:ascii="Arial" w:hAnsi="Arial" w:cs="Arial"/>
          <w:bCs/>
          <w:i/>
          <w:iCs/>
        </w:rPr>
        <w:t>mal1</w:t>
      </w:r>
      <w:r w:rsidRPr="008C0BE0">
        <w:rPr>
          <w:rFonts w:ascii="Arial" w:hAnsi="Arial" w:cs="Arial"/>
          <w:bCs/>
        </w:rPr>
        <w:t>)</w:t>
      </w:r>
      <w:r>
        <w:rPr>
          <w:rFonts w:ascii="Arial" w:hAnsi="Arial" w:cs="Arial"/>
          <w:bCs/>
        </w:rPr>
        <w:t xml:space="preserve"> genes</w:t>
      </w:r>
      <w:r w:rsidRPr="008C0BE0">
        <w:rPr>
          <w:rFonts w:ascii="Arial" w:hAnsi="Arial" w:cs="Arial"/>
          <w:bCs/>
        </w:rPr>
        <w:t xml:space="preserve"> </w:t>
      </w:r>
      <w:r>
        <w:rPr>
          <w:rFonts w:ascii="Arial" w:hAnsi="Arial" w:cs="Arial"/>
          <w:bCs/>
        </w:rPr>
        <w:t>promote</w:t>
      </w:r>
      <w:r w:rsidRPr="008C0BE0">
        <w:rPr>
          <w:rFonts w:ascii="Arial" w:hAnsi="Arial" w:cs="Arial"/>
          <w:bCs/>
        </w:rPr>
        <w:t xml:space="preserve"> Period (</w:t>
      </w:r>
      <w:r w:rsidR="009A2628">
        <w:rPr>
          <w:rFonts w:ascii="Arial" w:hAnsi="Arial" w:cs="Arial"/>
          <w:bCs/>
          <w:i/>
          <w:iCs/>
        </w:rPr>
        <w:t>p</w:t>
      </w:r>
      <w:r w:rsidRPr="008C0BE0">
        <w:rPr>
          <w:rFonts w:ascii="Arial" w:hAnsi="Arial" w:cs="Arial"/>
          <w:bCs/>
          <w:i/>
          <w:iCs/>
        </w:rPr>
        <w:t>er</w:t>
      </w:r>
      <w:r w:rsidRPr="008C0BE0">
        <w:rPr>
          <w:rFonts w:ascii="Arial" w:hAnsi="Arial" w:cs="Arial"/>
          <w:bCs/>
        </w:rPr>
        <w:t>) and Cryptochrome (</w:t>
      </w:r>
      <w:r w:rsidR="009A2628">
        <w:rPr>
          <w:rFonts w:ascii="Arial" w:hAnsi="Arial" w:cs="Arial"/>
          <w:bCs/>
          <w:i/>
          <w:iCs/>
        </w:rPr>
        <w:t>c</w:t>
      </w:r>
      <w:r w:rsidRPr="008C0BE0">
        <w:rPr>
          <w:rFonts w:ascii="Arial" w:hAnsi="Arial" w:cs="Arial"/>
          <w:bCs/>
          <w:i/>
          <w:iCs/>
        </w:rPr>
        <w:t>ry</w:t>
      </w:r>
      <w:r w:rsidRPr="008C0BE0">
        <w:rPr>
          <w:rFonts w:ascii="Arial" w:hAnsi="Arial" w:cs="Arial"/>
          <w:bCs/>
        </w:rPr>
        <w:t>)</w:t>
      </w:r>
      <w:r>
        <w:rPr>
          <w:rFonts w:ascii="Arial" w:hAnsi="Arial" w:cs="Arial"/>
          <w:bCs/>
        </w:rPr>
        <w:t xml:space="preserve"> expression</w:t>
      </w:r>
      <w:r w:rsidR="0083508C">
        <w:rPr>
          <w:rFonts w:ascii="Arial" w:hAnsi="Arial" w:cs="Arial"/>
          <w:bCs/>
        </w:rPr>
        <w:t>,</w:t>
      </w:r>
      <w:r>
        <w:rPr>
          <w:rFonts w:ascii="Arial" w:hAnsi="Arial" w:cs="Arial"/>
          <w:bCs/>
        </w:rPr>
        <w:t xml:space="preserve"> which in turn repress their own activity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Pr>
          <w:rFonts w:ascii="Arial" w:hAnsi="Arial" w:cs="Arial"/>
          <w:bCs/>
        </w:rPr>
        <w:t xml:space="preserve">. This system </w:t>
      </w:r>
      <w:r w:rsidRPr="008C0BE0">
        <w:rPr>
          <w:rFonts w:ascii="Arial" w:hAnsi="Arial" w:cs="Arial"/>
          <w:bCs/>
        </w:rPr>
        <w:t xml:space="preserve">is entrained to environmental cues, </w:t>
      </w:r>
      <w:r>
        <w:rPr>
          <w:rFonts w:ascii="Arial" w:hAnsi="Arial" w:cs="Arial"/>
          <w:bCs/>
        </w:rPr>
        <w:t xml:space="preserve">primarily </w:t>
      </w:r>
      <w:r w:rsidRPr="008C0BE0">
        <w:rPr>
          <w:rFonts w:ascii="Arial" w:hAnsi="Arial" w:cs="Arial"/>
          <w:bCs/>
        </w:rPr>
        <w:t>by</w:t>
      </w:r>
      <w:r>
        <w:rPr>
          <w:rFonts w:ascii="Arial" w:hAnsi="Arial" w:cs="Arial"/>
          <w:bCs/>
        </w:rPr>
        <w:t xml:space="preserve"> the</w:t>
      </w:r>
      <w:r w:rsidRPr="008C0BE0">
        <w:rPr>
          <w:rFonts w:ascii="Arial" w:hAnsi="Arial" w:cs="Arial"/>
          <w:bCs/>
        </w:rPr>
        <w:t xml:space="preserve"> </w:t>
      </w:r>
      <w:r w:rsidRPr="008C0BE0">
        <w:rPr>
          <w:rFonts w:ascii="Arial" w:hAnsi="Arial" w:cs="Arial"/>
          <w:bCs/>
        </w:rPr>
        <w:lastRenderedPageBreak/>
        <w:t xml:space="preserve">degradation of </w:t>
      </w:r>
      <w:r>
        <w:rPr>
          <w:rFonts w:ascii="Arial" w:hAnsi="Arial" w:cs="Arial"/>
          <w:bCs/>
        </w:rPr>
        <w:t>the PER/CRY</w:t>
      </w:r>
      <w:r w:rsidRPr="008C0BE0">
        <w:rPr>
          <w:rFonts w:ascii="Arial" w:hAnsi="Arial" w:cs="Arial"/>
          <w:bCs/>
        </w:rPr>
        <w:t xml:space="preserve"> protein complex</w:t>
      </w:r>
      <w:r>
        <w:rPr>
          <w:rFonts w:ascii="Arial" w:hAnsi="Arial" w:cs="Arial"/>
          <w:bCs/>
        </w:rPr>
        <w:t xml:space="preserve"> in light</w:t>
      </w:r>
      <w:r w:rsidRPr="008C0BE0">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sidRPr="008C0BE0">
        <w:rPr>
          <w:rFonts w:ascii="Arial" w:hAnsi="Arial" w:cs="Arial"/>
          <w:bCs/>
        </w:rPr>
        <w:t>.</w:t>
      </w:r>
      <w:r>
        <w:rPr>
          <w:rFonts w:ascii="Arial" w:hAnsi="Arial" w:cs="Arial"/>
          <w:bCs/>
        </w:rPr>
        <w:t xml:space="preserve"> </w:t>
      </w:r>
      <w:r w:rsidRPr="008C0BE0">
        <w:rPr>
          <w:rFonts w:ascii="Arial" w:hAnsi="Arial" w:cs="Arial"/>
          <w:bCs/>
        </w:rPr>
        <w:t>The main clock, in the suprachiasmatic nucleus (SCN)</w:t>
      </w:r>
      <w:r>
        <w:rPr>
          <w:rFonts w:ascii="Arial" w:hAnsi="Arial" w:cs="Arial"/>
          <w:bCs/>
        </w:rPr>
        <w:t xml:space="preserve"> nestled in the hypothalamus</w:t>
      </w:r>
      <w:r w:rsidRPr="008C0BE0">
        <w:rPr>
          <w:rFonts w:ascii="Arial" w:hAnsi="Arial" w:cs="Arial"/>
          <w:bCs/>
        </w:rPr>
        <w:t>, coordinates peripheral clocks in other tissues</w:t>
      </w:r>
      <w:r>
        <w:rPr>
          <w:rFonts w:ascii="Arial" w:hAnsi="Arial" w:cs="Arial"/>
          <w:bCs/>
        </w:rPr>
        <w:t>, such as the liver,</w:t>
      </w:r>
      <w:r w:rsidRPr="008C0BE0">
        <w:rPr>
          <w:rFonts w:ascii="Arial" w:hAnsi="Arial" w:cs="Arial"/>
          <w:bCs/>
        </w:rPr>
        <w:t xml:space="preserve"> which can also entrai</w:t>
      </w:r>
      <w:r>
        <w:rPr>
          <w:rFonts w:ascii="Arial" w:hAnsi="Arial" w:cs="Arial"/>
          <w:bCs/>
        </w:rPr>
        <w:t>n downstream</w:t>
      </w:r>
      <w:r w:rsidRPr="008C0BE0">
        <w:rPr>
          <w:rFonts w:ascii="Arial" w:hAnsi="Arial" w:cs="Arial"/>
          <w:bCs/>
        </w:rPr>
        <w:t xml:space="preserve"> physiology and behaviors</w:t>
      </w:r>
      <w:r>
        <w:rPr>
          <w:rFonts w:ascii="Arial" w:hAnsi="Arial" w:cs="Arial"/>
          <w:bCs/>
        </w:rPr>
        <w:t xml:space="preserve">, like hormone secretion and activity periods </w:t>
      </w:r>
      <w:r>
        <w:rPr>
          <w:rFonts w:ascii="Arial" w:hAnsi="Arial" w:cs="Arial"/>
          <w:bCs/>
        </w:rPr>
        <w:fldChar w:fldCharType="begin"/>
      </w:r>
      <w:r>
        <w:rPr>
          <w:rFonts w:ascii="Arial" w:hAnsi="Arial" w:cs="Arial"/>
          <w:bCs/>
        </w:rPr>
        <w:instrText xml:space="preserve"> ADDIN EN.CITE &lt;EndNote&gt;&lt;Cite&gt;&lt;Author&gt;Cassone&lt;/Author&gt;&lt;Year&gt;2014&lt;/Year&gt;&lt;IDText&gt;Avian circadian organization: A chorus of clocks&lt;/IDText&gt;&lt;DisplayText&gt;(&lt;style face="italic"&gt;3&lt;/style&gt;)&lt;/DisplayText&gt;&lt;record&gt;&lt;dates&gt;&lt;pub-dates&gt;&lt;date&gt;Jan&lt;/date&gt;&lt;/pub-dates&gt;&lt;year&gt;2014&lt;/year&gt;&lt;/dates&gt;&lt;urls&gt;&lt;related-urls&gt;&lt;url&gt;&amp;lt;Go to ISI&amp;gt;://WOS:000330748000009&lt;/url&gt;&lt;/related-urls&gt;&lt;/urls&gt;&lt;isbn&gt;0091-3022&lt;/isbn&gt;&lt;titles&gt;&lt;title&gt;Avian circadian organization: A chorus of clocks&lt;/title&gt;&lt;secondary-title&gt;Frontiers in Neuroendocrinology&lt;/secondary-title&gt;&lt;/titles&gt;&lt;pages&gt;76-88&lt;/pages&gt;&lt;number&gt;1&lt;/number&gt;&lt;contributors&gt;&lt;authors&gt;&lt;author&gt;Cassone, V. M.&lt;/author&gt;&lt;/authors&gt;&lt;/contributors&gt;&lt;added-date format="utc"&gt;1647977840&lt;/added-date&gt;&lt;ref-type name="Journal Article"&gt;17&lt;/ref-type&gt;&lt;rec-number&gt;189&lt;/rec-number&gt;&lt;last-updated-date format="utc"&gt;1649285476&lt;/last-updated-date&gt;&lt;accession-num&gt;WOS:000330748000009&lt;/accession-num&gt;&lt;electronic-resource-num&gt;10.1016/j.yfrne.2013.10.002&lt;/electronic-resource-num&gt;&lt;volume&gt;35&lt;/volume&gt;&lt;/record&gt;&lt;/Cite&gt;&lt;/EndNote&gt;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3</w:t>
      </w:r>
      <w:r>
        <w:rPr>
          <w:rFonts w:ascii="Arial" w:hAnsi="Arial" w:cs="Arial"/>
          <w:bCs/>
          <w:noProof/>
        </w:rPr>
        <w:t>)</w:t>
      </w:r>
      <w:r>
        <w:rPr>
          <w:rFonts w:ascii="Arial" w:hAnsi="Arial" w:cs="Arial"/>
          <w:bCs/>
        </w:rPr>
        <w:fldChar w:fldCharType="end"/>
      </w:r>
      <w:r>
        <w:rPr>
          <w:rFonts w:ascii="Arial" w:hAnsi="Arial" w:cs="Arial"/>
          <w:bCs/>
        </w:rPr>
        <w:t xml:space="preserve">. </w:t>
      </w:r>
    </w:p>
    <w:p w14:paraId="53B489A2" w14:textId="7CAC8B54" w:rsidR="003F640E" w:rsidRPr="003F640E" w:rsidRDefault="003F640E" w:rsidP="003F640E">
      <w:pPr>
        <w:spacing w:after="0" w:line="480" w:lineRule="auto"/>
        <w:ind w:firstLine="720"/>
        <w:rPr>
          <w:rFonts w:ascii="Arial" w:hAnsi="Arial" w:cs="Arial"/>
          <w:bCs/>
        </w:rPr>
      </w:pPr>
      <w:r w:rsidRPr="003F640E">
        <w:rPr>
          <w:rFonts w:ascii="Arial" w:hAnsi="Arial" w:cs="Arial"/>
          <w:bCs/>
        </w:rPr>
        <w:t xml:space="preserve">Melatonin, produced by the pineal gland during the night, serves as a critical signal for sleep readiness and regulates various biological functions as it aligns with the night-day cycle </w:t>
      </w:r>
      <w:r w:rsidRPr="003F640E">
        <w:rPr>
          <w:rFonts w:ascii="Arial" w:hAnsi="Arial" w:cs="Arial"/>
          <w:bCs/>
        </w:rPr>
        <w:fldChar w:fldCharType="begin"/>
      </w:r>
      <w:r w:rsidRPr="003F640E">
        <w:rPr>
          <w:rFonts w:ascii="Arial" w:hAnsi="Arial" w:cs="Arial"/>
          <w:bCs/>
        </w:rPr>
        <w:instrText xml:space="preserve"> ADDIN EN.CITE &lt;EndNote&gt;&lt;Cite&gt;&lt;Author&gt;Murakami&lt;/Author&gt;&lt;Year&gt;2001&lt;/Year&gt;&lt;IDText&gt;Effect of melatonin on circadian rhythm, locomotor activity and body temperature in the intact house sparrow, Japanese quail and owl&lt;/IDText&gt;&lt;DisplayText&gt;(&lt;style face="italic"&gt;4&lt;/style&gt;)&lt;/DisplayText&gt;&lt;record&gt;&lt;dates&gt;&lt;pub-dates&gt;&lt;date&gt;Jan&lt;/date&gt;&lt;/pub-dates&gt;&lt;year&gt;2001&lt;/year&gt;&lt;/dates&gt;&lt;urls&gt;&lt;related-urls&gt;&lt;url&gt;&amp;lt;Go to ISI&amp;gt;://WOS:000166818800026&lt;/url&gt;&lt;/related-urls&gt;&lt;/urls&gt;&lt;isbn&gt;0006-8993&lt;/isbn&gt;&lt;titles&gt;&lt;title&gt;Effect of melatonin on circadian rhythm, locomotor activity and body temperature in the intact house sparrow, Japanese quail and owl&lt;/title&gt;&lt;secondary-title&gt;Brain Research&lt;/secondary-title&gt;&lt;/titles&gt;&lt;pages&gt;220-224&lt;/pages&gt;&lt;number&gt;1-2&lt;/number&gt;&lt;contributors&gt;&lt;authors&gt;&lt;author&gt;Murakami, N.&lt;/author&gt;&lt;author&gt;Kawano, T.&lt;/author&gt;&lt;author&gt;Nakahara, K.&lt;/author&gt;&lt;author&gt;Nasu, T.&lt;/author&gt;&lt;author&gt;Shiota, K.&lt;/author&gt;&lt;/authors&gt;&lt;/contributors&gt;&lt;added-date format="utc"&gt;1647983753&lt;/added-date&gt;&lt;ref-type name="Journal Article"&gt;17&lt;/ref-type&gt;&lt;rec-number&gt;197&lt;/rec-number&gt;&lt;last-updated-date format="utc"&gt;1655619532&lt;/last-updated-date&gt;&lt;accession-num&gt;WOS:000166818800026&lt;/accession-num&gt;&lt;electronic-resource-num&gt;10.1016/s0006-8993(00)03205-4&lt;/electronic-resource-num&gt;&lt;volume&gt;889&lt;/volume&gt;&lt;/record&gt;&lt;/Cite&gt;&lt;/EndNote&gt;</w:instrText>
      </w:r>
      <w:r w:rsidRPr="003F640E">
        <w:rPr>
          <w:rFonts w:ascii="Arial" w:hAnsi="Arial" w:cs="Arial"/>
          <w:bCs/>
        </w:rPr>
        <w:fldChar w:fldCharType="separate"/>
      </w:r>
      <w:r w:rsidRPr="003F640E">
        <w:rPr>
          <w:rFonts w:ascii="Arial" w:hAnsi="Arial" w:cs="Arial"/>
          <w:bCs/>
        </w:rPr>
        <w:t>(</w:t>
      </w:r>
      <w:r w:rsidRPr="003F640E">
        <w:rPr>
          <w:rFonts w:ascii="Arial" w:hAnsi="Arial" w:cs="Arial"/>
          <w:bCs/>
          <w:i/>
        </w:rPr>
        <w:t>4</w:t>
      </w:r>
      <w:r w:rsidRPr="003F640E">
        <w:rPr>
          <w:rFonts w:ascii="Arial" w:hAnsi="Arial" w:cs="Arial"/>
          <w:bCs/>
        </w:rPr>
        <w:t>)</w:t>
      </w:r>
      <w:r w:rsidRPr="003F640E">
        <w:rPr>
          <w:rFonts w:ascii="Arial" w:hAnsi="Arial" w:cs="Arial"/>
          <w:bCs/>
        </w:rPr>
        <w:fldChar w:fldCharType="end"/>
      </w:r>
      <w:r w:rsidRPr="003F640E">
        <w:rPr>
          <w:rFonts w:ascii="Arial" w:hAnsi="Arial" w:cs="Arial"/>
          <w:bCs/>
        </w:rPr>
        <w:t>. Its production, tightly controlled by the circadian clock, forms a vital link between the external environment's light-dark cycle and the organism's internal biological processes. However,</w:t>
      </w:r>
      <w:r w:rsidR="0089784F">
        <w:rPr>
          <w:rFonts w:ascii="Arial" w:hAnsi="Arial" w:cs="Arial"/>
          <w:bCs/>
        </w:rPr>
        <w:t xml:space="preserve"> the effects of</w:t>
      </w:r>
      <w:r w:rsidRPr="003F640E">
        <w:rPr>
          <w:rFonts w:ascii="Arial" w:hAnsi="Arial" w:cs="Arial"/>
          <w:bCs/>
        </w:rPr>
        <w:t xml:space="preserve"> ALAN</w:t>
      </w:r>
      <w:r w:rsidR="0089784F">
        <w:rPr>
          <w:rFonts w:ascii="Arial" w:hAnsi="Arial" w:cs="Arial"/>
          <w:bCs/>
        </w:rPr>
        <w:t xml:space="preserve"> on</w:t>
      </w:r>
      <w:r w:rsidRPr="003F640E">
        <w:rPr>
          <w:rFonts w:ascii="Arial" w:hAnsi="Arial" w:cs="Arial"/>
          <w:bCs/>
        </w:rPr>
        <w:t xml:space="preserve"> melatonin producti</w:t>
      </w:r>
      <w:r w:rsidR="0089784F">
        <w:rPr>
          <w:rFonts w:ascii="Arial" w:hAnsi="Arial" w:cs="Arial"/>
          <w:bCs/>
        </w:rPr>
        <w:t xml:space="preserve">on </w:t>
      </w:r>
      <w:r w:rsidR="000D7C9E">
        <w:rPr>
          <w:rFonts w:ascii="Arial" w:hAnsi="Arial" w:cs="Arial"/>
          <w:bCs/>
        </w:rPr>
        <w:t>vary from no effect to suppression and/or phase shifts</w:t>
      </w:r>
      <w:r w:rsidR="0089784F">
        <w:rPr>
          <w:rFonts w:ascii="Arial" w:hAnsi="Arial" w:cs="Arial"/>
          <w:bCs/>
        </w:rPr>
        <w:t xml:space="preserve"> depending on the light intensity and species</w:t>
      </w:r>
      <w:r w:rsidRPr="003F640E">
        <w:rPr>
          <w:rFonts w:ascii="Arial" w:hAnsi="Arial" w:cs="Arial"/>
          <w:bCs/>
        </w:rPr>
        <w:t xml:space="preserve"> </w:t>
      </w:r>
      <w:r w:rsidRPr="003F640E">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Pr="003F640E">
        <w:rPr>
          <w:rFonts w:ascii="Arial" w:hAnsi="Arial" w:cs="Arial"/>
          <w:bCs/>
        </w:rPr>
      </w:r>
      <w:r w:rsidRPr="003F640E">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5-8</w:t>
      </w:r>
      <w:r w:rsidR="0089784F">
        <w:rPr>
          <w:rFonts w:ascii="Arial" w:hAnsi="Arial" w:cs="Arial"/>
          <w:bCs/>
          <w:noProof/>
        </w:rPr>
        <w:t>)</w:t>
      </w:r>
      <w:r w:rsidRPr="003F640E">
        <w:rPr>
          <w:rFonts w:ascii="Arial" w:hAnsi="Arial" w:cs="Arial"/>
          <w:bCs/>
        </w:rPr>
        <w:fldChar w:fldCharType="end"/>
      </w:r>
      <w:r w:rsidRPr="003F640E">
        <w:rPr>
          <w:rFonts w:ascii="Arial" w:hAnsi="Arial" w:cs="Arial"/>
          <w:bCs/>
        </w:rPr>
        <w:t>.</w:t>
      </w:r>
      <w:r w:rsidR="000D7C9E">
        <w:rPr>
          <w:rFonts w:ascii="Arial" w:hAnsi="Arial" w:cs="Arial"/>
          <w:bCs/>
        </w:rPr>
        <w:t xml:space="preserve"> </w:t>
      </w:r>
      <w:r w:rsidR="00C83861">
        <w:rPr>
          <w:rFonts w:ascii="Arial" w:hAnsi="Arial" w:cs="Arial"/>
          <w:bCs/>
        </w:rPr>
        <w:t>These</w:t>
      </w:r>
      <w:r w:rsidR="000D7C9E">
        <w:rPr>
          <w:rFonts w:ascii="Arial" w:hAnsi="Arial" w:cs="Arial"/>
          <w:bCs/>
        </w:rPr>
        <w:t xml:space="preserve"> discrepancies</w:t>
      </w:r>
      <w:r w:rsidR="00C83861">
        <w:rPr>
          <w:rFonts w:ascii="Arial" w:hAnsi="Arial" w:cs="Arial"/>
          <w:bCs/>
        </w:rPr>
        <w:t xml:space="preserve"> on downstream phenotypes</w:t>
      </w:r>
      <w:r w:rsidR="000D7C9E">
        <w:rPr>
          <w:rFonts w:ascii="Arial" w:hAnsi="Arial" w:cs="Arial"/>
          <w:bCs/>
        </w:rPr>
        <w:t xml:space="preserve"> could be related to overlooked biotic contexts, such as age or social structure. </w:t>
      </w:r>
    </w:p>
    <w:p w14:paraId="2DBE654F" w14:textId="00B96116" w:rsidR="002B0DEC" w:rsidRDefault="002B0DEC" w:rsidP="002B0DEC">
      <w:pPr>
        <w:spacing w:after="0" w:line="480" w:lineRule="auto"/>
        <w:ind w:firstLine="720"/>
        <w:rPr>
          <w:rFonts w:ascii="Arial" w:hAnsi="Arial" w:cs="Arial"/>
          <w:bCs/>
        </w:rPr>
      </w:pPr>
      <w:r w:rsidRPr="00AD0C09">
        <w:rPr>
          <w:rFonts w:ascii="Arial" w:hAnsi="Arial" w:cs="Arial"/>
          <w:bCs/>
        </w:rPr>
        <w:t xml:space="preserve">Despite the established disruptive effects of ALAN on </w:t>
      </w:r>
      <w:r w:rsidR="00892F5F">
        <w:rPr>
          <w:rFonts w:ascii="Arial" w:hAnsi="Arial" w:cs="Arial"/>
          <w:bCs/>
        </w:rPr>
        <w:t xml:space="preserve">a wide variety of </w:t>
      </w:r>
      <w:r w:rsidRPr="00AD0C09">
        <w:rPr>
          <w:rFonts w:ascii="Arial" w:hAnsi="Arial" w:cs="Arial"/>
          <w:bCs/>
        </w:rPr>
        <w:t xml:space="preserve">circadian </w:t>
      </w:r>
      <w:r w:rsidR="00892F5F">
        <w:rPr>
          <w:rFonts w:ascii="Arial" w:hAnsi="Arial" w:cs="Arial"/>
          <w:bCs/>
        </w:rPr>
        <w:t>regulation from neuronal activity to</w:t>
      </w:r>
      <w:r w:rsidRPr="00AD0C09">
        <w:rPr>
          <w:rFonts w:ascii="Arial" w:hAnsi="Arial" w:cs="Arial"/>
          <w:bCs/>
        </w:rPr>
        <w:t xml:space="preserve"> </w:t>
      </w:r>
      <w:r>
        <w:rPr>
          <w:rFonts w:ascii="Arial" w:hAnsi="Arial" w:cs="Arial"/>
          <w:bCs/>
        </w:rPr>
        <w:t>behavior</w:t>
      </w:r>
      <w:r w:rsidRPr="00AD0C09">
        <w:rPr>
          <w:rFonts w:ascii="Arial" w:hAnsi="Arial" w:cs="Arial"/>
          <w:bCs/>
        </w:rPr>
        <w:t xml:space="preserve"> </w:t>
      </w:r>
      <w:r>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6, 9, 10</w:t>
      </w:r>
      <w:r w:rsidR="0089784F">
        <w:rPr>
          <w:rFonts w:ascii="Arial" w:hAnsi="Arial" w:cs="Arial"/>
          <w:bCs/>
          <w:noProof/>
        </w:rPr>
        <w:t>)</w:t>
      </w:r>
      <w:r>
        <w:rPr>
          <w:rFonts w:ascii="Arial" w:hAnsi="Arial" w:cs="Arial"/>
          <w:bCs/>
        </w:rPr>
        <w:fldChar w:fldCharType="end"/>
      </w:r>
      <w:r>
        <w:rPr>
          <w:rFonts w:ascii="Arial" w:hAnsi="Arial" w:cs="Arial"/>
          <w:bCs/>
        </w:rPr>
        <w:t xml:space="preserve">, </w:t>
      </w:r>
      <w:r w:rsidRPr="00F31A73">
        <w:rPr>
          <w:rFonts w:ascii="Arial" w:hAnsi="Arial" w:cs="Arial"/>
          <w:bCs/>
        </w:rPr>
        <w:t>much of the existing research has concentrated on isolated animal models</w:t>
      </w:r>
      <w:r>
        <w:rPr>
          <w:rFonts w:ascii="Arial" w:hAnsi="Arial" w:cs="Arial"/>
          <w:bCs/>
        </w:rPr>
        <w:t xml:space="preserve"> or housing conditions have largely been ignored </w:t>
      </w:r>
      <w:r>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eWxlIGZhY2U9Iml0YWxpYyI+NiwgNywgMTE8L3N0eWxlPik8L0Rpc3BsYXlUZXh0PjxyZWNvcmQ+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eWxlIGZhY2U9Iml0YWxpYyI+NiwgNywgMTE8L3N0eWxlPik8L0Rpc3BsYXlUZXh0PjxyZWNvcmQ+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Pr>
          <w:rFonts w:ascii="Arial" w:hAnsi="Arial" w:cs="Arial"/>
          <w:bCs/>
        </w:rPr>
      </w:r>
      <w:r>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6, 7, 11</w:t>
      </w:r>
      <w:r w:rsidR="00C57AF0">
        <w:rPr>
          <w:rFonts w:ascii="Arial" w:hAnsi="Arial" w:cs="Arial"/>
          <w:bCs/>
          <w:noProof/>
        </w:rPr>
        <w:t>)</w:t>
      </w:r>
      <w:r>
        <w:rPr>
          <w:rFonts w:ascii="Arial" w:hAnsi="Arial" w:cs="Arial"/>
          <w:bCs/>
        </w:rPr>
        <w:fldChar w:fldCharType="end"/>
      </w:r>
      <w:r w:rsidRPr="00F31A73">
        <w:rPr>
          <w:rFonts w:ascii="Arial" w:hAnsi="Arial" w:cs="Arial"/>
          <w:bCs/>
        </w:rPr>
        <w:t>.</w:t>
      </w:r>
      <w:r>
        <w:rPr>
          <w:rFonts w:ascii="Arial" w:hAnsi="Arial" w:cs="Arial"/>
          <w:bCs/>
        </w:rPr>
        <w:t xml:space="preserve"> Yet s</w:t>
      </w:r>
      <w:r w:rsidRPr="00F31A73">
        <w:rPr>
          <w:rFonts w:ascii="Arial" w:hAnsi="Arial" w:cs="Arial"/>
          <w:bCs/>
        </w:rPr>
        <w:t>ocial interactions play a pivotal role in shaping circadian regulation</w:t>
      </w:r>
      <w:r>
        <w:rPr>
          <w:rFonts w:ascii="Arial" w:hAnsi="Arial" w:cs="Arial"/>
          <w:bCs/>
        </w:rPr>
        <w:t xml:space="preserve"> and behavioral rhythms</w:t>
      </w:r>
      <w:r w:rsidR="003F5E60">
        <w:rPr>
          <w:rFonts w:ascii="Arial" w:hAnsi="Arial" w:cs="Arial"/>
          <w:bCs/>
        </w:rPr>
        <w:t>,</w:t>
      </w:r>
      <w:r>
        <w:rPr>
          <w:rFonts w:ascii="Arial" w:hAnsi="Arial" w:cs="Arial"/>
          <w:bCs/>
        </w:rPr>
        <w:t xml:space="preserve"> </w:t>
      </w:r>
      <w:r w:rsidRPr="00342D1B">
        <w:rPr>
          <w:rFonts w:ascii="Arial" w:hAnsi="Arial" w:cs="Arial"/>
          <w:bCs/>
        </w:rPr>
        <w:t>suggesting a complex interplay between social environments and the internal biological clock</w:t>
      </w:r>
      <w:r>
        <w:rPr>
          <w:rFonts w:ascii="Arial" w:hAnsi="Arial" w:cs="Arial"/>
          <w:bCs/>
        </w:rPr>
        <w:t xml:space="preserve"> </w:t>
      </w:r>
      <w:r>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YWxpYyI+MTItMTQ8L3N0eWxlPik8L0Rpc3BsYXlUZXh0PjxyZWNvcmQ+PGRhdGVzPjxwdWItZGF0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bT48dm9sdW1lPjM3Njwvdm9sdW1lPjwvcmVjb3JkPjwvQ2l0ZT48Q2l0ZT48QXV0aG9yPkNhbWJy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==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YWxpYyI+MTItMTQ8L3N0eWxlPik8L0Rpc3BsYXlUZXh0PjxyZWNvcmQ+PGRhdGVzPjxwdWItZGF0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bT48dm9sdW1lPjM3Njwvdm9sdW1lPjwvcmVjb3JkPjwvQ2l0ZT48Q2l0ZT48QXV0aG9yPkNhbWJy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==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Pr>
          <w:rFonts w:ascii="Arial" w:hAnsi="Arial" w:cs="Arial"/>
          <w:bCs/>
        </w:rPr>
      </w:r>
      <w:r>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12-14</w:t>
      </w:r>
      <w:r w:rsidR="00C57AF0">
        <w:rPr>
          <w:rFonts w:ascii="Arial" w:hAnsi="Arial" w:cs="Arial"/>
          <w:bCs/>
          <w:noProof/>
        </w:rPr>
        <w:t>)</w:t>
      </w:r>
      <w:r>
        <w:rPr>
          <w:rFonts w:ascii="Arial" w:hAnsi="Arial" w:cs="Arial"/>
          <w:bCs/>
        </w:rPr>
        <w:fldChar w:fldCharType="end"/>
      </w:r>
      <w:r>
        <w:rPr>
          <w:rFonts w:ascii="Arial" w:hAnsi="Arial" w:cs="Arial"/>
          <w:bCs/>
        </w:rPr>
        <w:t xml:space="preserve">. </w:t>
      </w:r>
      <w:r w:rsidR="00BC5CA4" w:rsidRPr="00662061">
        <w:rPr>
          <w:rFonts w:ascii="Arial" w:hAnsi="Arial" w:cs="Arial"/>
          <w:bCs/>
        </w:rPr>
        <w:t xml:space="preserve">In social settings, organisms often synchronize their activities and physiological processes for various benefits, including enhanced </w:t>
      </w:r>
      <w:r w:rsidR="00BC5CA4">
        <w:rPr>
          <w:rFonts w:ascii="Arial" w:hAnsi="Arial" w:cs="Arial"/>
          <w:bCs/>
        </w:rPr>
        <w:t>reproductive success</w:t>
      </w:r>
      <w:r w:rsidR="00BC5CA4" w:rsidRPr="00662061">
        <w:rPr>
          <w:rFonts w:ascii="Arial" w:hAnsi="Arial" w:cs="Arial"/>
          <w:bCs/>
        </w:rPr>
        <w:t xml:space="preserve"> and survival</w:t>
      </w:r>
      <w:r w:rsidR="00BC5CA4">
        <w:rPr>
          <w:rFonts w:ascii="Arial" w:hAnsi="Arial" w:cs="Arial"/>
          <w:bCs/>
        </w:rPr>
        <w:t xml:space="preserve"> </w:t>
      </w:r>
      <w:r w:rsidR="00BC5CA4">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YWUpPC9JRFRleHQ+PERpc3BsYXlUZXh0Pig8c3R5bGUgZmFjZT0iaXRhbGljIj4xMSwgMTUsIDE2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YWUpPC9JRFRleHQ+PERpc3BsYXlUZXh0Pig8c3R5bGUgZmFjZT0iaXRhbGljIj4xMSwgMTUsIDE2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BC5CA4">
        <w:rPr>
          <w:rFonts w:ascii="Arial" w:hAnsi="Arial" w:cs="Arial"/>
          <w:bCs/>
        </w:rPr>
      </w:r>
      <w:r w:rsidR="00BC5CA4">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11, 15, 16</w:t>
      </w:r>
      <w:r w:rsidR="00C57AF0">
        <w:rPr>
          <w:rFonts w:ascii="Arial" w:hAnsi="Arial" w:cs="Arial"/>
          <w:bCs/>
          <w:noProof/>
        </w:rPr>
        <w:t>)</w:t>
      </w:r>
      <w:r w:rsidR="00BC5CA4">
        <w:rPr>
          <w:rFonts w:ascii="Arial" w:hAnsi="Arial" w:cs="Arial"/>
          <w:bCs/>
        </w:rPr>
        <w:fldChar w:fldCharType="end"/>
      </w:r>
      <w:r w:rsidR="00BC5CA4" w:rsidRPr="00662061">
        <w:rPr>
          <w:rFonts w:ascii="Arial" w:hAnsi="Arial" w:cs="Arial"/>
          <w:bCs/>
        </w:rPr>
        <w:t>.</w:t>
      </w:r>
      <w:r w:rsidR="00334DE9">
        <w:rPr>
          <w:rFonts w:ascii="Arial" w:hAnsi="Arial" w:cs="Arial"/>
          <w:bCs/>
        </w:rPr>
        <w:t xml:space="preserve"> In </w:t>
      </w:r>
      <w:r w:rsidR="00CD241E">
        <w:rPr>
          <w:rFonts w:ascii="Arial" w:hAnsi="Arial" w:cs="Arial"/>
          <w:bCs/>
          <w:i/>
          <w:iCs/>
        </w:rPr>
        <w:t>Drosophila</w:t>
      </w:r>
      <w:r w:rsidR="00334DE9">
        <w:rPr>
          <w:rFonts w:ascii="Arial" w:hAnsi="Arial" w:cs="Arial"/>
          <w:bCs/>
        </w:rPr>
        <w:t xml:space="preserve">, </w:t>
      </w:r>
      <w:r w:rsidR="00CD241E">
        <w:rPr>
          <w:rFonts w:ascii="Arial" w:hAnsi="Arial" w:cs="Arial"/>
          <w:bCs/>
        </w:rPr>
        <w:t xml:space="preserve">fly </w:t>
      </w:r>
      <w:r w:rsidR="00334DE9">
        <w:rPr>
          <w:rFonts w:ascii="Arial" w:hAnsi="Arial" w:cs="Arial"/>
          <w:bCs/>
        </w:rPr>
        <w:t>groups align activity rhythms and even shorte</w:t>
      </w:r>
      <w:r w:rsidR="00187858">
        <w:rPr>
          <w:rFonts w:ascii="Arial" w:hAnsi="Arial" w:cs="Arial"/>
          <w:bCs/>
        </w:rPr>
        <w:t>n</w:t>
      </w:r>
      <w:r w:rsidR="00334DE9">
        <w:rPr>
          <w:rFonts w:ascii="Arial" w:hAnsi="Arial" w:cs="Arial"/>
          <w:bCs/>
        </w:rPr>
        <w:t xml:space="preserve"> their natural rhythm if a short-period mutant is introduced </w:t>
      </w:r>
      <w:r w:rsidR="00334DE9">
        <w:rPr>
          <w:rFonts w:ascii="Arial" w:hAnsi="Arial" w:cs="Arial"/>
          <w:bCs/>
        </w:rPr>
        <w:fldChar w:fldCharType="begin"/>
      </w:r>
      <w:r w:rsidR="00C57AF0">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334DE9">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17</w:t>
      </w:r>
      <w:r w:rsidR="00C57AF0">
        <w:rPr>
          <w:rFonts w:ascii="Arial" w:hAnsi="Arial" w:cs="Arial"/>
          <w:bCs/>
          <w:noProof/>
        </w:rPr>
        <w:t>)</w:t>
      </w:r>
      <w:r w:rsidR="00334DE9">
        <w:rPr>
          <w:rFonts w:ascii="Arial" w:hAnsi="Arial" w:cs="Arial"/>
          <w:bCs/>
        </w:rPr>
        <w:fldChar w:fldCharType="end"/>
      </w:r>
      <w:r w:rsidR="00334DE9">
        <w:rPr>
          <w:rFonts w:ascii="Arial" w:hAnsi="Arial" w:cs="Arial"/>
          <w:bCs/>
        </w:rPr>
        <w:t>.</w:t>
      </w:r>
      <w:r w:rsidR="00D4473B">
        <w:rPr>
          <w:rFonts w:ascii="Arial" w:hAnsi="Arial" w:cs="Arial"/>
          <w:bCs/>
        </w:rPr>
        <w:t xml:space="preserve"> </w:t>
      </w:r>
      <w:ins w:id="0" w:author="Cassandra K Hui" w:date="2024-10-19T16:53:00Z" w16du:dateUtc="2024-10-19T23:53:00Z">
        <w:r w:rsidR="00FD4B11">
          <w:rPr>
            <w:rFonts w:ascii="Arial" w:hAnsi="Arial" w:cs="Arial"/>
            <w:bCs/>
          </w:rPr>
          <w:t>Degus (</w:t>
        </w:r>
        <w:proofErr w:type="spellStart"/>
        <w:r w:rsidR="00FD4B11">
          <w:rPr>
            <w:rFonts w:ascii="Arial" w:hAnsi="Arial" w:cs="Arial"/>
            <w:bCs/>
          </w:rPr>
          <w:t>Octodon</w:t>
        </w:r>
        <w:proofErr w:type="spellEnd"/>
        <w:r w:rsidR="00FD4B11">
          <w:rPr>
            <w:rFonts w:ascii="Arial" w:hAnsi="Arial" w:cs="Arial"/>
            <w:bCs/>
          </w:rPr>
          <w:t xml:space="preserve"> degus</w:t>
        </w:r>
      </w:ins>
      <w:ins w:id="1" w:author="Cassandra K Hui" w:date="2024-10-19T16:54:00Z" w16du:dateUtc="2024-10-19T23:54:00Z">
        <w:r w:rsidR="00FD4B11">
          <w:rPr>
            <w:rFonts w:ascii="Arial" w:hAnsi="Arial" w:cs="Arial"/>
            <w:bCs/>
          </w:rPr>
          <w:t>)</w:t>
        </w:r>
      </w:ins>
      <w:del w:id="2" w:author="Cassandra K Hui" w:date="2024-10-19T16:53:00Z" w16du:dateUtc="2024-10-19T23:53:00Z">
        <w:r w:rsidR="00D4473B" w:rsidDel="00FD4B11">
          <w:rPr>
            <w:rFonts w:ascii="Arial" w:hAnsi="Arial" w:cs="Arial"/>
            <w:bCs/>
          </w:rPr>
          <w:delText>In mammals, the d</w:delText>
        </w:r>
      </w:del>
      <w:del w:id="3" w:author="Cassandra K Hui" w:date="2024-10-19T16:54:00Z" w16du:dateUtc="2024-10-19T23:54:00Z">
        <w:r w:rsidR="00D4473B" w:rsidDel="00FD4B11">
          <w:rPr>
            <w:rFonts w:ascii="Arial" w:hAnsi="Arial" w:cs="Arial"/>
            <w:bCs/>
          </w:rPr>
          <w:delText>egu</w:delText>
        </w:r>
        <w:r w:rsidR="00D67096" w:rsidDel="00FD4B11">
          <w:rPr>
            <w:rFonts w:ascii="Arial" w:hAnsi="Arial" w:cs="Arial"/>
            <w:bCs/>
          </w:rPr>
          <w:delText>s</w:delText>
        </w:r>
      </w:del>
      <w:r w:rsidR="00D4473B">
        <w:rPr>
          <w:rFonts w:ascii="Arial" w:hAnsi="Arial" w:cs="Arial"/>
          <w:bCs/>
        </w:rPr>
        <w:t xml:space="preserve"> synchronize their activity patterns socially</w:t>
      </w:r>
      <w:r w:rsidR="00334DE9">
        <w:rPr>
          <w:rFonts w:ascii="Arial" w:hAnsi="Arial" w:cs="Arial"/>
          <w:bCs/>
        </w:rPr>
        <w:t xml:space="preserve"> </w:t>
      </w:r>
      <w:r w:rsidR="00D4473B">
        <w:rPr>
          <w:rFonts w:ascii="Arial" w:hAnsi="Arial" w:cs="Arial"/>
          <w:bCs/>
        </w:rPr>
        <w:t xml:space="preserve">only if olfactory </w:t>
      </w:r>
      <w:r w:rsidR="00D67096">
        <w:rPr>
          <w:rFonts w:ascii="Arial" w:hAnsi="Arial" w:cs="Arial"/>
          <w:bCs/>
        </w:rPr>
        <w:t>processing is</w:t>
      </w:r>
      <w:r w:rsidR="00D4473B">
        <w:rPr>
          <w:rFonts w:ascii="Arial" w:hAnsi="Arial" w:cs="Arial"/>
          <w:bCs/>
        </w:rPr>
        <w:t xml:space="preserve"> present, indicating</w:t>
      </w:r>
      <w:r w:rsidR="00D67096">
        <w:rPr>
          <w:rFonts w:ascii="Arial" w:hAnsi="Arial" w:cs="Arial"/>
          <w:bCs/>
        </w:rPr>
        <w:t xml:space="preserve"> an underlying</w:t>
      </w:r>
      <w:r w:rsidR="00D4473B">
        <w:rPr>
          <w:rFonts w:ascii="Arial" w:hAnsi="Arial" w:cs="Arial"/>
          <w:bCs/>
        </w:rPr>
        <w:t xml:space="preserve"> molecular </w:t>
      </w:r>
      <w:r w:rsidR="00D67096">
        <w:rPr>
          <w:rFonts w:ascii="Arial" w:hAnsi="Arial" w:cs="Arial"/>
          <w:bCs/>
        </w:rPr>
        <w:t>mechanism</w:t>
      </w:r>
      <w:r w:rsidR="00D4473B">
        <w:rPr>
          <w:rFonts w:ascii="Arial" w:hAnsi="Arial" w:cs="Arial"/>
          <w:bCs/>
        </w:rPr>
        <w:t xml:space="preserve"> </w:t>
      </w:r>
      <w:r w:rsidR="00D4473B">
        <w:rPr>
          <w:rFonts w:ascii="Arial" w:hAnsi="Arial" w:cs="Arial"/>
          <w:bCs/>
        </w:rPr>
        <w:fldChar w:fldCharType="begin"/>
      </w:r>
      <w:r w:rsidR="00C57AF0">
        <w:rPr>
          <w:rFonts w:ascii="Arial" w:hAnsi="Arial" w:cs="Arial"/>
          <w:bCs/>
        </w:rPr>
        <w:instrText xml:space="preserve"> ADDIN EN.CITE &lt;EndNote&gt;&lt;Cite&gt;&lt;Author&gt;Goel&lt;/Author&gt;&lt;Year&gt;1997&lt;/Year&gt;&lt;IDText&gt;Olfactory bulbectomy impedes social but not photic reentrainment of circadian rhythms in female Octodon degus&lt;/IDText&gt;&lt;DisplayText&gt;(&lt;style face="italic"&gt;18&lt;/style&gt;)&lt;/DisplayText&gt;&lt;record&gt;&lt;dates&gt;&lt;pub-dates&gt;&lt;date&gt;Aug&lt;/date&gt;&lt;/pub-dates&gt;&lt;year&gt;1997&lt;/year&gt;&lt;/dates&gt;&lt;keywords&gt;&lt;keyword&gt;nonphotic&lt;/keyword&gt;&lt;keyword&gt;activity&lt;/keyword&gt;&lt;keyword&gt;chemosensory&lt;/keyword&gt;&lt;keyword&gt;free-running&lt;/keyword&gt;&lt;keyword&gt;vomeronasal&lt;/keyword&gt;&lt;keyword&gt;diurnal&lt;/keyword&gt;&lt;keyword&gt;&lt;/keyword&gt;&lt;keyword&gt;rodent&lt;/keyword&gt;&lt;keyword&gt;light-dark cycles&lt;/keyword&gt;&lt;keyword&gt;stria terminalis&lt;/keyword&gt;&lt;keyword&gt;golden-hamsters&lt;/keyword&gt;&lt;keyword&gt;suprachiasmatic&lt;/keyword&gt;&lt;keyword&gt;nucleus&lt;/keyword&gt;&lt;keyword&gt;afferent connections&lt;/keyword&gt;&lt;keyword&gt;retinal projection&lt;/keyword&gt;&lt;keyword&gt;sex-differences&lt;/keyword&gt;&lt;keyword&gt;&lt;/keyword&gt;&lt;keyword&gt;bulb&lt;/keyword&gt;&lt;keyword&gt;organization&lt;/keyword&gt;&lt;keyword&gt;cues&lt;/keyword&gt;&lt;keyword&gt;Life Sciences &amp;amp; Biomedicine - Other Topics&lt;/keyword&gt;&lt;keyword&gt;Physiology&lt;/keyword&gt;&lt;/keywords&gt;&lt;urls&gt;&lt;related-urls&gt;&lt;/related-urls&gt;&lt;/urls&gt;&lt;isbn&gt;0748-7304&lt;/isbn&gt;&lt;work-type&gt;Article&lt;/work-type&gt;&lt;titles&gt;&lt;title&gt;Olfactory bulbectomy impedes social but not photic reentrainment of circadian rhythms in female Octodon degus&lt;/title&gt;&lt;secondary-title&gt;Journal of Biological Rhythms&lt;/secondary-title&gt;&lt;alt-title&gt;J. Biol. Rhythms&lt;/alt-title&gt;&lt;/titles&gt;&lt;pages&gt;362-370&lt;/pages&gt;&lt;number&gt;4&lt;/number&gt;&lt;contributors&gt;&lt;authors&gt;&lt;author&gt;Goel, N.&lt;/author&gt;&lt;author&gt;Lee, T. M.&lt;/author&gt;&lt;/authors&gt;&lt;/contributors&gt;&lt;language&gt;English&lt;/language&gt;&lt;added-date format="utc"&gt;1615329010&lt;/added-date&gt;&lt;ref-type name="Journal Article"&gt;17&lt;/ref-type&gt;&lt;auth-address&gt;UNIV MICHIGAN,DEPT PSYCHOL,ANN ARBOR,MI 48109.&lt;/auth-address&gt;&lt;rec-number&gt;87&lt;/rec-number&gt;&lt;last-updated-date format="utc"&gt;1649183808&lt;/last-updated-date&gt;&lt;accession-num&gt;WOS:A1997YC37200008&lt;/accession-num&gt;&lt;electronic-resource-num&gt;10.1177/074873049701200408&lt;/electronic-resource-num&gt;&lt;volume&gt;12&lt;/volume&gt;&lt;/record&gt;&lt;/Cite&gt;&lt;/EndNote&gt;</w:instrText>
      </w:r>
      <w:r w:rsidR="00D4473B">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18</w:t>
      </w:r>
      <w:r w:rsidR="00C57AF0">
        <w:rPr>
          <w:rFonts w:ascii="Arial" w:hAnsi="Arial" w:cs="Arial"/>
          <w:bCs/>
          <w:noProof/>
        </w:rPr>
        <w:t>)</w:t>
      </w:r>
      <w:r w:rsidR="00D4473B">
        <w:rPr>
          <w:rFonts w:ascii="Arial" w:hAnsi="Arial" w:cs="Arial"/>
          <w:bCs/>
        </w:rPr>
        <w:fldChar w:fldCharType="end"/>
      </w:r>
      <w:r w:rsidR="00D4473B">
        <w:rPr>
          <w:rFonts w:ascii="Arial" w:hAnsi="Arial" w:cs="Arial"/>
          <w:bCs/>
        </w:rPr>
        <w:t>.</w:t>
      </w:r>
      <w:r w:rsidR="00BC5CA4" w:rsidRPr="00662061">
        <w:rPr>
          <w:rFonts w:ascii="Arial" w:hAnsi="Arial" w:cs="Arial"/>
          <w:bCs/>
        </w:rPr>
        <w:t xml:space="preserve"> </w:t>
      </w:r>
      <w:r w:rsidR="00C83861">
        <w:rPr>
          <w:rFonts w:ascii="Arial" w:hAnsi="Arial" w:cs="Arial"/>
          <w:bCs/>
        </w:rPr>
        <w:t>A</w:t>
      </w:r>
      <w:r w:rsidR="003F5E60">
        <w:rPr>
          <w:rFonts w:ascii="Arial" w:hAnsi="Arial" w:cs="Arial"/>
          <w:bCs/>
        </w:rPr>
        <w:t xml:space="preserve"> recent study show</w:t>
      </w:r>
      <w:r w:rsidR="008504D1">
        <w:rPr>
          <w:rFonts w:ascii="Arial" w:hAnsi="Arial" w:cs="Arial"/>
          <w:bCs/>
        </w:rPr>
        <w:t>ed</w:t>
      </w:r>
      <w:r w:rsidR="003F5E60">
        <w:rPr>
          <w:rFonts w:ascii="Arial" w:hAnsi="Arial" w:cs="Arial"/>
          <w:bCs/>
        </w:rPr>
        <w:t xml:space="preserve"> that </w:t>
      </w:r>
      <w:r w:rsidR="008504D1">
        <w:rPr>
          <w:rFonts w:ascii="Arial" w:hAnsi="Arial" w:cs="Arial"/>
          <w:bCs/>
        </w:rPr>
        <w:t xml:space="preserve">paired birds can restore rhythmic activity in an arrhythmic environment of constant light </w:t>
      </w:r>
      <w:r w:rsidR="008504D1">
        <w:rPr>
          <w:rFonts w:ascii="Arial" w:hAnsi="Arial" w:cs="Arial"/>
          <w:bCs/>
        </w:rPr>
        <w:fldChar w:fldCharType="begin"/>
      </w:r>
      <w:r w:rsidR="00C57AF0">
        <w:rPr>
          <w:rFonts w:ascii="Arial" w:hAnsi="Arial" w:cs="Arial"/>
          <w:bCs/>
        </w:rPr>
        <w:instrText xml:space="preserve"> ADDIN EN.CITE &lt;EndNote&gt;&lt;Cite&gt;&lt;Author&gt;Jha&lt;/Author&gt;&lt;Year&gt;2017&lt;/Year&gt;&lt;IDText&gt;Female conspecifics restore rhythmic singing behaviour in arrhythmic male zebra finches&lt;/IDText&gt;&lt;DisplayText&gt;(&lt;style face="italic"&gt;19&lt;/style&gt;)&lt;/DisplayText&gt;&lt;record&gt;&lt;dates&gt;&lt;pub-dates&gt;&lt;date&gt;Mar&lt;/date&gt;&lt;/pub-dates&gt;&lt;year&gt;2017&lt;/year&gt;&lt;/dates&gt;&lt;keywords&gt;&lt;keyword&gt;Circadian rhythm&lt;/keyword&gt;&lt;keyword&gt;social cue&lt;/keyword&gt;&lt;keyword&gt;song&lt;/keyword&gt;&lt;keyword&gt;songbird&lt;/keyword&gt;&lt;keyword&gt;zebra finch&lt;/keyword&gt;&lt;keyword&gt;circadian-rhythms&lt;/keyword&gt;&lt;keyword&gt;social entrainment&lt;/keyword&gt;&lt;keyword&gt;passer-domesticus&lt;/keyword&gt;&lt;keyword&gt;undirected&lt;/keyword&gt;&lt;keyword&gt;song&lt;/keyword&gt;&lt;keyword&gt;bird song&lt;/keyword&gt;&lt;keyword&gt;mate&lt;/keyword&gt;&lt;keyword&gt;melatonin&lt;/keyword&gt;&lt;keyword&gt;clock&lt;/keyword&gt;&lt;keyword&gt;brain&lt;/keyword&gt;&lt;keyword&gt;patterns&lt;/keyword&gt;&lt;keyword&gt;Life Sciences &amp;amp; Biomedicine - Other Topics&lt;/keyword&gt;&lt;/keywords&gt;&lt;urls&gt;&lt;related-urls&gt;&lt;url&gt;&amp;lt;Go to ISI&amp;gt;://WOS:000396027800016&lt;/url&gt;&lt;/related-urls&gt;&lt;/urls&gt;&lt;isbn&gt;0250-5991&lt;/isbn&gt;&lt;work-type&gt;Article&lt;/work-type&gt;&lt;titles&gt;&lt;title&gt;Female conspecifics restore rhythmic singing behaviour in arrhythmic male zebra finches&lt;/title&gt;&lt;secondary-title&gt;Journal of Biosciences&lt;/secondary-title&gt;&lt;alt-title&gt;J. Biosci.&lt;/alt-title&gt;&lt;/titles&gt;&lt;pages&gt;139-147&lt;/pages&gt;&lt;number&gt;1&lt;/number&gt;&lt;contributors&gt;&lt;authors&gt;&lt;author&gt;Jha, N. A.&lt;/author&gt;&lt;author&gt;Kumar, V.&lt;/author&gt;&lt;/authors&gt;&lt;/contributors&gt;&lt;language&gt;English&lt;/language&gt;&lt;added-date format="utc"&gt;1615329051&lt;/added-date&gt;&lt;ref-type name="Journal Article"&gt;17&lt;/ref-type&gt;&lt;auth-address&gt;[Jha, Neelu Anand&amp;#xD;Kumar, Vinod] Univ Delhi, Dept Zool, Indo US Joint Ctr Biol Timing, New Delhi 110007, India.&amp;#xD;Kumar, V (corresponding author), Univ Delhi, Dept Zool, Indo US Joint Ctr Biol Timing, New Delhi 110007, India.&amp;#xD;drvkumar11@gmail.com&lt;/auth-address&gt;&lt;rec-number&gt;88&lt;/rec-number&gt;&lt;last-updated-date format="utc"&gt;1615329709&lt;/last-updated-date&gt;&lt;accession-num&gt;WOS:000396027800016&lt;/accession-num&gt;&lt;electronic-resource-num&gt;10.1007/s12038-017-9664-y&lt;/electronic-resource-num&gt;&lt;volume&gt;42&lt;/volume&gt;&lt;/record&gt;&lt;/Cite&gt;&lt;/EndNote&gt;</w:instrText>
      </w:r>
      <w:r w:rsidR="008504D1">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19</w:t>
      </w:r>
      <w:r w:rsidR="00C57AF0">
        <w:rPr>
          <w:rFonts w:ascii="Arial" w:hAnsi="Arial" w:cs="Arial"/>
          <w:bCs/>
          <w:noProof/>
        </w:rPr>
        <w:t>)</w:t>
      </w:r>
      <w:r w:rsidR="008504D1">
        <w:rPr>
          <w:rFonts w:ascii="Arial" w:hAnsi="Arial" w:cs="Arial"/>
          <w:bCs/>
        </w:rPr>
        <w:fldChar w:fldCharType="end"/>
      </w:r>
      <w:r w:rsidR="008504D1">
        <w:rPr>
          <w:rFonts w:ascii="Arial" w:hAnsi="Arial" w:cs="Arial"/>
          <w:bCs/>
        </w:rPr>
        <w:t>.</w:t>
      </w:r>
      <w:r w:rsidR="003F5E60">
        <w:rPr>
          <w:rFonts w:ascii="Arial" w:hAnsi="Arial" w:cs="Arial"/>
          <w:bCs/>
        </w:rPr>
        <w:t xml:space="preserve"> </w:t>
      </w:r>
      <w:r>
        <w:rPr>
          <w:rFonts w:ascii="Arial" w:hAnsi="Arial" w:cs="Arial"/>
          <w:bCs/>
        </w:rPr>
        <w:t>Therefore,</w:t>
      </w:r>
      <w:r w:rsidR="00636E8F">
        <w:rPr>
          <w:rFonts w:ascii="Arial" w:hAnsi="Arial" w:cs="Arial"/>
          <w:bCs/>
        </w:rPr>
        <w:t xml:space="preserve"> we need</w:t>
      </w:r>
      <w:r>
        <w:rPr>
          <w:rFonts w:ascii="Arial" w:hAnsi="Arial" w:cs="Arial"/>
          <w:bCs/>
        </w:rPr>
        <w:t xml:space="preserve"> </w:t>
      </w:r>
      <w:r w:rsidR="00636E8F">
        <w:rPr>
          <w:rFonts w:ascii="Arial" w:hAnsi="Arial" w:cs="Arial"/>
          <w:bCs/>
        </w:rPr>
        <w:t xml:space="preserve">systematic studies </w:t>
      </w:r>
      <w:r w:rsidR="00C83861">
        <w:rPr>
          <w:rFonts w:ascii="Arial" w:hAnsi="Arial" w:cs="Arial"/>
          <w:bCs/>
        </w:rPr>
        <w:t xml:space="preserve">of the impacts of social interactions </w:t>
      </w:r>
      <w:r w:rsidR="009F0B1D">
        <w:rPr>
          <w:rFonts w:ascii="Arial" w:hAnsi="Arial" w:cs="Arial"/>
          <w:bCs/>
        </w:rPr>
        <w:t>under</w:t>
      </w:r>
      <w:r w:rsidR="00C83861">
        <w:rPr>
          <w:rFonts w:ascii="Arial" w:hAnsi="Arial" w:cs="Arial"/>
          <w:bCs/>
        </w:rPr>
        <w:t xml:space="preserve"> environmental pollutants</w:t>
      </w:r>
      <w:r w:rsidR="00636E8F">
        <w:rPr>
          <w:rFonts w:ascii="Arial" w:hAnsi="Arial" w:cs="Arial"/>
          <w:bCs/>
        </w:rPr>
        <w:t>. O</w:t>
      </w:r>
      <w:r>
        <w:rPr>
          <w:rFonts w:ascii="Arial" w:hAnsi="Arial" w:cs="Arial"/>
          <w:bCs/>
        </w:rPr>
        <w:t xml:space="preserve">ur study aims </w:t>
      </w:r>
      <w:r w:rsidRPr="00915199">
        <w:rPr>
          <w:rFonts w:ascii="Arial" w:hAnsi="Arial" w:cs="Arial"/>
          <w:bCs/>
        </w:rPr>
        <w:t>to investigate whether social conditions</w:t>
      </w:r>
      <w:r w:rsidR="000D1245">
        <w:rPr>
          <w:rFonts w:ascii="Arial" w:hAnsi="Arial" w:cs="Arial"/>
          <w:bCs/>
        </w:rPr>
        <w:t xml:space="preserve"> </w:t>
      </w:r>
      <w:r w:rsidR="0016171E">
        <w:rPr>
          <w:rFonts w:ascii="Arial" w:hAnsi="Arial" w:cs="Arial"/>
          <w:bCs/>
        </w:rPr>
        <w:t>alter the effects of ALAN</w:t>
      </w:r>
      <w:r w:rsidR="00187858">
        <w:rPr>
          <w:rFonts w:ascii="Arial" w:hAnsi="Arial" w:cs="Arial"/>
          <w:bCs/>
        </w:rPr>
        <w:t xml:space="preserve">. We predict based on the limited studies </w:t>
      </w:r>
      <w:r w:rsidR="00187858">
        <w:rPr>
          <w:rFonts w:ascii="Arial" w:hAnsi="Arial" w:cs="Arial"/>
          <w:bCs/>
        </w:rPr>
        <w:lastRenderedPageBreak/>
        <w:t>available investigating social circadian rhythms, that social interactions might mitigate the effects of this pervasive sensory pollutant.</w:t>
      </w:r>
      <w:r w:rsidR="0016171E">
        <w:rPr>
          <w:rFonts w:ascii="Arial" w:hAnsi="Arial" w:cs="Arial"/>
          <w:bCs/>
        </w:rPr>
        <w:t xml:space="preserve"> </w:t>
      </w:r>
    </w:p>
    <w:p w14:paraId="3B1F1008" w14:textId="172C3B4E" w:rsidR="00F445AB" w:rsidRDefault="002B0DEC" w:rsidP="00F445AB">
      <w:pPr>
        <w:spacing w:after="0" w:line="480" w:lineRule="auto"/>
        <w:rPr>
          <w:rFonts w:ascii="Arial" w:hAnsi="Arial" w:cs="Arial"/>
          <w:bCs/>
        </w:rPr>
      </w:pPr>
      <w:r>
        <w:rPr>
          <w:rFonts w:ascii="Arial" w:hAnsi="Arial" w:cs="Arial"/>
          <w:bCs/>
        </w:rPr>
        <w:tab/>
        <w:t>We</w:t>
      </w:r>
      <w:r w:rsidRPr="00915199">
        <w:rPr>
          <w:rFonts w:ascii="Arial" w:hAnsi="Arial" w:cs="Arial"/>
          <w:bCs/>
        </w:rPr>
        <w:t xml:space="preserve"> </w:t>
      </w:r>
      <w:r>
        <w:rPr>
          <w:rFonts w:ascii="Arial" w:hAnsi="Arial" w:cs="Arial"/>
          <w:bCs/>
        </w:rPr>
        <w:t>exposed</w:t>
      </w:r>
      <w:r w:rsidRPr="00915199">
        <w:rPr>
          <w:rFonts w:ascii="Arial" w:hAnsi="Arial" w:cs="Arial"/>
          <w:bCs/>
        </w:rPr>
        <w:t xml:space="preserve"> zebra finches (</w:t>
      </w:r>
      <w:r w:rsidRPr="00915199">
        <w:rPr>
          <w:rFonts w:ascii="Arial" w:hAnsi="Arial" w:cs="Arial"/>
          <w:bCs/>
          <w:i/>
          <w:iCs/>
        </w:rPr>
        <w:t>Taeniopygia guttata</w:t>
      </w:r>
      <w:r w:rsidRPr="00915199">
        <w:rPr>
          <w:rFonts w:ascii="Arial" w:hAnsi="Arial" w:cs="Arial"/>
          <w:bCs/>
        </w:rPr>
        <w:t>)</w:t>
      </w:r>
      <w:r>
        <w:rPr>
          <w:rFonts w:ascii="Arial" w:hAnsi="Arial" w:cs="Arial"/>
          <w:bCs/>
        </w:rPr>
        <w:t>, a social diurnal model organism,</w:t>
      </w:r>
      <w:r w:rsidRPr="00915199">
        <w:rPr>
          <w:rFonts w:ascii="Arial" w:hAnsi="Arial" w:cs="Arial"/>
          <w:bCs/>
        </w:rPr>
        <w:t xml:space="preserve"> to ALAN in both isolated and social </w:t>
      </w:r>
      <w:r>
        <w:rPr>
          <w:rFonts w:ascii="Arial" w:hAnsi="Arial" w:cs="Arial"/>
          <w:bCs/>
        </w:rPr>
        <w:t>conditions</w:t>
      </w:r>
      <w:r w:rsidRPr="00915199">
        <w:rPr>
          <w:rFonts w:ascii="Arial" w:hAnsi="Arial" w:cs="Arial"/>
          <w:bCs/>
        </w:rPr>
        <w:t>. We compared activity levels, circadian gene expression</w:t>
      </w:r>
      <w:r>
        <w:rPr>
          <w:rFonts w:ascii="Arial" w:hAnsi="Arial" w:cs="Arial"/>
          <w:bCs/>
        </w:rPr>
        <w:t xml:space="preserve"> in the hypothalamus and liver</w:t>
      </w:r>
      <w:r w:rsidR="0016171E">
        <w:rPr>
          <w:rFonts w:ascii="Arial" w:hAnsi="Arial" w:cs="Arial"/>
          <w:bCs/>
        </w:rPr>
        <w:t>, and melatonin</w:t>
      </w:r>
      <w:r w:rsidR="00187858">
        <w:rPr>
          <w:rFonts w:ascii="Arial" w:hAnsi="Arial" w:cs="Arial"/>
          <w:bCs/>
        </w:rPr>
        <w:t xml:space="preserve"> of control and ALAN-exposed birds </w:t>
      </w:r>
      <w:r w:rsidRPr="00915199">
        <w:rPr>
          <w:rFonts w:ascii="Arial" w:hAnsi="Arial" w:cs="Arial"/>
          <w:bCs/>
        </w:rPr>
        <w:t>housed in isolated or social settings</w:t>
      </w:r>
      <w:r>
        <w:rPr>
          <w:rFonts w:ascii="Arial" w:hAnsi="Arial" w:cs="Arial"/>
          <w:bCs/>
        </w:rPr>
        <w:t>. We chose these metrics for a comprehensive analysis of clock changes responding to ALAN, aiming</w:t>
      </w:r>
      <w:r w:rsidRPr="00E75B72">
        <w:rPr>
          <w:rFonts w:ascii="Arial" w:hAnsi="Arial" w:cs="Arial"/>
          <w:bCs/>
        </w:rPr>
        <w:t xml:space="preserve"> to ex</w:t>
      </w:r>
      <w:r>
        <w:rPr>
          <w:rFonts w:ascii="Arial" w:hAnsi="Arial" w:cs="Arial"/>
          <w:bCs/>
        </w:rPr>
        <w:t>plore</w:t>
      </w:r>
      <w:r w:rsidRPr="00E75B72">
        <w:rPr>
          <w:rFonts w:ascii="Arial" w:hAnsi="Arial" w:cs="Arial"/>
          <w:bCs/>
        </w:rPr>
        <w:t xml:space="preserve"> core and peripheral mechanistic clock changes and their interactions.</w:t>
      </w:r>
      <w:r>
        <w:rPr>
          <w:rFonts w:ascii="Arial" w:hAnsi="Arial" w:cs="Arial"/>
          <w:bCs/>
        </w:rPr>
        <w:t xml:space="preserve"> If social conditions provide circadian rescue, we predicted that circadian disruption</w:t>
      </w:r>
      <w:r w:rsidR="000D1245">
        <w:rPr>
          <w:rFonts w:ascii="Arial" w:hAnsi="Arial" w:cs="Arial"/>
          <w:bCs/>
        </w:rPr>
        <w:t xml:space="preserve">, </w:t>
      </w:r>
      <w:r w:rsidR="000D1245" w:rsidRPr="003F2AEB">
        <w:rPr>
          <w:rFonts w:ascii="Arial" w:hAnsi="Arial" w:cs="Arial"/>
          <w:bCs/>
          <w:i/>
          <w:iCs/>
        </w:rPr>
        <w:t>i.e</w:t>
      </w:r>
      <w:r w:rsidR="000D1245">
        <w:rPr>
          <w:rFonts w:ascii="Arial" w:hAnsi="Arial" w:cs="Arial"/>
          <w:bCs/>
        </w:rPr>
        <w:t>., misalignment of gene-expression, physiology</w:t>
      </w:r>
      <w:r w:rsidR="00187858">
        <w:rPr>
          <w:rFonts w:ascii="Arial" w:hAnsi="Arial" w:cs="Arial"/>
          <w:bCs/>
        </w:rPr>
        <w:t>,</w:t>
      </w:r>
      <w:r w:rsidR="000D1245">
        <w:rPr>
          <w:rFonts w:ascii="Arial" w:hAnsi="Arial" w:cs="Arial"/>
          <w:bCs/>
        </w:rPr>
        <w:t xml:space="preserve"> and behavior with light-dark conditions, </w:t>
      </w:r>
      <w:r>
        <w:rPr>
          <w:rFonts w:ascii="Arial" w:hAnsi="Arial" w:cs="Arial"/>
          <w:bCs/>
        </w:rPr>
        <w:t>would be less in ALAN-exposed birds housed socially than</w:t>
      </w:r>
      <w:r w:rsidR="000D1245">
        <w:rPr>
          <w:rFonts w:ascii="Arial" w:hAnsi="Arial" w:cs="Arial"/>
          <w:bCs/>
        </w:rPr>
        <w:t xml:space="preserve"> in</w:t>
      </w:r>
      <w:r>
        <w:rPr>
          <w:rFonts w:ascii="Arial" w:hAnsi="Arial" w:cs="Arial"/>
          <w:bCs/>
        </w:rPr>
        <w:t xml:space="preserve"> isolated conditions. Alternatively, ALAN could be a strong enough</w:t>
      </w:r>
      <w:del w:id="4" w:author="Cassandra K Hui" w:date="2024-10-20T09:50:00Z" w16du:dateUtc="2024-10-20T16:50:00Z">
        <w:r w:rsidDel="00F37C1C">
          <w:rPr>
            <w:rFonts w:ascii="Arial" w:hAnsi="Arial" w:cs="Arial"/>
            <w:bCs/>
          </w:rPr>
          <w:delText xml:space="preserve"> </w:delText>
        </w:r>
        <w:r w:rsidDel="00F37C1C">
          <w:rPr>
            <w:rFonts w:ascii="Arial" w:hAnsi="Arial" w:cs="Arial"/>
            <w:bCs/>
            <w:i/>
            <w:iCs/>
          </w:rPr>
          <w:delText xml:space="preserve">zeitgeber </w:delText>
        </w:r>
        <w:r w:rsidDel="00F37C1C">
          <w:rPr>
            <w:rFonts w:ascii="Arial" w:hAnsi="Arial" w:cs="Arial"/>
            <w:bCs/>
          </w:rPr>
          <w:delText>or</w:delText>
        </w:r>
      </w:del>
      <w:r>
        <w:rPr>
          <w:rFonts w:ascii="Arial" w:hAnsi="Arial" w:cs="Arial"/>
          <w:bCs/>
        </w:rPr>
        <w:t xml:space="preserve"> stressor that the social context has no effect. In this case, ALAN exposure would elicit similar responses regardless of social condition.</w:t>
      </w:r>
      <w:r w:rsidR="00636E8F">
        <w:rPr>
          <w:rFonts w:ascii="Arial" w:hAnsi="Arial" w:cs="Arial"/>
          <w:bCs/>
        </w:rPr>
        <w:t xml:space="preserve"> Lastly, social context could amplify ALAN’s effects</w:t>
      </w:r>
      <w:r w:rsidR="00D76301">
        <w:rPr>
          <w:rFonts w:ascii="Arial" w:hAnsi="Arial" w:cs="Arial"/>
          <w:bCs/>
        </w:rPr>
        <w:t>,</w:t>
      </w:r>
      <w:r w:rsidR="00636E8F">
        <w:rPr>
          <w:rFonts w:ascii="Arial" w:hAnsi="Arial" w:cs="Arial"/>
          <w:bCs/>
        </w:rPr>
        <w:t xml:space="preserve"> </w:t>
      </w:r>
      <w:r w:rsidR="00D76301">
        <w:rPr>
          <w:rFonts w:ascii="Arial" w:hAnsi="Arial" w:cs="Arial"/>
          <w:bCs/>
        </w:rPr>
        <w:t>prorogating</w:t>
      </w:r>
      <w:r w:rsidR="00636E8F">
        <w:rPr>
          <w:rFonts w:ascii="Arial" w:hAnsi="Arial" w:cs="Arial"/>
          <w:bCs/>
        </w:rPr>
        <w:t xml:space="preserve"> them throughout the group</w:t>
      </w:r>
      <w:r w:rsidR="00D76301">
        <w:rPr>
          <w:rFonts w:ascii="Arial" w:hAnsi="Arial" w:cs="Arial"/>
          <w:bCs/>
        </w:rPr>
        <w:t>,</w:t>
      </w:r>
      <w:r w:rsidR="00636E8F">
        <w:rPr>
          <w:rFonts w:ascii="Arial" w:hAnsi="Arial" w:cs="Arial"/>
          <w:bCs/>
        </w:rPr>
        <w:t xml:space="preserve"> thereby leading to enhanced circadian disruption compared to isolated ALAN-exposed birds. </w:t>
      </w:r>
      <w:r>
        <w:rPr>
          <w:rFonts w:ascii="Arial" w:hAnsi="Arial" w:cs="Arial"/>
          <w:bCs/>
        </w:rPr>
        <w:t xml:space="preserve">  </w:t>
      </w:r>
      <w:r w:rsidRPr="00311240">
        <w:rPr>
          <w:rFonts w:ascii="Arial" w:hAnsi="Arial" w:cs="Arial"/>
          <w:bCs/>
        </w:rPr>
        <w:t xml:space="preserve"> </w:t>
      </w:r>
    </w:p>
    <w:p w14:paraId="62F1228B" w14:textId="77777777" w:rsidR="002B0DEC" w:rsidRPr="002B0DEC" w:rsidRDefault="002B0DEC" w:rsidP="00F445AB">
      <w:pPr>
        <w:spacing w:after="0" w:line="480" w:lineRule="auto"/>
        <w:rPr>
          <w:rFonts w:ascii="Arial" w:hAnsi="Arial" w:cs="Arial"/>
          <w:bCs/>
        </w:rPr>
      </w:pPr>
    </w:p>
    <w:p w14:paraId="4AE9E2AF" w14:textId="453C7346" w:rsidR="00AF4AA1" w:rsidRDefault="00AF4AA1" w:rsidP="00FA786D">
      <w:pPr>
        <w:spacing w:after="0" w:line="480" w:lineRule="auto"/>
        <w:rPr>
          <w:rFonts w:ascii="Arial" w:hAnsi="Arial" w:cs="Arial"/>
          <w:b/>
        </w:rPr>
      </w:pPr>
      <w:r>
        <w:rPr>
          <w:rFonts w:ascii="Arial" w:hAnsi="Arial" w:cs="Arial"/>
          <w:b/>
        </w:rPr>
        <w:t>Methods</w:t>
      </w:r>
    </w:p>
    <w:p w14:paraId="789E521E" w14:textId="1B7946C9" w:rsidR="00AF4AA1" w:rsidRPr="00AF4AA1" w:rsidRDefault="00AF4AA1" w:rsidP="005540E5">
      <w:pPr>
        <w:spacing w:after="0" w:line="480" w:lineRule="auto"/>
        <w:rPr>
          <w:rFonts w:ascii="Arial" w:hAnsi="Arial" w:cs="Arial"/>
          <w:bCs/>
          <w:i/>
          <w:iCs/>
        </w:rPr>
      </w:pPr>
      <w:r w:rsidRPr="00AF4AA1">
        <w:rPr>
          <w:rFonts w:ascii="Arial" w:hAnsi="Arial" w:cs="Arial"/>
          <w:bCs/>
          <w:i/>
          <w:iCs/>
        </w:rPr>
        <w:t>Experimental Design</w:t>
      </w:r>
    </w:p>
    <w:p w14:paraId="4B835A32" w14:textId="3B79F236" w:rsidR="00AF4AA1" w:rsidRPr="00AF4AA1" w:rsidRDefault="00AE3DBC" w:rsidP="005540E5">
      <w:pPr>
        <w:spacing w:after="0" w:line="480" w:lineRule="auto"/>
        <w:ind w:firstLine="720"/>
        <w:rPr>
          <w:rFonts w:ascii="Arial" w:hAnsi="Arial" w:cs="Arial"/>
          <w:bCs/>
        </w:rPr>
      </w:pPr>
      <w:r>
        <w:rPr>
          <w:rFonts w:ascii="Arial" w:hAnsi="Arial" w:cs="Arial"/>
          <w:bCs/>
        </w:rPr>
        <w:t>We housed 99</w:t>
      </w:r>
      <w:r w:rsidR="001B4927">
        <w:rPr>
          <w:rFonts w:ascii="Arial" w:hAnsi="Arial" w:cs="Arial"/>
          <w:bCs/>
        </w:rPr>
        <w:t xml:space="preserve"> z</w:t>
      </w:r>
      <w:r w:rsidR="00AF4AA1" w:rsidRPr="00AF4AA1">
        <w:rPr>
          <w:rFonts w:ascii="Arial" w:hAnsi="Arial" w:cs="Arial"/>
          <w:bCs/>
        </w:rPr>
        <w:t>ebra finches individually</w:t>
      </w:r>
      <w:r w:rsidR="00AD378B">
        <w:rPr>
          <w:rFonts w:ascii="Arial" w:hAnsi="Arial" w:cs="Arial"/>
          <w:bCs/>
        </w:rPr>
        <w:t xml:space="preserve"> (</w:t>
      </w:r>
      <w:r w:rsidR="00817C3F">
        <w:rPr>
          <w:rFonts w:ascii="Arial" w:hAnsi="Arial" w:cs="Arial"/>
          <w:bCs/>
        </w:rPr>
        <w:t>n=</w:t>
      </w:r>
      <w:r w:rsidR="00E71BB7">
        <w:rPr>
          <w:rFonts w:ascii="Arial" w:hAnsi="Arial" w:cs="Arial"/>
          <w:bCs/>
        </w:rPr>
        <w:t>53</w:t>
      </w:r>
      <w:r w:rsidR="00817C3F">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sidR="00767FB9">
        <w:rPr>
          <w:rFonts w:ascii="Arial" w:hAnsi="Arial" w:cs="Arial"/>
          <w:bCs/>
        </w:rPr>
        <w:t xml:space="preserve"> or grouped</w:t>
      </w:r>
      <w:r w:rsidR="00AD378B">
        <w:rPr>
          <w:rFonts w:ascii="Arial" w:hAnsi="Arial" w:cs="Arial"/>
          <w:bCs/>
        </w:rPr>
        <w:t xml:space="preserve"> </w:t>
      </w:r>
      <w:r>
        <w:rPr>
          <w:rFonts w:ascii="Arial" w:hAnsi="Arial" w:cs="Arial"/>
          <w:bCs/>
        </w:rPr>
        <w:t xml:space="preserve">indoors </w:t>
      </w:r>
      <w:r w:rsidR="00AD378B">
        <w:rPr>
          <w:rFonts w:ascii="Arial" w:hAnsi="Arial" w:cs="Arial"/>
          <w:bCs/>
        </w:rPr>
        <w:t>(</w:t>
      </w:r>
      <w:r w:rsidR="00817C3F">
        <w:rPr>
          <w:rFonts w:ascii="Arial" w:hAnsi="Arial" w:cs="Arial"/>
          <w:bCs/>
        </w:rPr>
        <w:t>n=</w:t>
      </w:r>
      <w:r w:rsidR="00E71BB7">
        <w:rPr>
          <w:rFonts w:ascii="Arial" w:hAnsi="Arial" w:cs="Arial"/>
          <w:bCs/>
        </w:rPr>
        <w:t>46</w:t>
      </w:r>
      <w:r w:rsidR="00817C3F">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w:t>
      </w:r>
      <w:r>
        <w:rPr>
          <w:rFonts w:ascii="Arial" w:hAnsi="Arial" w:cs="Arial"/>
          <w:bCs/>
        </w:rPr>
        <w:t xml:space="preserve"> them</w:t>
      </w:r>
      <w:r w:rsidR="00AF4AA1" w:rsidRPr="00AF4AA1">
        <w:rPr>
          <w:rFonts w:ascii="Arial" w:hAnsi="Arial" w:cs="Arial"/>
          <w:bCs/>
        </w:rPr>
        <w:t xml:space="preserve"> to 12 hours light and 12 hours dark (12L:12D) for </w:t>
      </w:r>
      <w:r w:rsidR="00767FB9">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w:t>
      </w:r>
      <w:ins w:id="5" w:author="Cassandra K Hui" w:date="2024-10-20T09:51:00Z" w16du:dateUtc="2024-10-20T16:51:00Z">
        <w:r w:rsidR="00F37C1C">
          <w:rPr>
            <w:rFonts w:ascii="Arial" w:hAnsi="Arial" w:cs="Arial"/>
            <w:bCs/>
          </w:rPr>
          <w:t xml:space="preserve"> and </w:t>
        </w:r>
      </w:ins>
      <w:ins w:id="6" w:author="Cassandra K Hui" w:date="2024-10-20T09:52:00Z" w16du:dateUtc="2024-10-20T16:52:00Z">
        <w:r w:rsidR="00F37C1C">
          <w:rPr>
            <w:rFonts w:ascii="Arial" w:hAnsi="Arial" w:cs="Arial"/>
            <w:bCs/>
          </w:rPr>
          <w:t>the isolated birds were half males and half females</w:t>
        </w:r>
      </w:ins>
      <w:r w:rsidR="001D29A8">
        <w:rPr>
          <w:rFonts w:ascii="Arial" w:hAnsi="Arial" w:cs="Arial"/>
          <w:bCs/>
        </w:rPr>
        <w:t xml:space="preserve">. </w:t>
      </w:r>
      <w:r w:rsidR="00AF4AA1" w:rsidRPr="00AF4AA1">
        <w:rPr>
          <w:rFonts w:ascii="Arial" w:hAnsi="Arial" w:cs="Arial"/>
          <w:bCs/>
        </w:rPr>
        <w:t>For daylight, we used 1.4-Watt 5000 K light emitting diode (LED) rated at 95 Lumens</w:t>
      </w:r>
      <w:ins w:id="7" w:author="Cassandra K Hui" w:date="2024-10-20T09:53:00Z" w16du:dateUtc="2024-10-20T16:53:00Z">
        <w:r w:rsidR="00F37C1C">
          <w:rPr>
            <w:rFonts w:ascii="Arial" w:hAnsi="Arial" w:cs="Arial"/>
            <w:bCs/>
          </w:rPr>
          <w:t>.</w:t>
        </w:r>
      </w:ins>
      <w:r w:rsidR="00AF4AA1" w:rsidRPr="00AF4AA1">
        <w:rPr>
          <w:rFonts w:ascii="Arial" w:hAnsi="Arial" w:cs="Arial"/>
          <w:bCs/>
        </w:rPr>
        <w:t xml:space="preserve"> </w:t>
      </w:r>
      <w:ins w:id="8" w:author="Cassandra K Hui" w:date="2024-10-20T09:53:00Z" w16du:dateUtc="2024-10-20T16:53:00Z">
        <w:r w:rsidR="00F37C1C">
          <w:rPr>
            <w:rFonts w:ascii="Arial" w:hAnsi="Arial" w:cs="Arial"/>
            <w:bCs/>
          </w:rPr>
          <w:t>L</w:t>
        </w:r>
      </w:ins>
      <w:del w:id="9" w:author="Cassandra K Hui" w:date="2024-10-20T09:53:00Z" w16du:dateUtc="2024-10-20T16:53:00Z">
        <w:r w:rsidR="00AF4AA1" w:rsidRPr="00AF4AA1" w:rsidDel="00F37C1C">
          <w:rPr>
            <w:rFonts w:ascii="Arial" w:hAnsi="Arial" w:cs="Arial"/>
            <w:bCs/>
          </w:rPr>
          <w:delText>l</w:delText>
        </w:r>
      </w:del>
      <w:r w:rsidR="00AF4AA1" w:rsidRPr="00AF4AA1">
        <w:rPr>
          <w:rFonts w:ascii="Arial" w:hAnsi="Arial" w:cs="Arial"/>
          <w:bCs/>
        </w:rPr>
        <w:t>ights</w:t>
      </w:r>
      <w:ins w:id="10" w:author="Cassandra K Hui" w:date="2024-10-20T09:53:00Z" w16du:dateUtc="2024-10-20T16:53:00Z">
        <w:r w:rsidR="00F37C1C">
          <w:rPr>
            <w:rFonts w:ascii="Arial" w:hAnsi="Arial" w:cs="Arial"/>
            <w:bCs/>
          </w:rPr>
          <w:t xml:space="preserve"> went on</w:t>
        </w:r>
      </w:ins>
      <w:r w:rsidR="00AF4AA1" w:rsidRPr="00AF4AA1">
        <w:rPr>
          <w:rFonts w:ascii="Arial" w:hAnsi="Arial" w:cs="Arial"/>
          <w:bCs/>
        </w:rPr>
        <w:t xml:space="preserve"> at </w:t>
      </w:r>
      <w:r w:rsidR="00321CAE">
        <w:rPr>
          <w:rFonts w:ascii="Arial" w:hAnsi="Arial" w:cs="Arial"/>
          <w:bCs/>
        </w:rPr>
        <w:t>9</w:t>
      </w:r>
      <w:r w:rsidR="00AF4AA1" w:rsidRPr="00AF4AA1">
        <w:rPr>
          <w:rFonts w:ascii="Arial" w:hAnsi="Arial" w:cs="Arial"/>
          <w:bCs/>
        </w:rPr>
        <w:t>:00 (</w:t>
      </w:r>
      <w:ins w:id="11" w:author="Cassandra K Hui" w:date="2024-10-20T09:53:00Z" w16du:dateUtc="2024-10-20T16:53:00Z">
        <w:r w:rsidR="00F37C1C">
          <w:rPr>
            <w:rFonts w:ascii="Arial" w:hAnsi="Arial" w:cs="Arial"/>
            <w:bCs/>
          </w:rPr>
          <w:t>Z</w:t>
        </w:r>
      </w:ins>
      <w:del w:id="12" w:author="Cassandra K Hui" w:date="2024-10-20T09:53:00Z" w16du:dateUtc="2024-10-20T16:53:00Z">
        <w:r w:rsidR="00AF4AA1" w:rsidRPr="00AF4AA1" w:rsidDel="00F37C1C">
          <w:rPr>
            <w:rFonts w:ascii="Arial" w:hAnsi="Arial" w:cs="Arial"/>
            <w:bCs/>
          </w:rPr>
          <w:delText>z</w:delText>
        </w:r>
      </w:del>
      <w:r w:rsidR="00AF4AA1" w:rsidRPr="00AF4AA1">
        <w:rPr>
          <w:rFonts w:ascii="Arial" w:hAnsi="Arial" w:cs="Arial"/>
          <w:bCs/>
        </w:rPr>
        <w:t xml:space="preserve">eitgeber time (ZT) 0) and lights off at </w:t>
      </w:r>
      <w:r w:rsidR="00321CAE">
        <w:rPr>
          <w:rFonts w:ascii="Arial" w:hAnsi="Arial" w:cs="Arial"/>
          <w:bCs/>
        </w:rPr>
        <w:t>21</w:t>
      </w:r>
      <w:r w:rsidR="00AF4AA1" w:rsidRPr="00AF4AA1">
        <w:rPr>
          <w:rFonts w:ascii="Arial" w:hAnsi="Arial" w:cs="Arial"/>
          <w:bCs/>
        </w:rPr>
        <w:t xml:space="preserve">:00 (ZT 12). Birds were </w:t>
      </w:r>
      <w:r w:rsidR="0089784F">
        <w:rPr>
          <w:rFonts w:ascii="Arial" w:hAnsi="Arial" w:cs="Arial"/>
          <w:bCs/>
        </w:rPr>
        <w:t>provided with</w:t>
      </w:r>
      <w:r w:rsidR="006054B1" w:rsidRPr="00AF4AA1">
        <w:rPr>
          <w:rFonts w:ascii="Arial" w:hAnsi="Arial" w:cs="Arial"/>
          <w:bCs/>
        </w:rPr>
        <w:t xml:space="preserve"> </w:t>
      </w:r>
      <w:r w:rsidR="00AF4AA1" w:rsidRPr="00AF4AA1">
        <w:rPr>
          <w:rFonts w:ascii="Arial" w:hAnsi="Arial" w:cs="Arial"/>
          <w:bCs/>
        </w:rPr>
        <w:t xml:space="preserve">food and water </w:t>
      </w:r>
      <w:r w:rsidR="00AF4AA1" w:rsidRPr="00767FB9">
        <w:rPr>
          <w:rFonts w:ascii="Arial" w:hAnsi="Arial" w:cs="Arial"/>
          <w:bCs/>
          <w:i/>
          <w:iCs/>
        </w:rPr>
        <w:t>ad libitum</w:t>
      </w:r>
      <w:r w:rsidR="00AF4AA1" w:rsidRPr="00AF4AA1">
        <w:rPr>
          <w:rFonts w:ascii="Arial" w:hAnsi="Arial" w:cs="Arial"/>
          <w:bCs/>
        </w:rPr>
        <w:t xml:space="preserve">. Each cage contained a mechanized perch that relayed hop activity to MATLAB every minute. Cages had individual light-occlusion shades and constant white noise in the background to limit visual and acoustic </w:t>
      </w:r>
      <w:r w:rsidR="00AF4AA1" w:rsidRPr="00AF4AA1">
        <w:rPr>
          <w:rFonts w:ascii="Arial" w:hAnsi="Arial" w:cs="Arial"/>
          <w:bCs/>
        </w:rPr>
        <w:lastRenderedPageBreak/>
        <w:t>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1B4927">
        <w:rPr>
          <w:rFonts w:ascii="Arial" w:hAnsi="Arial" w:cs="Arial"/>
          <w:bCs/>
        </w:rPr>
        <w:t>video-recorded</w:t>
      </w:r>
      <w:r w:rsidR="00AF4AA1" w:rsidRPr="00AF4AA1">
        <w:rPr>
          <w:rFonts w:ascii="Arial" w:hAnsi="Arial" w:cs="Arial"/>
          <w:bCs/>
        </w:rPr>
        <w:t xml:space="preserve"> </w:t>
      </w:r>
      <w:r w:rsidR="00767FB9">
        <w:rPr>
          <w:rFonts w:ascii="Arial" w:hAnsi="Arial" w:cs="Arial"/>
          <w:bCs/>
        </w:rPr>
        <w:t xml:space="preserve">cages containing groups of birds every half hour for two minutes </w:t>
      </w:r>
      <w:r w:rsidR="002B0DEC">
        <w:rPr>
          <w:rFonts w:ascii="Arial" w:hAnsi="Arial" w:cs="Arial"/>
          <w:bCs/>
        </w:rPr>
        <w:fldChar w:fldCharType="begin"/>
      </w:r>
      <w:r w:rsidR="00C57AF0">
        <w:rPr>
          <w:rFonts w:ascii="Arial" w:hAnsi="Arial" w:cs="Arial"/>
          <w:bCs/>
        </w:rPr>
        <w:instrText xml:space="preserve"> ADDIN EN.CITE &lt;EndNote&gt;&lt;Cite&gt;&lt;Author&gt;Alaasam&lt;/Author&gt;&lt;Year&gt;2018&lt;/Year&gt;&lt;IDText&gt;Light at night disrupts nocturnal rest and elevates glucocorticoids at cool color temperatures&lt;/IDText&gt;&lt;DisplayText&gt;(&lt;style face="italic"&gt;20&lt;/style&gt;)&lt;/DisplayText&gt;&lt;record&gt;&lt;dates&gt;&lt;pub-dates&gt;&lt;date&gt;Oct-Nov&lt;/date&gt;&lt;/pub-dates&gt;&lt;year&gt;2018&lt;/year&gt;&lt;/dates&gt;&lt;urls&gt;&lt;related-urls&gt;&lt;/related-urls&gt;&lt;/urls&gt;&lt;isbn&gt;2471-5638&lt;/isbn&gt;&lt;titles&gt;&lt;title&gt;Light at night disrupts nocturnal rest and elevates glucocorticoids at cool color temperatures&lt;/title&gt;&lt;secondary-title&gt;Journal of Experimental Zoology Part a-Ecological and Integrative Physiology&lt;/secondary-title&gt;&lt;/titles&gt;&lt;pages&gt;465-472&lt;/pages&gt;&lt;number&gt;8-9&lt;/number&gt;&lt;contributors&gt;&lt;authors&gt;&lt;author&gt;Alaasam, V. J.&lt;/author&gt;&lt;author&gt;Duncan, R.&lt;/author&gt;&lt;author&gt;Casagrande, S.&lt;/author&gt;&lt;author&gt;Davies, S.&lt;/author&gt;&lt;author&gt;Sidher, A.&lt;/author&gt;&lt;author&gt;Seymoure, B.&lt;/author&gt;&lt;author&gt;Shen, Y. T.&lt;/author&gt;&lt;author&gt;Zhang, Y.&lt;/author&gt;&lt;author&gt;Ouyang, J. Q.&lt;/author&gt;&lt;/authors&gt;&lt;/contributors&gt;&lt;added-date format="utc"&gt;1651081286&lt;/added-date&gt;&lt;ref-type name="Journal Article"&gt;17&lt;/ref-type&gt;&lt;rec-number&gt;228&lt;/rec-number&gt;&lt;last-updated-date format="utc"&gt;1669846913&lt;/last-updated-date&gt;&lt;accession-num&gt;WOS:000449502100011&lt;/accession-num&gt;&lt;electronic-resource-num&gt;10.1002/jez.2168&lt;/electronic-resource-num&gt;&lt;volume&gt;329&lt;/volume&gt;&lt;/record&gt;&lt;/Cite&gt;&lt;/EndNote&gt;</w:instrText>
      </w:r>
      <w:r w:rsidR="002B0DEC">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20</w:t>
      </w:r>
      <w:r w:rsidR="00C57AF0">
        <w:rPr>
          <w:rFonts w:ascii="Arial" w:hAnsi="Arial" w:cs="Arial"/>
          <w:bCs/>
          <w:noProof/>
        </w:rPr>
        <w:t>)</w:t>
      </w:r>
      <w:r w:rsidR="002B0DEC">
        <w:rPr>
          <w:rFonts w:ascii="Arial" w:hAnsi="Arial" w:cs="Arial"/>
          <w:bCs/>
        </w:rPr>
        <w:fldChar w:fldCharType="end"/>
      </w:r>
      <w:r w:rsidR="00AF4AA1" w:rsidRPr="00AF4AA1">
        <w:rPr>
          <w:rFonts w:ascii="Arial" w:hAnsi="Arial" w:cs="Arial"/>
          <w:bCs/>
        </w:rPr>
        <w:t>.</w:t>
      </w:r>
    </w:p>
    <w:p w14:paraId="13119D1E" w14:textId="59CFD263" w:rsidR="00AF4AA1" w:rsidRDefault="006054B1" w:rsidP="00F64E2B">
      <w:pPr>
        <w:spacing w:after="0" w:line="480" w:lineRule="auto"/>
        <w:ind w:firstLine="720"/>
        <w:rPr>
          <w:rFonts w:ascii="Arial" w:hAnsi="Arial" w:cs="Arial"/>
          <w:bCs/>
        </w:rPr>
      </w:pPr>
      <w:r>
        <w:rPr>
          <w:rFonts w:ascii="Arial" w:hAnsi="Arial" w:cs="Arial"/>
          <w:bCs/>
        </w:rPr>
        <w:t>We randomly assigned birds</w:t>
      </w:r>
      <w:r w:rsidRPr="00AF4AA1">
        <w:rPr>
          <w:rFonts w:ascii="Arial" w:hAnsi="Arial" w:cs="Arial"/>
          <w:bCs/>
        </w:rPr>
        <w:t xml:space="preserve"> </w:t>
      </w:r>
      <w:r w:rsidR="00AF4AA1" w:rsidRPr="00AF4AA1">
        <w:rPr>
          <w:rFonts w:ascii="Arial" w:hAnsi="Arial" w:cs="Arial"/>
          <w:bCs/>
        </w:rPr>
        <w:t xml:space="preserve">to one of </w:t>
      </w:r>
      <w:r w:rsidR="00767FB9">
        <w:rPr>
          <w:rFonts w:ascii="Arial" w:hAnsi="Arial" w:cs="Arial"/>
          <w:bCs/>
        </w:rPr>
        <w:t>four</w:t>
      </w:r>
      <w:r w:rsidR="00AF4AA1" w:rsidRPr="00AF4AA1">
        <w:rPr>
          <w:rFonts w:ascii="Arial" w:hAnsi="Arial" w:cs="Arial"/>
          <w:bCs/>
        </w:rPr>
        <w:t xml:space="preserve"> conditions: </w:t>
      </w:r>
      <w:r w:rsidR="00767FB9">
        <w:rPr>
          <w:rFonts w:ascii="Arial" w:hAnsi="Arial" w:cs="Arial"/>
          <w:bCs/>
        </w:rPr>
        <w:t>social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24</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isolated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26</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social control</w:t>
      </w:r>
      <w:r w:rsidR="00AF4AA1" w:rsidRPr="00AF4AA1">
        <w:rPr>
          <w:rFonts w:ascii="Arial" w:hAnsi="Arial" w:cs="Arial"/>
          <w:bCs/>
        </w:rPr>
        <w:t xml:space="preserve"> (</w:t>
      </w:r>
      <w:r w:rsidR="00E71BB7">
        <w:rPr>
          <w:rFonts w:ascii="Arial" w:hAnsi="Arial" w:cs="Arial"/>
          <w:bCs/>
        </w:rPr>
        <w:t xml:space="preserve">n=22, </w:t>
      </w:r>
      <w:r w:rsidR="00AF4AA1" w:rsidRPr="00AF4AA1">
        <w:rPr>
          <w:rFonts w:ascii="Arial" w:hAnsi="Arial" w:cs="Arial"/>
          <w:bCs/>
        </w:rPr>
        <w:t>12L:12</w:t>
      </w:r>
      <w:r w:rsidR="00767FB9">
        <w:rPr>
          <w:rFonts w:ascii="Arial" w:hAnsi="Arial" w:cs="Arial"/>
          <w:bCs/>
        </w:rPr>
        <w:t>D</w:t>
      </w:r>
      <w:r w:rsidR="00AF4AA1" w:rsidRPr="00AF4AA1">
        <w:rPr>
          <w:rFonts w:ascii="Arial" w:hAnsi="Arial" w:cs="Arial"/>
          <w:bCs/>
        </w:rPr>
        <w:t>)</w:t>
      </w:r>
      <w:r w:rsidR="00767FB9">
        <w:rPr>
          <w:rFonts w:ascii="Arial" w:hAnsi="Arial" w:cs="Arial"/>
          <w:bCs/>
        </w:rPr>
        <w:t>, and isolated control (</w:t>
      </w:r>
      <w:r w:rsidR="00E71BB7">
        <w:rPr>
          <w:rFonts w:ascii="Arial" w:hAnsi="Arial" w:cs="Arial"/>
          <w:bCs/>
        </w:rPr>
        <w:t xml:space="preserve">n=27, </w:t>
      </w:r>
      <w:r w:rsidR="00767FB9">
        <w:rPr>
          <w:rFonts w:ascii="Arial" w:hAnsi="Arial" w:cs="Arial"/>
          <w:bCs/>
        </w:rPr>
        <w:t>12L:12D)</w:t>
      </w:r>
      <w:r w:rsidR="00AF4AA1" w:rsidRPr="00AF4AA1">
        <w:rPr>
          <w:rFonts w:ascii="Arial" w:hAnsi="Arial" w:cs="Arial"/>
          <w:bCs/>
        </w:rPr>
        <w:t>.</w:t>
      </w:r>
      <w:r w:rsidR="00F64E2B" w:rsidRPr="00F64E2B">
        <w:rPr>
          <w:rFonts w:ascii="Arial" w:hAnsi="Arial" w:cs="Arial"/>
          <w:bCs/>
        </w:rPr>
        <w:t xml:space="preserve"> </w:t>
      </w:r>
      <w:r w:rsidR="00F64E2B" w:rsidRPr="00AF4AA1">
        <w:rPr>
          <w:rFonts w:ascii="Arial" w:hAnsi="Arial" w:cs="Arial"/>
          <w:bCs/>
        </w:rPr>
        <w:t xml:space="preserve">ALAN was standardized to </w:t>
      </w:r>
      <w:r w:rsidR="00F64E2B">
        <w:rPr>
          <w:rFonts w:ascii="Arial" w:hAnsi="Arial" w:cs="Arial"/>
          <w:bCs/>
        </w:rPr>
        <w:t>~5</w:t>
      </w:r>
      <w:r w:rsidR="00F64E2B" w:rsidRPr="00AF4AA1">
        <w:rPr>
          <w:rFonts w:ascii="Arial" w:hAnsi="Arial" w:cs="Arial"/>
          <w:bCs/>
        </w:rPr>
        <w:t xml:space="preserve"> lux ± 0.01 from a 20 x 1.5 cm 5000 K broad spectrum LED strip</w:t>
      </w:r>
      <w:r w:rsidR="00F64E2B">
        <w:rPr>
          <w:rFonts w:ascii="Arial" w:hAnsi="Arial" w:cs="Arial"/>
          <w:bCs/>
        </w:rPr>
        <w:t xml:space="preserve"> using </w:t>
      </w:r>
      <w:r w:rsidR="00F64E2B" w:rsidRPr="00AF4AA1">
        <w:rPr>
          <w:rFonts w:ascii="Arial" w:hAnsi="Arial" w:cs="Arial"/>
          <w:bCs/>
        </w:rPr>
        <w:t xml:space="preserve">an Extech Easyview Digital Light Meter (model EA13) and lux was calculated using a mean measurement at perch height and two opposing base corners. For a full-spectrum description of the lights, please see </w:t>
      </w:r>
      <w:r w:rsidR="00F64E2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00F64E2B">
        <w:rPr>
          <w:rFonts w:ascii="Arial" w:hAnsi="Arial" w:cs="Arial"/>
          <w:bCs/>
        </w:rPr>
      </w:r>
      <w:r w:rsidR="00F64E2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F64E2B">
        <w:rPr>
          <w:rFonts w:ascii="Arial" w:hAnsi="Arial" w:cs="Arial"/>
          <w:bCs/>
        </w:rPr>
        <w:fldChar w:fldCharType="end"/>
      </w:r>
      <w:r w:rsidR="00F64E2B" w:rsidRPr="00AF4AA1">
        <w:rPr>
          <w:rFonts w:ascii="Arial" w:hAnsi="Arial" w:cs="Arial"/>
          <w:bCs/>
        </w:rPr>
        <w:t>.</w:t>
      </w:r>
      <w:r w:rsidR="00AF4AA1" w:rsidRPr="00AF4AA1">
        <w:rPr>
          <w:rFonts w:ascii="Arial" w:hAnsi="Arial" w:cs="Arial"/>
          <w:bCs/>
        </w:rPr>
        <w:t xml:space="preserve"> </w:t>
      </w:r>
      <w:ins w:id="13" w:author="Cassandra K Hui" w:date="2024-10-19T16:54:00Z" w16du:dateUtc="2024-10-19T23:54:00Z">
        <w:r w:rsidR="00FD4B11">
          <w:rPr>
            <w:rFonts w:ascii="Arial" w:hAnsi="Arial" w:cs="Arial"/>
            <w:bCs/>
          </w:rPr>
          <w:t xml:space="preserve">We chose </w:t>
        </w:r>
      </w:ins>
      <w:ins w:id="14" w:author="Cassandra K Hui" w:date="2024-10-19T16:55:00Z" w16du:dateUtc="2024-10-19T23:55:00Z">
        <w:r w:rsidR="00FD4B11">
          <w:rPr>
            <w:rFonts w:ascii="Arial" w:hAnsi="Arial" w:cs="Arial"/>
            <w:bCs/>
          </w:rPr>
          <w:t xml:space="preserve">ALAN levels to be 5 lux </w:t>
        </w:r>
      </w:ins>
      <w:ins w:id="15" w:author="Cassandra K Hui" w:date="2024-10-19T16:56:00Z" w16du:dateUtc="2024-10-19T23:56:00Z">
        <w:r w:rsidR="00FD4B11">
          <w:rPr>
            <w:rFonts w:ascii="Arial" w:hAnsi="Arial" w:cs="Arial"/>
            <w:bCs/>
          </w:rPr>
          <w:t>because it is</w:t>
        </w:r>
      </w:ins>
      <w:ins w:id="16" w:author="Cassandra K Hui" w:date="2024-10-28T16:02:00Z" w16du:dateUtc="2024-10-28T23:02:00Z">
        <w:r w:rsidR="000746DE">
          <w:rPr>
            <w:rFonts w:ascii="Arial" w:hAnsi="Arial" w:cs="Arial"/>
            <w:bCs/>
          </w:rPr>
          <w:t xml:space="preserve"> an</w:t>
        </w:r>
      </w:ins>
      <w:ins w:id="17" w:author="Cassandra K Hui" w:date="2024-10-20T09:22:00Z" w16du:dateUtc="2024-10-20T16:22:00Z">
        <w:r w:rsidR="000E45E6">
          <w:rPr>
            <w:rFonts w:ascii="Arial" w:hAnsi="Arial" w:cs="Arial"/>
            <w:bCs/>
          </w:rPr>
          <w:t xml:space="preserve"> ecologically relevant </w:t>
        </w:r>
      </w:ins>
      <w:ins w:id="18" w:author="Cassandra K Hui" w:date="2024-10-28T16:02:00Z" w16du:dateUtc="2024-10-28T23:02:00Z">
        <w:r w:rsidR="000746DE">
          <w:rPr>
            <w:rFonts w:ascii="Arial" w:hAnsi="Arial" w:cs="Arial"/>
            <w:bCs/>
          </w:rPr>
          <w:t xml:space="preserve">exposure </w:t>
        </w:r>
      </w:ins>
      <w:ins w:id="19" w:author="Cassandra K Hui" w:date="2024-10-28T15:39:00Z" w16du:dateUtc="2024-10-28T22:39:00Z">
        <w:r w:rsidR="00774C19">
          <w:rPr>
            <w:rFonts w:ascii="Arial" w:hAnsi="Arial" w:cs="Arial"/>
            <w:bCs/>
          </w:rPr>
          <w:t>(CITE)</w:t>
        </w:r>
      </w:ins>
      <w:ins w:id="20" w:author="Cassandra K Hui" w:date="2024-10-19T16:57:00Z" w16du:dateUtc="2024-10-19T23:57:00Z">
        <w:r w:rsidR="00FD4B11">
          <w:rPr>
            <w:rFonts w:ascii="Arial" w:hAnsi="Arial" w:cs="Arial"/>
            <w:bCs/>
          </w:rPr>
          <w:t xml:space="preserve">. </w:t>
        </w:r>
      </w:ins>
      <w:r w:rsidR="00AF4AA1" w:rsidRPr="00AF4AA1">
        <w:rPr>
          <w:rFonts w:ascii="Arial" w:hAnsi="Arial" w:cs="Arial"/>
          <w:bCs/>
        </w:rPr>
        <w:t xml:space="preserve">As determined by One-Way ANOVA, groups did not differ in initial mass (p= </w:t>
      </w:r>
      <w:r w:rsidR="00970EAE">
        <w:rPr>
          <w:rFonts w:ascii="Arial" w:hAnsi="Arial" w:cs="Arial"/>
          <w:bCs/>
        </w:rPr>
        <w:t>0.</w:t>
      </w:r>
      <w:r w:rsidR="00F64E2B">
        <w:rPr>
          <w:rFonts w:ascii="Arial" w:hAnsi="Arial" w:cs="Arial"/>
          <w:bCs/>
        </w:rPr>
        <w:t>25</w:t>
      </w:r>
      <w:r w:rsidR="00767FB9">
        <w:rPr>
          <w:rFonts w:ascii="Arial" w:hAnsi="Arial" w:cs="Arial"/>
          <w:bCs/>
        </w:rPr>
        <w:t>)</w:t>
      </w:r>
      <w:r w:rsidR="00AF4AA1" w:rsidRPr="00AF4AA1">
        <w:rPr>
          <w:rFonts w:ascii="Arial" w:hAnsi="Arial" w:cs="Arial"/>
          <w:bCs/>
        </w:rPr>
        <w:t xml:space="preserve">. After </w:t>
      </w:r>
      <w:r>
        <w:rPr>
          <w:rFonts w:ascii="Arial" w:hAnsi="Arial" w:cs="Arial"/>
          <w:bCs/>
        </w:rPr>
        <w:t>a</w:t>
      </w:r>
      <w:r w:rsidRPr="00AF4AA1">
        <w:rPr>
          <w:rFonts w:ascii="Arial" w:hAnsi="Arial" w:cs="Arial"/>
          <w:bCs/>
        </w:rPr>
        <w:t xml:space="preserve"> </w:t>
      </w:r>
      <w:r w:rsidR="00767FB9">
        <w:rPr>
          <w:rFonts w:ascii="Arial" w:hAnsi="Arial" w:cs="Arial"/>
          <w:bCs/>
        </w:rPr>
        <w:t>3</w:t>
      </w:r>
      <w:r w:rsidR="00AF4AA1" w:rsidRPr="00AF4AA1">
        <w:rPr>
          <w:rFonts w:ascii="Arial" w:hAnsi="Arial" w:cs="Arial"/>
          <w:bCs/>
        </w:rPr>
        <w:t>-week entertainment period</w:t>
      </w:r>
      <w:r>
        <w:rPr>
          <w:rFonts w:ascii="Arial" w:hAnsi="Arial" w:cs="Arial"/>
          <w:bCs/>
        </w:rPr>
        <w:t>,</w:t>
      </w:r>
      <w:r w:rsidR="00FA786D">
        <w:rPr>
          <w:rFonts w:ascii="Arial" w:hAnsi="Arial" w:cs="Arial"/>
          <w:bCs/>
        </w:rPr>
        <w:t xml:space="preserve"> </w:t>
      </w:r>
      <w:r>
        <w:rPr>
          <w:rFonts w:ascii="Arial" w:hAnsi="Arial" w:cs="Arial"/>
          <w:bCs/>
        </w:rPr>
        <w:t>we exposed individuals to</w:t>
      </w:r>
      <w:r w:rsidR="00FA786D">
        <w:rPr>
          <w:rFonts w:ascii="Arial" w:hAnsi="Arial" w:cs="Arial"/>
          <w:bCs/>
        </w:rPr>
        <w:t xml:space="preserve"> ALAN </w:t>
      </w:r>
      <w:r>
        <w:rPr>
          <w:rFonts w:ascii="Arial" w:hAnsi="Arial" w:cs="Arial"/>
          <w:bCs/>
        </w:rPr>
        <w:t xml:space="preserve">or continued control conditions </w:t>
      </w:r>
      <w:r w:rsidR="00FA786D">
        <w:rPr>
          <w:rFonts w:ascii="Arial" w:hAnsi="Arial" w:cs="Arial"/>
          <w:bCs/>
        </w:rPr>
        <w:t>for 10 days.</w:t>
      </w:r>
      <w:r w:rsidR="00AF4AA1" w:rsidRPr="00AF4AA1">
        <w:rPr>
          <w:rFonts w:ascii="Arial" w:hAnsi="Arial" w:cs="Arial"/>
          <w:bCs/>
        </w:rPr>
        <w:t xml:space="preserve"> </w:t>
      </w:r>
      <w:r w:rsidR="00FA786D">
        <w:rPr>
          <w:rFonts w:ascii="Arial" w:hAnsi="Arial" w:cs="Arial"/>
          <w:bCs/>
        </w:rPr>
        <w:t>W</w:t>
      </w:r>
      <w:r w:rsidR="00AF4AA1" w:rsidRPr="00AF4AA1">
        <w:rPr>
          <w:rFonts w:ascii="Arial" w:hAnsi="Arial" w:cs="Arial"/>
          <w:bCs/>
        </w:rPr>
        <w:t>e</w:t>
      </w:r>
      <w:r w:rsidR="00FA786D">
        <w:rPr>
          <w:rFonts w:ascii="Arial" w:hAnsi="Arial" w:cs="Arial"/>
          <w:bCs/>
        </w:rPr>
        <w:t xml:space="preserve"> then</w:t>
      </w:r>
      <w:r w:rsidR="00AF4AA1" w:rsidRPr="00AF4AA1">
        <w:rPr>
          <w:rFonts w:ascii="Arial" w:hAnsi="Arial" w:cs="Arial"/>
          <w:bCs/>
        </w:rPr>
        <w:t xml:space="preserve"> sacrificed the </w:t>
      </w:r>
      <w:r w:rsidR="00767FB9">
        <w:rPr>
          <w:rFonts w:ascii="Arial" w:hAnsi="Arial" w:cs="Arial"/>
          <w:bCs/>
        </w:rPr>
        <w:t xml:space="preserve">birds at </w:t>
      </w:r>
      <w:r w:rsidR="001B4927">
        <w:rPr>
          <w:rFonts w:ascii="Arial" w:hAnsi="Arial" w:cs="Arial"/>
          <w:bCs/>
        </w:rPr>
        <w:t>four time</w:t>
      </w:r>
      <w:r w:rsidR="00767FB9">
        <w:rPr>
          <w:rFonts w:ascii="Arial" w:hAnsi="Arial" w:cs="Arial"/>
          <w:bCs/>
        </w:rPr>
        <w:t xml:space="preserve"> points: ZT 1, ZT 7, ZT 13, and ZT19</w:t>
      </w:r>
      <w:r w:rsidR="00187858">
        <w:rPr>
          <w:rFonts w:ascii="Arial" w:hAnsi="Arial" w:cs="Arial"/>
          <w:bCs/>
        </w:rPr>
        <w:t xml:space="preserve"> (ZT 0 = lights on)</w:t>
      </w:r>
      <w:r w:rsidR="00AF4AA1" w:rsidRPr="00AF4AA1">
        <w:rPr>
          <w:rFonts w:ascii="Arial" w:hAnsi="Arial" w:cs="Arial"/>
          <w:bCs/>
        </w:rPr>
        <w:t xml:space="preserve">. </w:t>
      </w:r>
    </w:p>
    <w:p w14:paraId="0F7C6560" w14:textId="09BDD4EF" w:rsidR="003C258D" w:rsidRDefault="004010B7" w:rsidP="005540E5">
      <w:pPr>
        <w:spacing w:after="0" w:line="480" w:lineRule="auto"/>
        <w:ind w:firstLine="720"/>
        <w:rPr>
          <w:rFonts w:ascii="Arial" w:hAnsi="Arial" w:cs="Arial"/>
          <w:bCs/>
        </w:rPr>
      </w:pPr>
      <w:r>
        <w:rPr>
          <w:rFonts w:ascii="Arial" w:hAnsi="Arial" w:cs="Arial"/>
          <w:bCs/>
        </w:rPr>
        <w:t>To</w:t>
      </w:r>
      <w:r w:rsidR="003C258D">
        <w:rPr>
          <w:rFonts w:ascii="Arial" w:hAnsi="Arial" w:cs="Arial"/>
          <w:bCs/>
        </w:rPr>
        <w:t xml:space="preserve"> acquire </w:t>
      </w:r>
      <w:r w:rsidR="00F64E2B">
        <w:rPr>
          <w:rFonts w:ascii="Arial" w:hAnsi="Arial" w:cs="Arial"/>
          <w:bCs/>
        </w:rPr>
        <w:t xml:space="preserve">individual-based </w:t>
      </w:r>
      <w:r w:rsidR="003C258D">
        <w:rPr>
          <w:rFonts w:ascii="Arial" w:hAnsi="Arial" w:cs="Arial"/>
          <w:bCs/>
        </w:rPr>
        <w:t xml:space="preserve">melatonin data, we repeated the experiment </w:t>
      </w:r>
      <w:r w:rsidR="001B4927">
        <w:rPr>
          <w:rFonts w:ascii="Arial" w:hAnsi="Arial" w:cs="Arial"/>
          <w:bCs/>
        </w:rPr>
        <w:t>with new birds</w:t>
      </w:r>
      <w:r w:rsidR="00187858">
        <w:rPr>
          <w:rFonts w:ascii="Arial" w:hAnsi="Arial" w:cs="Arial"/>
          <w:bCs/>
        </w:rPr>
        <w:t xml:space="preserve"> </w:t>
      </w:r>
      <w:r w:rsidR="00127705">
        <w:rPr>
          <w:rFonts w:ascii="Arial" w:hAnsi="Arial" w:cs="Arial"/>
          <w:bCs/>
        </w:rPr>
        <w:t>(social ALAN:</w:t>
      </w:r>
      <w:r w:rsidR="00127705" w:rsidRPr="00AF4AA1">
        <w:rPr>
          <w:rFonts w:ascii="Arial" w:hAnsi="Arial" w:cs="Arial"/>
          <w:bCs/>
        </w:rPr>
        <w:t xml:space="preserve"> </w:t>
      </w:r>
      <w:r w:rsidR="00127705">
        <w:rPr>
          <w:rFonts w:ascii="Arial" w:hAnsi="Arial" w:cs="Arial"/>
          <w:bCs/>
        </w:rPr>
        <w:t>n=12</w:t>
      </w:r>
      <w:r w:rsidR="00127705" w:rsidRPr="00AF4AA1">
        <w:rPr>
          <w:rFonts w:ascii="Arial" w:hAnsi="Arial" w:cs="Arial"/>
          <w:bCs/>
        </w:rPr>
        <w:t xml:space="preserve">, </w:t>
      </w:r>
      <w:r w:rsidR="00127705">
        <w:rPr>
          <w:rFonts w:ascii="Arial" w:hAnsi="Arial" w:cs="Arial"/>
          <w:bCs/>
        </w:rPr>
        <w:t>isolated ALAN: n=7</w:t>
      </w:r>
      <w:r w:rsidR="00127705" w:rsidRPr="00AF4AA1">
        <w:rPr>
          <w:rFonts w:ascii="Arial" w:hAnsi="Arial" w:cs="Arial"/>
          <w:bCs/>
        </w:rPr>
        <w:t xml:space="preserve">, </w:t>
      </w:r>
      <w:r w:rsidR="00127705">
        <w:rPr>
          <w:rFonts w:ascii="Arial" w:hAnsi="Arial" w:cs="Arial"/>
          <w:bCs/>
        </w:rPr>
        <w:t>social control: n=12, and isolated control: n=9)</w:t>
      </w:r>
      <w:r w:rsidR="006054B1">
        <w:rPr>
          <w:rFonts w:ascii="Arial" w:hAnsi="Arial" w:cs="Arial"/>
          <w:bCs/>
        </w:rPr>
        <w:t>,</w:t>
      </w:r>
      <w:r w:rsidR="001B4927">
        <w:rPr>
          <w:rFonts w:ascii="Arial" w:hAnsi="Arial" w:cs="Arial"/>
          <w:bCs/>
        </w:rPr>
        <w:t xml:space="preserve"> </w:t>
      </w:r>
      <w:r w:rsidR="003C258D">
        <w:rPr>
          <w:rFonts w:ascii="Arial" w:hAnsi="Arial" w:cs="Arial"/>
          <w:bCs/>
        </w:rPr>
        <w:t xml:space="preserve">collecting </w:t>
      </w:r>
      <w:r w:rsidR="006054B1">
        <w:rPr>
          <w:rFonts w:ascii="Arial" w:hAnsi="Arial" w:cs="Arial"/>
          <w:bCs/>
        </w:rPr>
        <w:t xml:space="preserve">within-individual </w:t>
      </w:r>
      <w:r w:rsidR="00F64E2B">
        <w:rPr>
          <w:rFonts w:ascii="Arial" w:hAnsi="Arial" w:cs="Arial"/>
          <w:bCs/>
        </w:rPr>
        <w:t>blood</w:t>
      </w:r>
      <w:r w:rsidR="003C258D">
        <w:rPr>
          <w:rFonts w:ascii="Arial" w:hAnsi="Arial" w:cs="Arial"/>
          <w:bCs/>
        </w:rPr>
        <w:t xml:space="preserve"> </w:t>
      </w:r>
      <w:r w:rsidR="00F64E2B">
        <w:rPr>
          <w:rFonts w:ascii="Arial" w:hAnsi="Arial" w:cs="Arial"/>
          <w:bCs/>
        </w:rPr>
        <w:t>samples at four different times (ZT</w:t>
      </w:r>
      <w:r w:rsidR="001B4927">
        <w:rPr>
          <w:rFonts w:ascii="Arial" w:hAnsi="Arial" w:cs="Arial"/>
          <w:bCs/>
        </w:rPr>
        <w:t xml:space="preserve"> 1, ZT 7, ZT 13, and ZT 19</w:t>
      </w:r>
      <w:r w:rsidR="00F64E2B">
        <w:rPr>
          <w:rFonts w:ascii="Arial" w:hAnsi="Arial" w:cs="Arial"/>
          <w:bCs/>
        </w:rPr>
        <w:t>)</w:t>
      </w:r>
      <w:r w:rsidR="003C258D">
        <w:rPr>
          <w:rFonts w:ascii="Arial" w:hAnsi="Arial" w:cs="Arial"/>
          <w:bCs/>
        </w:rPr>
        <w:t xml:space="preserve">. </w:t>
      </w:r>
      <w:r w:rsidR="00F64E2B">
        <w:rPr>
          <w:rFonts w:ascii="Arial" w:hAnsi="Arial" w:cs="Arial"/>
          <w:bCs/>
        </w:rPr>
        <w:t xml:space="preserve">We collected blood samples after nine days of ALAN exposure at 4 different </w:t>
      </w:r>
      <w:r w:rsidR="001B4927">
        <w:rPr>
          <w:rFonts w:ascii="Arial" w:hAnsi="Arial" w:cs="Arial"/>
          <w:bCs/>
        </w:rPr>
        <w:t>time points</w:t>
      </w:r>
      <w:r w:rsidR="00F64E2B">
        <w:rPr>
          <w:rFonts w:ascii="Arial" w:hAnsi="Arial" w:cs="Arial"/>
          <w:bCs/>
        </w:rPr>
        <w:t xml:space="preserve"> over 10 days (no more than 1% of their body mass per 48 hours). </w:t>
      </w:r>
    </w:p>
    <w:p w14:paraId="4FF92ECA" w14:textId="77777777" w:rsidR="00F64E2B" w:rsidRDefault="00F64E2B" w:rsidP="00F64E2B">
      <w:pPr>
        <w:spacing w:after="0" w:line="480" w:lineRule="auto"/>
        <w:rPr>
          <w:rFonts w:ascii="Arial" w:hAnsi="Arial" w:cs="Arial"/>
          <w:bCs/>
          <w:i/>
          <w:iCs/>
        </w:rPr>
      </w:pPr>
    </w:p>
    <w:p w14:paraId="4A3A772A" w14:textId="48070289" w:rsidR="0053109C" w:rsidRDefault="0053109C" w:rsidP="00FA786D">
      <w:pPr>
        <w:spacing w:after="0" w:line="480" w:lineRule="auto"/>
        <w:rPr>
          <w:rFonts w:ascii="Arial" w:hAnsi="Arial" w:cs="Arial"/>
          <w:bCs/>
          <w:i/>
          <w:iCs/>
        </w:rPr>
      </w:pPr>
      <w:r w:rsidRPr="0053109C">
        <w:rPr>
          <w:rFonts w:ascii="Arial" w:hAnsi="Arial" w:cs="Arial"/>
          <w:bCs/>
          <w:i/>
          <w:iCs/>
        </w:rPr>
        <w:t>Real-Time qPCR</w:t>
      </w:r>
    </w:p>
    <w:p w14:paraId="0DED1426" w14:textId="5179E3F6" w:rsidR="0053109C" w:rsidRPr="00CF2E0E" w:rsidRDefault="001B4927" w:rsidP="005540E5">
      <w:pPr>
        <w:spacing w:after="0" w:line="480" w:lineRule="auto"/>
        <w:ind w:firstLine="720"/>
        <w:rPr>
          <w:rFonts w:ascii="Arial" w:hAnsi="Arial" w:cs="Arial"/>
          <w:bCs/>
        </w:rPr>
      </w:pPr>
      <w:r>
        <w:rPr>
          <w:rFonts w:ascii="Arial" w:hAnsi="Arial" w:cs="Arial"/>
          <w:bCs/>
        </w:rPr>
        <w:t>We used r</w:t>
      </w:r>
      <w:r w:rsidR="0053109C" w:rsidRPr="0053109C">
        <w:rPr>
          <w:rFonts w:ascii="Arial" w:hAnsi="Arial" w:cs="Arial"/>
          <w:bCs/>
        </w:rPr>
        <w:t>eal-time PCR quantification w</w:t>
      </w:r>
      <w:r>
        <w:rPr>
          <w:rFonts w:ascii="Arial" w:hAnsi="Arial" w:cs="Arial"/>
          <w:bCs/>
        </w:rPr>
        <w:t xml:space="preserve">ith </w:t>
      </w:r>
      <w:r w:rsidR="0053109C" w:rsidRPr="0053109C">
        <w:rPr>
          <w:rFonts w:ascii="Arial" w:hAnsi="Arial" w:cs="Arial"/>
          <w:bCs/>
        </w:rPr>
        <w:t>SYBR-Green</w:t>
      </w:r>
      <w:r>
        <w:rPr>
          <w:rFonts w:ascii="Arial" w:hAnsi="Arial" w:cs="Arial"/>
          <w:bCs/>
        </w:rPr>
        <w:t xml:space="preserve"> to detect c</w:t>
      </w:r>
      <w:r w:rsidR="0053109C" w:rsidRPr="0053109C">
        <w:rPr>
          <w:rFonts w:ascii="Arial" w:hAnsi="Arial" w:cs="Arial"/>
          <w:bCs/>
        </w:rPr>
        <w:t xml:space="preserve">ircadian gene expression in the </w:t>
      </w:r>
      <w:r w:rsidR="00767FB9">
        <w:rPr>
          <w:rFonts w:ascii="Arial" w:hAnsi="Arial" w:cs="Arial"/>
          <w:bCs/>
        </w:rPr>
        <w:t>hypothalamus</w:t>
      </w:r>
      <w:r>
        <w:rPr>
          <w:rFonts w:ascii="Arial" w:hAnsi="Arial" w:cs="Arial"/>
          <w:bCs/>
        </w:rPr>
        <w:t xml:space="preserve"> and liver</w:t>
      </w:r>
      <w:r w:rsidR="006054B1">
        <w:rPr>
          <w:rFonts w:ascii="Arial" w:hAnsi="Arial" w:cs="Arial"/>
          <w:bCs/>
        </w:rPr>
        <w:t xml:space="preserve">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Pr>
          <w:rFonts w:ascii="Arial" w:hAnsi="Arial" w:cs="Arial"/>
          <w:bCs/>
        </w:rPr>
        <w:t>. We</w:t>
      </w:r>
      <w:r w:rsidR="00767FB9">
        <w:rPr>
          <w:rFonts w:ascii="Arial" w:hAnsi="Arial" w:cs="Arial"/>
          <w:bCs/>
        </w:rPr>
        <w:t xml:space="preserve"> </w:t>
      </w:r>
      <w:r w:rsidR="0053109C" w:rsidRPr="0053109C">
        <w:rPr>
          <w:rFonts w:ascii="Arial" w:hAnsi="Arial" w:cs="Arial"/>
          <w:bCs/>
        </w:rPr>
        <w:t>homogenized</w:t>
      </w:r>
      <w:r>
        <w:rPr>
          <w:rFonts w:ascii="Arial" w:hAnsi="Arial" w:cs="Arial"/>
          <w:bCs/>
        </w:rPr>
        <w:t xml:space="preserve"> the tissues </w:t>
      </w:r>
      <w:r w:rsidR="00E83602">
        <w:rPr>
          <w:rFonts w:ascii="Arial" w:hAnsi="Arial" w:cs="Arial"/>
          <w:bCs/>
        </w:rPr>
        <w:t>and</w:t>
      </w:r>
      <w:r w:rsidR="0053109C" w:rsidRPr="0053109C">
        <w:rPr>
          <w:rFonts w:ascii="Arial" w:hAnsi="Arial" w:cs="Arial"/>
          <w:bCs/>
        </w:rPr>
        <w:t xml:space="preserve"> analyzed in triplicate for technical repeats. </w:t>
      </w:r>
      <w:r>
        <w:rPr>
          <w:rFonts w:ascii="Arial" w:hAnsi="Arial" w:cs="Arial"/>
          <w:bCs/>
        </w:rPr>
        <w:t>We isolated t</w:t>
      </w:r>
      <w:r w:rsidR="0053109C" w:rsidRPr="0053109C">
        <w:rPr>
          <w:rFonts w:ascii="Arial" w:hAnsi="Arial" w:cs="Arial"/>
          <w:bCs/>
        </w:rPr>
        <w:t>otal</w:t>
      </w:r>
      <w:r w:rsidR="0053109C">
        <w:rPr>
          <w:rFonts w:ascii="Arial" w:hAnsi="Arial" w:cs="Arial"/>
          <w:bCs/>
        </w:rPr>
        <w:t xml:space="preserve"> </w:t>
      </w:r>
      <w:r>
        <w:rPr>
          <w:rFonts w:ascii="Arial" w:hAnsi="Arial" w:cs="Arial"/>
          <w:bCs/>
        </w:rPr>
        <w:t xml:space="preserve">tissue </w:t>
      </w:r>
      <w:r w:rsidR="0053109C" w:rsidRPr="0053109C">
        <w:rPr>
          <w:rFonts w:ascii="Arial" w:hAnsi="Arial" w:cs="Arial"/>
          <w:bCs/>
        </w:rPr>
        <w:t xml:space="preserve">RNA using Trizol (Life Technologies, Carlsbad, California) and quantified </w:t>
      </w:r>
      <w:r>
        <w:rPr>
          <w:rFonts w:ascii="Arial" w:hAnsi="Arial" w:cs="Arial"/>
          <w:bCs/>
        </w:rPr>
        <w:t xml:space="preserve">it </w:t>
      </w:r>
      <w:r w:rsidR="0053109C" w:rsidRPr="0053109C">
        <w:rPr>
          <w:rFonts w:ascii="Arial" w:hAnsi="Arial" w:cs="Arial"/>
          <w:bCs/>
        </w:rPr>
        <w:t>using Nanodrop</w:t>
      </w:r>
      <w:r w:rsidR="00D151BC">
        <w:rPr>
          <w:rFonts w:ascii="Arial" w:hAnsi="Arial" w:cs="Arial"/>
          <w:bCs/>
        </w:rPr>
        <w:t xml:space="preserve"> </w:t>
      </w:r>
      <w:r w:rsidR="00D151BC" w:rsidRPr="00D151BC">
        <w:rPr>
          <w:rFonts w:ascii="Arial" w:hAnsi="Arial" w:cs="Arial"/>
          <w:bCs/>
        </w:rPr>
        <w:t>1000 (Thermo Scientific)</w:t>
      </w:r>
      <w:r w:rsidR="0053109C" w:rsidRPr="0053109C">
        <w:rPr>
          <w:rFonts w:ascii="Arial" w:hAnsi="Arial" w:cs="Arial"/>
          <w:bCs/>
        </w:rPr>
        <w:t>. Reverse</w:t>
      </w:r>
      <w:r w:rsidR="0053109C">
        <w:rPr>
          <w:rFonts w:ascii="Arial" w:hAnsi="Arial" w:cs="Arial"/>
          <w:bCs/>
        </w:rPr>
        <w:t xml:space="preserve"> </w:t>
      </w:r>
      <w:r w:rsidR="0053109C" w:rsidRPr="0053109C">
        <w:rPr>
          <w:rFonts w:ascii="Arial" w:hAnsi="Arial" w:cs="Arial"/>
          <w:bCs/>
        </w:rPr>
        <w:t xml:space="preserve">transcription was done from </w:t>
      </w:r>
      <w:r w:rsidR="00727E54">
        <w:rPr>
          <w:rFonts w:ascii="Arial" w:hAnsi="Arial" w:cs="Arial"/>
          <w:bCs/>
        </w:rPr>
        <w:t>3</w:t>
      </w:r>
      <w:r w:rsidR="0053109C" w:rsidRPr="0053109C">
        <w:rPr>
          <w:rFonts w:ascii="Arial" w:hAnsi="Arial" w:cs="Arial"/>
          <w:bCs/>
        </w:rPr>
        <w:t xml:space="preserve"> mg of total RNA through Versco cDNA</w:t>
      </w:r>
      <w:r w:rsidR="0053109C">
        <w:rPr>
          <w:rFonts w:ascii="Arial" w:hAnsi="Arial" w:cs="Arial"/>
          <w:bCs/>
        </w:rPr>
        <w:t xml:space="preserve"> </w:t>
      </w:r>
      <w:r w:rsidR="0053109C" w:rsidRPr="0053109C">
        <w:rPr>
          <w:rFonts w:ascii="Arial" w:hAnsi="Arial" w:cs="Arial"/>
          <w:bCs/>
        </w:rPr>
        <w:t xml:space="preserve">synthesis kit. </w:t>
      </w:r>
      <w:r>
        <w:rPr>
          <w:rFonts w:ascii="Arial" w:hAnsi="Arial" w:cs="Arial"/>
          <w:bCs/>
        </w:rPr>
        <w:t>We designed t</w:t>
      </w:r>
      <w:r w:rsidR="0053109C" w:rsidRPr="0053109C">
        <w:rPr>
          <w:rFonts w:ascii="Arial" w:hAnsi="Arial" w:cs="Arial"/>
          <w:bCs/>
        </w:rPr>
        <w:t>he primers using Primer 3 based on</w:t>
      </w:r>
      <w:r w:rsidR="0053109C">
        <w:rPr>
          <w:rFonts w:ascii="Arial" w:hAnsi="Arial" w:cs="Arial"/>
          <w:bCs/>
        </w:rPr>
        <w:t xml:space="preserve"> </w:t>
      </w:r>
      <w:r w:rsidR="0053109C" w:rsidRPr="0053109C">
        <w:rPr>
          <w:rFonts w:ascii="Arial" w:hAnsi="Arial" w:cs="Arial"/>
          <w:bCs/>
        </w:rPr>
        <w:t xml:space="preserve">Zebra Finch </w:t>
      </w:r>
      <w:r w:rsidR="003F640E">
        <w:rPr>
          <w:rFonts w:ascii="Arial" w:hAnsi="Arial" w:cs="Arial"/>
          <w:bCs/>
          <w:i/>
          <w:iCs/>
        </w:rPr>
        <w:t>c</w:t>
      </w:r>
      <w:r w:rsidR="0053109C" w:rsidRPr="001B4927">
        <w:rPr>
          <w:rFonts w:ascii="Arial" w:hAnsi="Arial" w:cs="Arial"/>
          <w:bCs/>
          <w:i/>
          <w:iCs/>
        </w:rPr>
        <w:t>ry1</w:t>
      </w:r>
      <w:r w:rsidR="0053109C" w:rsidRPr="0053109C">
        <w:rPr>
          <w:rFonts w:ascii="Arial" w:hAnsi="Arial" w:cs="Arial"/>
          <w:bCs/>
        </w:rPr>
        <w:t xml:space="preserve">, </w:t>
      </w:r>
      <w:r w:rsidR="003F640E">
        <w:rPr>
          <w:rFonts w:ascii="Arial" w:hAnsi="Arial" w:cs="Arial"/>
          <w:bCs/>
          <w:i/>
          <w:iCs/>
        </w:rPr>
        <w:t>b</w:t>
      </w:r>
      <w:r w:rsidR="0053109C" w:rsidRPr="001B4927">
        <w:rPr>
          <w:rFonts w:ascii="Arial" w:hAnsi="Arial" w:cs="Arial"/>
          <w:bCs/>
          <w:i/>
          <w:iCs/>
        </w:rPr>
        <w:t>mal1</w:t>
      </w:r>
      <w:r w:rsidR="0053109C" w:rsidRPr="0053109C">
        <w:rPr>
          <w:rFonts w:ascii="Arial" w:hAnsi="Arial" w:cs="Arial"/>
          <w:bCs/>
        </w:rPr>
        <w:t xml:space="preserve">, </w:t>
      </w:r>
      <w:r w:rsidR="003F640E">
        <w:rPr>
          <w:rFonts w:ascii="Arial" w:hAnsi="Arial" w:cs="Arial"/>
          <w:bCs/>
          <w:i/>
          <w:iCs/>
        </w:rPr>
        <w:t>p</w:t>
      </w:r>
      <w:r w:rsidR="0053109C" w:rsidRPr="001B4927">
        <w:rPr>
          <w:rFonts w:ascii="Arial" w:hAnsi="Arial" w:cs="Arial"/>
          <w:bCs/>
          <w:i/>
          <w:iCs/>
        </w:rPr>
        <w:t>er2</w:t>
      </w:r>
      <w:r w:rsidR="002C369F">
        <w:rPr>
          <w:rFonts w:ascii="Arial" w:hAnsi="Arial" w:cs="Arial"/>
          <w:bCs/>
        </w:rPr>
        <w:t>,</w:t>
      </w:r>
      <w:r w:rsidR="0053109C" w:rsidRPr="0053109C">
        <w:rPr>
          <w:rFonts w:ascii="Arial" w:hAnsi="Arial" w:cs="Arial"/>
          <w:bCs/>
        </w:rPr>
        <w:t xml:space="preserve"> and </w:t>
      </w:r>
      <w:r w:rsidR="003F640E">
        <w:rPr>
          <w:rFonts w:ascii="Arial" w:hAnsi="Arial" w:cs="Arial"/>
          <w:bCs/>
          <w:i/>
          <w:iCs/>
        </w:rPr>
        <w:t>p</w:t>
      </w:r>
      <w:r w:rsidR="0053109C" w:rsidRPr="001B4927">
        <w:rPr>
          <w:rFonts w:ascii="Arial" w:hAnsi="Arial" w:cs="Arial"/>
          <w:bCs/>
          <w:i/>
          <w:iCs/>
        </w:rPr>
        <w:t>er3</w:t>
      </w:r>
      <w:r w:rsidR="0053109C" w:rsidRPr="0053109C">
        <w:rPr>
          <w:rFonts w:ascii="Arial" w:hAnsi="Arial" w:cs="Arial"/>
          <w:bCs/>
        </w:rPr>
        <w:t xml:space="preserve"> genes (Table S1).</w:t>
      </w:r>
      <w:r w:rsidR="0053109C">
        <w:rPr>
          <w:rFonts w:ascii="Arial" w:hAnsi="Arial" w:cs="Arial"/>
          <w:bCs/>
        </w:rPr>
        <w:t xml:space="preserve"> </w:t>
      </w:r>
      <w:r w:rsidR="0053109C"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3F37328" w14:textId="77777777" w:rsidR="00F64E2B" w:rsidRDefault="00F64E2B" w:rsidP="00F64E2B">
      <w:pPr>
        <w:spacing w:after="0" w:line="480" w:lineRule="auto"/>
        <w:rPr>
          <w:rFonts w:ascii="Arial" w:hAnsi="Arial" w:cs="Arial"/>
          <w:bCs/>
          <w:i/>
          <w:iCs/>
        </w:rPr>
      </w:pPr>
    </w:p>
    <w:p w14:paraId="4F7FD1EB" w14:textId="25B06946" w:rsidR="0053109C" w:rsidRDefault="009803FF" w:rsidP="00FA786D">
      <w:pPr>
        <w:spacing w:after="0" w:line="480" w:lineRule="auto"/>
        <w:rPr>
          <w:rFonts w:ascii="Arial" w:hAnsi="Arial" w:cs="Arial"/>
          <w:bCs/>
          <w:i/>
          <w:iCs/>
        </w:rPr>
      </w:pPr>
      <w:r>
        <w:rPr>
          <w:rFonts w:ascii="Arial" w:hAnsi="Arial" w:cs="Arial"/>
          <w:bCs/>
          <w:i/>
          <w:iCs/>
        </w:rPr>
        <w:t>Melatonin</w:t>
      </w:r>
      <w:r w:rsidR="007B6A5B">
        <w:rPr>
          <w:rFonts w:ascii="Arial" w:hAnsi="Arial" w:cs="Arial"/>
          <w:bCs/>
          <w:i/>
          <w:iCs/>
        </w:rPr>
        <w:t xml:space="preserve"> concentrations</w:t>
      </w:r>
    </w:p>
    <w:p w14:paraId="7AB97D4A" w14:textId="2CE1948F" w:rsidR="0053109C" w:rsidRPr="0053109C" w:rsidRDefault="000A2E85" w:rsidP="005540E5">
      <w:pPr>
        <w:spacing w:after="0" w:line="480" w:lineRule="auto"/>
        <w:ind w:firstLine="720"/>
        <w:rPr>
          <w:rFonts w:ascii="Arial" w:hAnsi="Arial" w:cs="Arial"/>
          <w:bCs/>
        </w:rPr>
      </w:pPr>
      <w:r>
        <w:rPr>
          <w:rFonts w:ascii="Arial" w:hAnsi="Arial" w:cs="Arial"/>
          <w:bCs/>
        </w:rPr>
        <w:t xml:space="preserve">We measured plasma melatonin concentrations </w:t>
      </w:r>
      <w:r w:rsidR="0053109C" w:rsidRPr="0053109C">
        <w:rPr>
          <w:rFonts w:ascii="Arial" w:hAnsi="Arial" w:cs="Arial"/>
          <w:bCs/>
        </w:rPr>
        <w:t>using an</w:t>
      </w:r>
      <w:r w:rsidR="0053109C">
        <w:rPr>
          <w:rFonts w:ascii="Arial" w:hAnsi="Arial" w:cs="Arial"/>
          <w:bCs/>
        </w:rPr>
        <w:t xml:space="preserve"> </w:t>
      </w:r>
      <w:r w:rsidR="0053109C" w:rsidRPr="0053109C">
        <w:rPr>
          <w:rFonts w:ascii="Arial" w:hAnsi="Arial" w:cs="Arial"/>
          <w:bCs/>
        </w:rPr>
        <w:t>enzyme-linked immunoassay kit (Aviva Systems Biology</w:t>
      </w:r>
      <w:r w:rsidR="0053109C">
        <w:rPr>
          <w:rFonts w:ascii="Arial" w:hAnsi="Arial" w:cs="Arial"/>
          <w:bCs/>
        </w:rPr>
        <w:t xml:space="preserve"> </w:t>
      </w:r>
      <w:r w:rsidR="0053109C" w:rsidRPr="0053109C">
        <w:rPr>
          <w:rFonts w:ascii="Arial" w:hAnsi="Arial" w:cs="Arial"/>
          <w:bCs/>
        </w:rPr>
        <w:t>OKEH02566) on 96-well plates according to manufacturer</w:t>
      </w:r>
      <w:r w:rsidR="0053109C">
        <w:rPr>
          <w:rFonts w:ascii="Arial" w:hAnsi="Arial" w:cs="Arial"/>
          <w:bCs/>
        </w:rPr>
        <w:t xml:space="preserve"> </w:t>
      </w:r>
      <w:r w:rsidR="0053109C" w:rsidRPr="0053109C">
        <w:rPr>
          <w:rFonts w:ascii="Arial" w:hAnsi="Arial" w:cs="Arial"/>
          <w:bCs/>
        </w:rPr>
        <w:t>procedures</w:t>
      </w:r>
      <w:r w:rsidR="006054B1">
        <w:rPr>
          <w:rFonts w:ascii="Arial" w:hAnsi="Arial" w:cs="Arial"/>
          <w:bCs/>
        </w:rPr>
        <w:t xml:space="preserve"> and validated for zebra finches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sidR="0053109C" w:rsidRPr="0053109C">
        <w:rPr>
          <w:rFonts w:ascii="Arial" w:hAnsi="Arial" w:cs="Arial"/>
          <w:bCs/>
        </w:rPr>
        <w:t xml:space="preserve">. When available, </w:t>
      </w:r>
      <w:r w:rsidR="00910FD1">
        <w:rPr>
          <w:rFonts w:ascii="Arial" w:hAnsi="Arial" w:cs="Arial"/>
          <w:bCs/>
        </w:rPr>
        <w:t>2</w:t>
      </w:r>
      <w:r w:rsidR="009D1E2D">
        <w:rPr>
          <w:rFonts w:ascii="Arial" w:hAnsi="Arial" w:cs="Arial"/>
          <w:bCs/>
        </w:rPr>
        <w:t>5</w:t>
      </w:r>
      <w:r w:rsidR="0053109C" w:rsidRPr="0053109C">
        <w:rPr>
          <w:rFonts w:ascii="Arial" w:hAnsi="Arial" w:cs="Arial"/>
          <w:bCs/>
        </w:rPr>
        <w:t xml:space="preserve"> mL of</w:t>
      </w:r>
      <w:r w:rsidR="0053109C">
        <w:rPr>
          <w:rFonts w:ascii="Arial" w:hAnsi="Arial" w:cs="Arial"/>
          <w:bCs/>
        </w:rPr>
        <w:t xml:space="preserve"> </w:t>
      </w:r>
      <w:r w:rsidR="0053109C" w:rsidRPr="0053109C">
        <w:rPr>
          <w:rFonts w:ascii="Arial" w:hAnsi="Arial" w:cs="Arial"/>
          <w:bCs/>
        </w:rPr>
        <w:t>plasma was</w:t>
      </w:r>
      <w:r w:rsidR="00910FD1">
        <w:rPr>
          <w:rFonts w:ascii="Arial" w:hAnsi="Arial" w:cs="Arial"/>
          <w:bCs/>
        </w:rPr>
        <w:t xml:space="preserve"> diluted </w:t>
      </w:r>
      <w:r>
        <w:rPr>
          <w:rFonts w:ascii="Arial" w:hAnsi="Arial" w:cs="Arial"/>
          <w:bCs/>
        </w:rPr>
        <w:t>(</w:t>
      </w:r>
      <w:r w:rsidR="004A7A42">
        <w:rPr>
          <w:rFonts w:ascii="Arial" w:hAnsi="Arial" w:cs="Arial"/>
          <w:bCs/>
        </w:rPr>
        <w:t>2X</w:t>
      </w:r>
      <w:r>
        <w:rPr>
          <w:rFonts w:ascii="Arial" w:hAnsi="Arial" w:cs="Arial"/>
          <w:bCs/>
        </w:rPr>
        <w:t xml:space="preserve">) and run </w:t>
      </w:r>
      <w:r w:rsidR="0053109C" w:rsidRPr="0053109C">
        <w:rPr>
          <w:rFonts w:ascii="Arial" w:hAnsi="Arial" w:cs="Arial"/>
          <w:bCs/>
        </w:rPr>
        <w:t>in duplicate.</w:t>
      </w:r>
      <w:r w:rsidR="00910FD1">
        <w:rPr>
          <w:rFonts w:ascii="Arial" w:hAnsi="Arial" w:cs="Arial"/>
          <w:bCs/>
        </w:rPr>
        <w:t xml:space="preserve"> </w:t>
      </w:r>
      <w:r w:rsidR="009C244E">
        <w:rPr>
          <w:rFonts w:ascii="Arial" w:hAnsi="Arial" w:cs="Arial"/>
          <w:bCs/>
        </w:rPr>
        <w:t>The plate</w:t>
      </w:r>
      <w:r w:rsidR="0053109C" w:rsidRPr="0053109C">
        <w:rPr>
          <w:rFonts w:ascii="Arial" w:hAnsi="Arial" w:cs="Arial"/>
          <w:bCs/>
        </w:rPr>
        <w:t xml:space="preserve"> was read at 450 nm using a standard microplate reader (BioTek Synergy HTX multi-mode reader) and</w:t>
      </w:r>
      <w:r w:rsidR="0053109C">
        <w:rPr>
          <w:rFonts w:ascii="Arial" w:hAnsi="Arial" w:cs="Arial"/>
          <w:bCs/>
        </w:rPr>
        <w:t xml:space="preserve"> </w:t>
      </w:r>
      <w:r w:rsidR="0053109C" w:rsidRPr="0053109C">
        <w:rPr>
          <w:rFonts w:ascii="Arial" w:hAnsi="Arial" w:cs="Arial"/>
          <w:bCs/>
        </w:rPr>
        <w:t>BioteGen5 data analysis software (BioTek Instruments, Inc, Winooski,</w:t>
      </w:r>
      <w:r w:rsidR="0053109C">
        <w:rPr>
          <w:rFonts w:ascii="Arial" w:hAnsi="Arial" w:cs="Arial"/>
          <w:bCs/>
        </w:rPr>
        <w:t xml:space="preserve"> </w:t>
      </w:r>
      <w:r w:rsidR="0053109C" w:rsidRPr="0053109C">
        <w:rPr>
          <w:rFonts w:ascii="Arial" w:hAnsi="Arial" w:cs="Arial"/>
          <w:bCs/>
        </w:rPr>
        <w:t xml:space="preserve">Vermont). </w:t>
      </w:r>
      <w:r>
        <w:rPr>
          <w:rFonts w:ascii="Arial" w:hAnsi="Arial" w:cs="Arial"/>
          <w:bCs/>
        </w:rPr>
        <w:t>The</w:t>
      </w:r>
      <w:r w:rsidR="00D348C9">
        <w:rPr>
          <w:rFonts w:ascii="Arial" w:hAnsi="Arial" w:cs="Arial"/>
          <w:bCs/>
        </w:rPr>
        <w:t xml:space="preserve"> </w:t>
      </w:r>
      <w:r>
        <w:rPr>
          <w:rFonts w:ascii="Arial" w:hAnsi="Arial" w:cs="Arial"/>
          <w:bCs/>
        </w:rPr>
        <w:t xml:space="preserve">interplate </w:t>
      </w:r>
      <w:r w:rsidR="00D348C9">
        <w:rPr>
          <w:rFonts w:ascii="Arial" w:hAnsi="Arial" w:cs="Arial"/>
          <w:bCs/>
        </w:rPr>
        <w:t>coefficient of variation (</w:t>
      </w:r>
      <w:r>
        <w:rPr>
          <w:rFonts w:ascii="Arial" w:hAnsi="Arial" w:cs="Arial"/>
          <w:bCs/>
        </w:rPr>
        <w:t>CV</w:t>
      </w:r>
      <w:r w:rsidR="00D348C9">
        <w:rPr>
          <w:rFonts w:ascii="Arial" w:hAnsi="Arial" w:cs="Arial"/>
          <w:bCs/>
        </w:rPr>
        <w:t>)</w:t>
      </w:r>
      <w:r w:rsidR="006054B1">
        <w:rPr>
          <w:rFonts w:ascii="Arial" w:hAnsi="Arial" w:cs="Arial"/>
          <w:bCs/>
        </w:rPr>
        <w:t xml:space="preserve"> was </w:t>
      </w:r>
      <w:r w:rsidR="00A20B1F">
        <w:rPr>
          <w:rFonts w:ascii="Arial" w:hAnsi="Arial" w:cs="Arial"/>
          <w:bCs/>
        </w:rPr>
        <w:t>6.4%</w:t>
      </w:r>
      <w:r w:rsidR="006054B1">
        <w:rPr>
          <w:rFonts w:ascii="Arial" w:hAnsi="Arial" w:cs="Arial"/>
          <w:bCs/>
        </w:rPr>
        <w:t xml:space="preserve"> and the </w:t>
      </w:r>
      <w:r>
        <w:rPr>
          <w:rFonts w:ascii="Arial" w:hAnsi="Arial" w:cs="Arial"/>
          <w:bCs/>
        </w:rPr>
        <w:t xml:space="preserve">intraplate CV was </w:t>
      </w:r>
      <w:r w:rsidR="00A20B1F">
        <w:rPr>
          <w:rFonts w:ascii="Arial" w:hAnsi="Arial" w:cs="Arial"/>
          <w:bCs/>
        </w:rPr>
        <w:t>5.3%</w:t>
      </w:r>
      <w:r>
        <w:rPr>
          <w:rFonts w:ascii="Arial" w:hAnsi="Arial" w:cs="Arial"/>
          <w:bCs/>
        </w:rPr>
        <w:t xml:space="preserve">. </w:t>
      </w:r>
      <w:r w:rsidR="00D348C9">
        <w:rPr>
          <w:rFonts w:ascii="Arial" w:hAnsi="Arial" w:cs="Arial"/>
          <w:bCs/>
        </w:rPr>
        <w:t>To increase accuracy, w</w:t>
      </w:r>
      <w:r w:rsidR="00031717">
        <w:rPr>
          <w:rFonts w:ascii="Arial" w:hAnsi="Arial" w:cs="Arial"/>
          <w:bCs/>
        </w:rPr>
        <w:t xml:space="preserve">e normalized melatonin levels </w:t>
      </w:r>
      <w:r w:rsidR="00D348C9">
        <w:rPr>
          <w:rFonts w:ascii="Arial" w:hAnsi="Arial" w:cs="Arial"/>
          <w:bCs/>
        </w:rPr>
        <w:t>with</w:t>
      </w:r>
      <w:r w:rsidR="00031717">
        <w:rPr>
          <w:rFonts w:ascii="Arial" w:hAnsi="Arial" w:cs="Arial"/>
          <w:bCs/>
        </w:rPr>
        <w:t xml:space="preserve">in each </w:t>
      </w:r>
      <w:r w:rsidR="00D348C9">
        <w:rPr>
          <w:rFonts w:ascii="Arial" w:hAnsi="Arial" w:cs="Arial"/>
          <w:bCs/>
        </w:rPr>
        <w:t>experimental round</w:t>
      </w:r>
      <w:r w:rsidR="00A20B1F">
        <w:rPr>
          <w:rFonts w:ascii="Arial" w:hAnsi="Arial" w:cs="Arial"/>
          <w:bCs/>
        </w:rPr>
        <w:t>, ran 6 months apart</w:t>
      </w:r>
      <w:r w:rsidR="00031717">
        <w:rPr>
          <w:rFonts w:ascii="Arial" w:hAnsi="Arial" w:cs="Arial"/>
          <w:bCs/>
        </w:rPr>
        <w:t xml:space="preserve">. </w:t>
      </w:r>
    </w:p>
    <w:p w14:paraId="70637D4E" w14:textId="77777777" w:rsidR="009803FF" w:rsidRDefault="009803FF" w:rsidP="009803FF">
      <w:pPr>
        <w:spacing w:after="0" w:line="480" w:lineRule="auto"/>
        <w:rPr>
          <w:rFonts w:ascii="Arial" w:hAnsi="Arial" w:cs="Arial"/>
          <w:bCs/>
          <w:i/>
          <w:iCs/>
        </w:rPr>
      </w:pPr>
    </w:p>
    <w:p w14:paraId="6A59397F" w14:textId="004BA0C6" w:rsidR="0053109C" w:rsidRPr="00A57A83" w:rsidRDefault="0053109C" w:rsidP="00FA786D">
      <w:pPr>
        <w:spacing w:after="0" w:line="480" w:lineRule="auto"/>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31C67B9D" w:rsidR="0053109C" w:rsidRDefault="000A2E85" w:rsidP="004A7B91">
      <w:pPr>
        <w:spacing w:after="0" w:line="480" w:lineRule="auto"/>
        <w:ind w:firstLine="720"/>
        <w:rPr>
          <w:rFonts w:ascii="Arial" w:hAnsi="Arial" w:cs="Arial"/>
          <w:bCs/>
        </w:rPr>
      </w:pPr>
      <w:r>
        <w:rPr>
          <w:rFonts w:ascii="Arial" w:hAnsi="Arial" w:cs="Arial"/>
          <w:bCs/>
        </w:rPr>
        <w:t>We analyzed all data</w:t>
      </w:r>
      <w:r w:rsidR="0053109C" w:rsidRPr="0053109C">
        <w:rPr>
          <w:rFonts w:ascii="Arial" w:hAnsi="Arial" w:cs="Arial"/>
          <w:bCs/>
        </w:rPr>
        <w:t xml:space="preserve"> using R v</w:t>
      </w:r>
      <w:r w:rsidR="00D151BC">
        <w:rPr>
          <w:rFonts w:ascii="Arial" w:hAnsi="Arial" w:cs="Arial"/>
          <w:bCs/>
        </w:rPr>
        <w:t>ersion 4.1.2</w:t>
      </w:r>
      <w:r w:rsidR="0053109C" w:rsidRPr="0053109C">
        <w:rPr>
          <w:rFonts w:ascii="Arial" w:hAnsi="Arial" w:cs="Arial"/>
          <w:bCs/>
        </w:rPr>
        <w:t xml:space="preserve"> (R </w:t>
      </w:r>
      <w:r w:rsidR="00D151BC">
        <w:rPr>
          <w:rFonts w:ascii="Arial" w:hAnsi="Arial" w:cs="Arial"/>
          <w:bCs/>
        </w:rPr>
        <w:t xml:space="preserve">Development </w:t>
      </w:r>
      <w:r w:rsidR="0053109C" w:rsidRPr="0053109C">
        <w:rPr>
          <w:rFonts w:ascii="Arial" w:hAnsi="Arial" w:cs="Arial"/>
          <w:bCs/>
        </w:rPr>
        <w:t>Core Team, 2019)</w:t>
      </w:r>
      <w:r>
        <w:rPr>
          <w:rFonts w:ascii="Arial" w:hAnsi="Arial" w:cs="Arial"/>
          <w:bCs/>
        </w:rPr>
        <w:t xml:space="preserve">. </w:t>
      </w:r>
      <w:r w:rsidR="00176027">
        <w:rPr>
          <w:rFonts w:ascii="Arial" w:hAnsi="Arial" w:cs="Arial"/>
          <w:bCs/>
        </w:rPr>
        <w:t xml:space="preserve">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519DB">
        <w:rPr>
          <w:rFonts w:ascii="Arial" w:hAnsi="Arial" w:cs="Arial"/>
          <w:bCs/>
        </w:rPr>
        <w:t xml:space="preserve"> </w:t>
      </w:r>
      <w:r w:rsidR="00101FD2" w:rsidRPr="00101FD2">
        <w:rPr>
          <w:rFonts w:ascii="Arial" w:hAnsi="Arial" w:cs="Arial"/>
          <w:bCs/>
        </w:rPr>
        <w:t xml:space="preserve">We used the program Chronoshop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ctivity onset (the first time point at which activity is higher than the average</w:t>
      </w:r>
      <w:ins w:id="21" w:author="Cassandra K Hui" w:date="2024-10-20T10:11:00Z" w16du:dateUtc="2024-10-20T17:11:00Z">
        <w:r w:rsidR="00D21B9C">
          <w:rPr>
            <w:rFonts w:ascii="Arial" w:hAnsi="Arial" w:cs="Arial"/>
            <w:bCs/>
          </w:rPr>
          <w:t xml:space="preserve"> activity for that day</w:t>
        </w:r>
      </w:ins>
      <w:r w:rsidR="00101FD2" w:rsidRPr="00101FD2">
        <w:rPr>
          <w:rFonts w:ascii="Arial" w:hAnsi="Arial" w:cs="Arial"/>
          <w:bCs/>
        </w:rPr>
        <w:t>) and activity offset (the final time point at which activity is higher than the average</w:t>
      </w:r>
      <w:ins w:id="22" w:author="Cassandra K Hui" w:date="2024-10-20T10:11:00Z" w16du:dateUtc="2024-10-20T17:11:00Z">
        <w:r w:rsidR="00D21B9C">
          <w:rPr>
            <w:rFonts w:ascii="Arial" w:hAnsi="Arial" w:cs="Arial"/>
            <w:bCs/>
          </w:rPr>
          <w:t xml:space="preserve"> activity for that day</w:t>
        </w:r>
      </w:ins>
      <w:r w:rsidR="00101FD2" w:rsidRPr="00101FD2">
        <w:rPr>
          <w:rFonts w:ascii="Arial" w:hAnsi="Arial" w:cs="Arial"/>
          <w:bCs/>
        </w:rPr>
        <w:t xml:space="preserv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w:t>
      </w:r>
      <w:del w:id="23" w:author="Cassandra K Hui" w:date="2024-11-11T10:12:00Z" w16du:dateUtc="2024-11-11T18:12:00Z">
        <w:r w:rsidR="00053068" w:rsidDel="00366B64">
          <w:rPr>
            <w:rFonts w:ascii="Arial" w:hAnsi="Arial" w:cs="Arial"/>
            <w:bCs/>
          </w:rPr>
          <w:delText>An ANOVA with Tukey’s post hoc comparison was used</w:delText>
        </w:r>
      </w:del>
      <w:ins w:id="24" w:author="Cassandra K Hui" w:date="2024-11-11T10:14:00Z" w16du:dateUtc="2024-11-11T18:14:00Z">
        <w:r w:rsidR="00366B64">
          <w:rPr>
            <w:rFonts w:ascii="Arial" w:hAnsi="Arial" w:cs="Arial"/>
            <w:bCs/>
          </w:rPr>
          <w:t xml:space="preserve">We used </w:t>
        </w:r>
        <w:proofErr w:type="spellStart"/>
        <w:r w:rsidR="00366B64">
          <w:rPr>
            <w:rFonts w:ascii="Arial" w:hAnsi="Arial" w:cs="Arial"/>
            <w:bCs/>
          </w:rPr>
          <w:t>lmerTest</w:t>
        </w:r>
      </w:ins>
      <w:proofErr w:type="spellEnd"/>
      <w:ins w:id="25" w:author="Cassandra K Hui" w:date="2024-11-11T10:15:00Z" w16du:dateUtc="2024-11-11T18:15:00Z">
        <w:r w:rsidR="00FA455B">
          <w:rPr>
            <w:rFonts w:ascii="Arial" w:hAnsi="Arial" w:cs="Arial"/>
            <w:bCs/>
          </w:rPr>
          <w:t xml:space="preserve"> </w:t>
        </w:r>
      </w:ins>
      <w:ins w:id="26" w:author="Cassandra K Hui" w:date="2024-11-11T10:17:00Z" w16du:dateUtc="2024-11-11T18:17:00Z">
        <w:r w:rsidR="00FA455B">
          <w:rPr>
            <w:rFonts w:ascii="Arial" w:hAnsi="Arial" w:cs="Arial"/>
            <w:bCs/>
          </w:rPr>
          <w:t>(version 3.1.3)</w:t>
        </w:r>
      </w:ins>
      <w:ins w:id="27" w:author="Cassandra K Hui" w:date="2024-11-11T10:14:00Z" w16du:dateUtc="2024-11-11T18:14:00Z">
        <w:r w:rsidR="00366B64">
          <w:rPr>
            <w:rFonts w:ascii="Arial" w:hAnsi="Arial" w:cs="Arial"/>
            <w:bCs/>
          </w:rPr>
          <w:t xml:space="preserve"> </w:t>
        </w:r>
      </w:ins>
      <w:ins w:id="28" w:author="Cassandra K Hui" w:date="2024-11-11T10:15:00Z" w16du:dateUtc="2024-11-11T18:15:00Z">
        <w:r w:rsidR="00366B64">
          <w:rPr>
            <w:rFonts w:ascii="Arial" w:hAnsi="Arial" w:cs="Arial"/>
            <w:bCs/>
          </w:rPr>
          <w:t>for a</w:t>
        </w:r>
      </w:ins>
      <w:ins w:id="29" w:author="Cassandra K Hui" w:date="2024-11-11T10:12:00Z" w16du:dateUtc="2024-11-11T18:12:00Z">
        <w:r w:rsidR="00366B64">
          <w:rPr>
            <w:rFonts w:ascii="Arial" w:hAnsi="Arial" w:cs="Arial"/>
            <w:bCs/>
          </w:rPr>
          <w:t xml:space="preserve"> linear mixed-</w:t>
        </w:r>
      </w:ins>
      <w:ins w:id="30" w:author="Cassandra K Hui" w:date="2024-11-11T10:13:00Z" w16du:dateUtc="2024-11-11T18:13:00Z">
        <w:r w:rsidR="00366B64">
          <w:rPr>
            <w:rFonts w:ascii="Arial" w:hAnsi="Arial" w:cs="Arial"/>
            <w:bCs/>
          </w:rPr>
          <w:t>effects</w:t>
        </w:r>
      </w:ins>
      <w:ins w:id="31" w:author="Cassandra K Hui" w:date="2024-11-11T10:12:00Z" w16du:dateUtc="2024-11-11T18:12:00Z">
        <w:r w:rsidR="00366B64">
          <w:rPr>
            <w:rFonts w:ascii="Arial" w:hAnsi="Arial" w:cs="Arial"/>
            <w:bCs/>
          </w:rPr>
          <w:t xml:space="preserve"> mod</w:t>
        </w:r>
      </w:ins>
      <w:ins w:id="32" w:author="Cassandra K Hui" w:date="2024-11-11T10:13:00Z" w16du:dateUtc="2024-11-11T18:13:00Z">
        <w:r w:rsidR="00366B64">
          <w:rPr>
            <w:rFonts w:ascii="Arial" w:hAnsi="Arial" w:cs="Arial"/>
            <w:bCs/>
          </w:rPr>
          <w:t>el</w:t>
        </w:r>
      </w:ins>
      <w:r w:rsidR="00053068">
        <w:rPr>
          <w:rFonts w:ascii="Arial" w:hAnsi="Arial" w:cs="Arial"/>
          <w:bCs/>
        </w:rPr>
        <w:t xml:space="preserve"> to determine differences in activity on</w:t>
      </w:r>
      <w:r w:rsidR="00E3208D">
        <w:rPr>
          <w:rFonts w:ascii="Arial" w:hAnsi="Arial" w:cs="Arial"/>
          <w:bCs/>
        </w:rPr>
        <w:t>-</w:t>
      </w:r>
      <w:r w:rsidR="00053068">
        <w:rPr>
          <w:rFonts w:ascii="Arial" w:hAnsi="Arial" w:cs="Arial"/>
          <w:bCs/>
        </w:rPr>
        <w:t xml:space="preserve"> and offset</w:t>
      </w:r>
      <w:ins w:id="33" w:author="Cassandra K Hui" w:date="2024-11-11T10:13:00Z" w16du:dateUtc="2024-11-11T18:13:00Z">
        <w:r w:rsidR="00366B64">
          <w:rPr>
            <w:rFonts w:ascii="Arial" w:hAnsi="Arial" w:cs="Arial"/>
            <w:bCs/>
          </w:rPr>
          <w:t>, accounting for random effects of cage</w:t>
        </w:r>
      </w:ins>
      <w:r>
        <w:rPr>
          <w:rFonts w:ascii="Arial" w:hAnsi="Arial" w:cs="Arial"/>
          <w:bCs/>
        </w:rPr>
        <w:t xml:space="preserve">. </w:t>
      </w:r>
      <w:r w:rsidR="004A7B91" w:rsidRPr="0053109C">
        <w:rPr>
          <w:rFonts w:ascii="Arial" w:hAnsi="Arial" w:cs="Arial"/>
          <w:bCs/>
        </w:rPr>
        <w:t xml:space="preserve">Cosinor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0053109C" w:rsidRPr="0053109C">
        <w:rPr>
          <w:rFonts w:ascii="Arial" w:hAnsi="Arial" w:cs="Arial"/>
          <w:bCs/>
        </w:rPr>
        <w:t xml:space="preserve"> </w:t>
      </w:r>
      <w:r w:rsidR="0053109C" w:rsidRPr="00657CCF">
        <w:rPr>
          <w:rFonts w:ascii="Arial" w:hAnsi="Arial" w:cs="Arial"/>
          <w:bCs/>
        </w:rPr>
        <w:t xml:space="preserve">A Student’s t-test with Welch’s corrections </w:t>
      </w:r>
      <w:r w:rsidR="009C244E" w:rsidRPr="00657CCF">
        <w:rPr>
          <w:rFonts w:ascii="Arial" w:hAnsi="Arial" w:cs="Arial"/>
          <w:bCs/>
        </w:rPr>
        <w:t>was</w:t>
      </w:r>
      <w:r w:rsidR="0053109C" w:rsidRPr="00657CCF">
        <w:rPr>
          <w:rFonts w:ascii="Arial" w:hAnsi="Arial" w:cs="Arial"/>
          <w:bCs/>
        </w:rPr>
        <w:t xml:space="preserve"> used to test for </w:t>
      </w:r>
      <w:r w:rsidR="009C244E" w:rsidRPr="00657CCF">
        <w:rPr>
          <w:rFonts w:ascii="Arial" w:hAnsi="Arial" w:cs="Arial"/>
          <w:bCs/>
        </w:rPr>
        <w:t xml:space="preserve">the </w:t>
      </w:r>
      <w:r w:rsidR="0053109C" w:rsidRPr="00657CCF">
        <w:rPr>
          <w:rFonts w:ascii="Arial" w:hAnsi="Arial" w:cs="Arial"/>
          <w:bCs/>
        </w:rPr>
        <w:t>effects of ALAN on c</w:t>
      </w:r>
      <w:r w:rsidR="004A7A42">
        <w:rPr>
          <w:rFonts w:ascii="Arial" w:hAnsi="Arial" w:cs="Arial"/>
          <w:bCs/>
        </w:rPr>
        <w:t>ircadian</w:t>
      </w:r>
      <w:r w:rsidR="0053109C" w:rsidRPr="00657CCF">
        <w:rPr>
          <w:rFonts w:ascii="Arial" w:hAnsi="Arial" w:cs="Arial"/>
          <w:bCs/>
        </w:rPr>
        <w:t xml:space="preserve"> gene expression</w:t>
      </w:r>
      <w:r w:rsidR="00657CCF">
        <w:rPr>
          <w:rFonts w:ascii="Arial" w:hAnsi="Arial" w:cs="Arial"/>
          <w:bCs/>
        </w:rPr>
        <w:t xml:space="preserve"> at each timepoint</w:t>
      </w:r>
      <w:r w:rsidR="0053109C" w:rsidRPr="00657CCF">
        <w:rPr>
          <w:rFonts w:ascii="Arial" w:hAnsi="Arial" w:cs="Arial"/>
          <w:bCs/>
        </w:rPr>
        <w:t xml:space="preserve">. </w:t>
      </w:r>
      <w:r w:rsidR="00657CCF">
        <w:rPr>
          <w:rFonts w:ascii="Arial" w:hAnsi="Arial" w:cs="Arial"/>
          <w:bCs/>
        </w:rPr>
        <w:t>Circa</w:t>
      </w:r>
      <w:r w:rsidR="00191F9B">
        <w:rPr>
          <w:rFonts w:ascii="Arial" w:hAnsi="Arial" w:cs="Arial"/>
          <w:bCs/>
        </w:rPr>
        <w:t>C</w:t>
      </w:r>
      <w:r w:rsidR="00657CCF">
        <w:rPr>
          <w:rFonts w:ascii="Arial" w:hAnsi="Arial" w:cs="Arial"/>
          <w:bCs/>
        </w:rPr>
        <w:t xml:space="preserve">ompare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We used line</w:t>
      </w:r>
      <w:r w:rsidR="00542263">
        <w:rPr>
          <w:rFonts w:ascii="Arial" w:hAnsi="Arial" w:cs="Arial"/>
          <w:bCs/>
        </w:rPr>
        <w:t>a</w:t>
      </w:r>
      <w:r w:rsidR="00101FD2">
        <w:rPr>
          <w:rFonts w:ascii="Arial" w:hAnsi="Arial" w:cs="Arial"/>
          <w:bCs/>
        </w:rPr>
        <w:t xml:space="preserve">r regression models to </w:t>
      </w:r>
      <w:r w:rsidR="00101FD2">
        <w:rPr>
          <w:rFonts w:ascii="Arial" w:hAnsi="Arial" w:cs="Arial"/>
          <w:bCs/>
        </w:rPr>
        <w:lastRenderedPageBreak/>
        <w:t>compare gene expression with activity onset.</w:t>
      </w:r>
      <w:r>
        <w:rPr>
          <w:rFonts w:ascii="Arial" w:hAnsi="Arial" w:cs="Arial"/>
          <w:bCs/>
        </w:rPr>
        <w:t xml:space="preserve"> All models met assumptions and significance was taken at α=0.05. </w:t>
      </w:r>
    </w:p>
    <w:p w14:paraId="05C1A9B9" w14:textId="77777777" w:rsidR="00817C3F" w:rsidRDefault="00817C3F" w:rsidP="004A7B91">
      <w:pPr>
        <w:spacing w:after="0" w:line="480" w:lineRule="auto"/>
        <w:ind w:firstLine="720"/>
        <w:rPr>
          <w:rFonts w:ascii="Arial" w:hAnsi="Arial" w:cs="Arial"/>
          <w:bCs/>
        </w:rPr>
      </w:pPr>
    </w:p>
    <w:p w14:paraId="7473280D" w14:textId="77777777" w:rsidR="005F38C6" w:rsidRPr="005F38C6" w:rsidRDefault="005F38C6" w:rsidP="00FA786D">
      <w:pPr>
        <w:spacing w:after="0" w:line="480" w:lineRule="auto"/>
        <w:rPr>
          <w:rFonts w:ascii="Arial" w:hAnsi="Arial" w:cs="Arial"/>
          <w:bCs/>
          <w:i/>
          <w:iCs/>
        </w:rPr>
      </w:pPr>
      <w:r w:rsidRPr="005F38C6">
        <w:rPr>
          <w:rFonts w:ascii="Arial" w:hAnsi="Arial" w:cs="Arial"/>
          <w:bCs/>
          <w:i/>
          <w:iCs/>
        </w:rPr>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6E288CA2" w14:textId="77777777" w:rsidR="008A6620" w:rsidRDefault="008A6620" w:rsidP="008A6620">
      <w:pPr>
        <w:spacing w:after="0" w:line="480" w:lineRule="auto"/>
        <w:rPr>
          <w:rFonts w:ascii="Arial" w:hAnsi="Arial" w:cs="Arial"/>
          <w:b/>
        </w:rPr>
      </w:pPr>
    </w:p>
    <w:p w14:paraId="2FF47FC7" w14:textId="4E6AB181" w:rsidR="00AF4AA1" w:rsidRDefault="00AF4AA1" w:rsidP="00FA786D">
      <w:pPr>
        <w:spacing w:after="0" w:line="480" w:lineRule="auto"/>
        <w:rPr>
          <w:rFonts w:ascii="Arial" w:hAnsi="Arial" w:cs="Arial"/>
          <w:b/>
        </w:rPr>
      </w:pPr>
      <w:r>
        <w:rPr>
          <w:rFonts w:ascii="Arial" w:hAnsi="Arial" w:cs="Arial"/>
          <w:b/>
        </w:rPr>
        <w:t>Results</w:t>
      </w:r>
    </w:p>
    <w:p w14:paraId="7000E211" w14:textId="77BD1242" w:rsidR="00CF63CC" w:rsidRPr="00CF63CC" w:rsidRDefault="00636E8F" w:rsidP="00FA786D">
      <w:pPr>
        <w:spacing w:after="0" w:line="480" w:lineRule="auto"/>
        <w:rPr>
          <w:rFonts w:ascii="Arial" w:hAnsi="Arial" w:cs="Arial"/>
          <w:bCs/>
          <w:i/>
          <w:iCs/>
        </w:rPr>
      </w:pPr>
      <w:r>
        <w:rPr>
          <w:rFonts w:ascii="Arial" w:hAnsi="Arial" w:cs="Arial"/>
          <w:bCs/>
          <w:i/>
          <w:iCs/>
        </w:rPr>
        <w:t xml:space="preserve">ALAN Increases </w:t>
      </w:r>
      <w:r w:rsidR="00CF63CC">
        <w:rPr>
          <w:rFonts w:ascii="Arial" w:hAnsi="Arial" w:cs="Arial"/>
          <w:bCs/>
          <w:i/>
          <w:iCs/>
        </w:rPr>
        <w:t>Activity</w:t>
      </w:r>
      <w:r>
        <w:rPr>
          <w:rFonts w:ascii="Arial" w:hAnsi="Arial" w:cs="Arial"/>
          <w:bCs/>
          <w:i/>
          <w:iCs/>
        </w:rPr>
        <w:t>, Especially in Social Birds</w:t>
      </w:r>
    </w:p>
    <w:p w14:paraId="63B9526E" w14:textId="58A29324" w:rsidR="008B7CD1" w:rsidRDefault="00570CFC" w:rsidP="005540E5">
      <w:pPr>
        <w:spacing w:after="0" w:line="480" w:lineRule="auto"/>
        <w:ind w:firstLine="720"/>
        <w:rPr>
          <w:rFonts w:ascii="Arial" w:hAnsi="Arial" w:cs="Arial"/>
          <w:bCs/>
        </w:rPr>
      </w:pPr>
      <w:r w:rsidRPr="00570CFC">
        <w:rPr>
          <w:rFonts w:ascii="Arial" w:hAnsi="Arial" w:cs="Arial"/>
          <w:bCs/>
        </w:rPr>
        <w:t xml:space="preserve">Exposure to </w:t>
      </w:r>
      <w:r w:rsidR="006054B1">
        <w:rPr>
          <w:rFonts w:ascii="Arial" w:hAnsi="Arial" w:cs="Arial"/>
          <w:bCs/>
        </w:rPr>
        <w:t>ALAN</w:t>
      </w:r>
      <w:r w:rsidRPr="00570CFC">
        <w:rPr>
          <w:rFonts w:ascii="Arial" w:hAnsi="Arial" w:cs="Arial"/>
          <w:bCs/>
        </w:rPr>
        <w:t xml:space="preserve"> significantly increased nocturnal activity in zebra finches</w:t>
      </w:r>
      <w:r w:rsidR="008A6620">
        <w:rPr>
          <w:rFonts w:ascii="Arial" w:hAnsi="Arial" w:cs="Arial"/>
          <w:bCs/>
        </w:rPr>
        <w:t xml:space="preserve"> (Fig</w:t>
      </w:r>
      <w:r w:rsidR="003A06E4">
        <w:rPr>
          <w:rFonts w:ascii="Arial" w:hAnsi="Arial" w:cs="Arial"/>
          <w:bCs/>
        </w:rPr>
        <w:t>ure</w:t>
      </w:r>
      <w:r w:rsidR="008A6620">
        <w:rPr>
          <w:rFonts w:ascii="Arial" w:hAnsi="Arial" w:cs="Arial"/>
          <w:bCs/>
        </w:rPr>
        <w:t xml:space="preserve"> 1</w:t>
      </w:r>
      <w:ins w:id="34" w:author="Cassandra K Hui" w:date="2024-10-20T09:27:00Z" w16du:dateUtc="2024-10-20T16:27:00Z">
        <w:r w:rsidR="000E45E6">
          <w:rPr>
            <w:rFonts w:ascii="Arial" w:hAnsi="Arial" w:cs="Arial"/>
            <w:bCs/>
          </w:rPr>
          <w:t>A</w:t>
        </w:r>
      </w:ins>
      <w:r w:rsidR="008A6620">
        <w:rPr>
          <w:rFonts w:ascii="Arial" w:hAnsi="Arial" w:cs="Arial"/>
          <w:bCs/>
        </w:rPr>
        <w:t>)</w:t>
      </w:r>
      <w:r w:rsidRPr="00570CFC">
        <w:rPr>
          <w:rFonts w:ascii="Arial" w:hAnsi="Arial" w:cs="Arial"/>
          <w:bCs/>
        </w:rPr>
        <w:t>.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Additionally, ALAN exposure led to earlier activity onset and delayed offset times across both housing conditions, indicating an 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 xml:space="preserve">Birds exposed to ALAN significantly </w:t>
      </w:r>
      <w:del w:id="35" w:author="Cassandra K Hui" w:date="2024-10-28T15:48:00Z" w16du:dateUtc="2024-10-28T22:48:00Z">
        <w:r w:rsidR="00564933" w:rsidDel="001A3B28">
          <w:rPr>
            <w:rFonts w:ascii="Arial" w:hAnsi="Arial" w:cs="Arial"/>
            <w:bCs/>
          </w:rPr>
          <w:delText xml:space="preserve">increased </w:delText>
        </w:r>
      </w:del>
      <w:ins w:id="36" w:author="Cassandra K Hui" w:date="2024-10-28T15:48:00Z" w16du:dateUtc="2024-10-28T22:48:00Z">
        <w:r w:rsidR="001A3B28">
          <w:rPr>
            <w:rFonts w:ascii="Arial" w:hAnsi="Arial" w:cs="Arial"/>
            <w:bCs/>
          </w:rPr>
          <w:t xml:space="preserve">advanced </w:t>
        </w:r>
      </w:ins>
      <w:r w:rsidR="00564933">
        <w:rPr>
          <w:rFonts w:ascii="Arial" w:hAnsi="Arial" w:cs="Arial"/>
          <w:bCs/>
        </w:rPr>
        <w:t>their activity onset</w:t>
      </w:r>
      <w:r w:rsidR="0077200B">
        <w:rPr>
          <w:rFonts w:ascii="Arial" w:hAnsi="Arial" w:cs="Arial"/>
          <w:bCs/>
        </w:rPr>
        <w:t xml:space="preserve"> (Isolated:</w:t>
      </w:r>
      <w:r w:rsidR="001519DB">
        <w:rPr>
          <w:rFonts w:ascii="Arial" w:hAnsi="Arial" w:cs="Arial"/>
          <w:bCs/>
        </w:rPr>
        <w:t xml:space="preserve"> </w:t>
      </w:r>
      <w:del w:id="37" w:author="Cassandra K Hui" w:date="2024-11-11T10:18:00Z" w16du:dateUtc="2024-11-11T18:18:00Z">
        <w:r w:rsidR="001519DB" w:rsidDel="00FA455B">
          <w:rPr>
            <w:rFonts w:ascii="Arial" w:hAnsi="Arial" w:cs="Arial"/>
            <w:bCs/>
          </w:rPr>
          <w:delText>M</w:delText>
        </w:r>
        <w:r w:rsidR="00C638AF" w:rsidDel="00FA455B">
          <w:rPr>
            <w:rFonts w:ascii="Arial" w:hAnsi="Arial" w:cs="Arial"/>
            <w:bCs/>
          </w:rPr>
          <w:delText xml:space="preserve"> </w:delText>
        </w:r>
        <w:r w:rsidR="00403D93" w:rsidDel="00FA455B">
          <w:rPr>
            <w:rFonts w:ascii="Arial" w:hAnsi="Arial" w:cs="Arial"/>
            <w:bCs/>
          </w:rPr>
          <w:delText>(Diff)</w:delText>
        </w:r>
      </w:del>
      <w:ins w:id="38" w:author="Cassandra K Hui" w:date="2024-11-11T10:18:00Z" w16du:dateUtc="2024-11-11T18:18:00Z">
        <w:r w:rsidR="00FA455B">
          <w:rPr>
            <w:rFonts w:ascii="Arial" w:hAnsi="Arial" w:cs="Arial"/>
            <w:bCs/>
          </w:rPr>
          <w:t>t</w:t>
        </w:r>
      </w:ins>
      <w:r w:rsidR="00403D93">
        <w:rPr>
          <w:rFonts w:ascii="Arial" w:hAnsi="Arial" w:cs="Arial"/>
          <w:bCs/>
        </w:rPr>
        <w:t xml:space="preserve"> </w:t>
      </w:r>
      <w:r w:rsidR="00C638AF">
        <w:rPr>
          <w:rFonts w:ascii="Arial" w:hAnsi="Arial" w:cs="Arial"/>
          <w:bCs/>
        </w:rPr>
        <w:t xml:space="preserve">= </w:t>
      </w:r>
      <w:del w:id="39" w:author="Cassandra K Hui" w:date="2024-11-11T10:19:00Z" w16du:dateUtc="2024-11-11T18:19:00Z">
        <w:r w:rsidR="00C638AF" w:rsidDel="00FA455B">
          <w:rPr>
            <w:rFonts w:ascii="Arial" w:hAnsi="Arial" w:cs="Arial"/>
            <w:bCs/>
          </w:rPr>
          <w:delText>65.23</w:delText>
        </w:r>
      </w:del>
      <w:ins w:id="40" w:author="Cassandra K Hui" w:date="2024-11-11T10:19:00Z" w16du:dateUtc="2024-11-11T18:19:00Z">
        <w:r w:rsidR="00FA455B">
          <w:rPr>
            <w:rFonts w:ascii="Arial" w:hAnsi="Arial" w:cs="Arial"/>
            <w:bCs/>
          </w:rPr>
          <w:t>-3.03</w:t>
        </w:r>
      </w:ins>
      <w:r w:rsidR="00C638AF">
        <w:rPr>
          <w:rFonts w:ascii="Arial" w:hAnsi="Arial" w:cs="Arial"/>
          <w:bCs/>
        </w:rPr>
        <w:t xml:space="preserve">, </w:t>
      </w:r>
      <w:r w:rsidR="0077200B">
        <w:rPr>
          <w:rFonts w:ascii="Arial" w:hAnsi="Arial" w:cs="Arial"/>
          <w:bCs/>
        </w:rPr>
        <w:t>p &lt; 0.01, Social:</w:t>
      </w:r>
      <w:r w:rsidR="00C638AF">
        <w:rPr>
          <w:rFonts w:ascii="Arial" w:hAnsi="Arial" w:cs="Arial"/>
          <w:bCs/>
        </w:rPr>
        <w:t xml:space="preserve"> </w:t>
      </w:r>
      <w:del w:id="41" w:author="Cassandra K Hui" w:date="2024-11-11T10:19:00Z" w16du:dateUtc="2024-11-11T18:19:00Z">
        <w:r w:rsidR="001519DB" w:rsidDel="00FA455B">
          <w:rPr>
            <w:rFonts w:ascii="Arial" w:hAnsi="Arial" w:cs="Arial"/>
            <w:bCs/>
          </w:rPr>
          <w:delText>M</w:delText>
        </w:r>
        <w:r w:rsidR="00C638AF" w:rsidDel="00FA455B">
          <w:rPr>
            <w:rFonts w:ascii="Arial" w:hAnsi="Arial" w:cs="Arial"/>
            <w:bCs/>
          </w:rPr>
          <w:delText xml:space="preserve"> </w:delText>
        </w:r>
      </w:del>
      <w:ins w:id="42" w:author="Cassandra K Hui" w:date="2024-11-11T10:19:00Z" w16du:dateUtc="2024-11-11T18:19:00Z">
        <w:r w:rsidR="00FA455B">
          <w:rPr>
            <w:rFonts w:ascii="Arial" w:hAnsi="Arial" w:cs="Arial"/>
            <w:bCs/>
          </w:rPr>
          <w:t>t</w:t>
        </w:r>
        <w:r w:rsidR="00FA455B">
          <w:rPr>
            <w:rFonts w:ascii="Arial" w:hAnsi="Arial" w:cs="Arial"/>
            <w:bCs/>
          </w:rPr>
          <w:t xml:space="preserve"> </w:t>
        </w:r>
      </w:ins>
      <w:r w:rsidR="00C638AF">
        <w:rPr>
          <w:rFonts w:ascii="Arial" w:hAnsi="Arial" w:cs="Arial"/>
          <w:bCs/>
        </w:rPr>
        <w:t xml:space="preserve">= </w:t>
      </w:r>
      <w:del w:id="43" w:author="Cassandra K Hui" w:date="2024-11-11T10:19:00Z" w16du:dateUtc="2024-11-11T18:19:00Z">
        <w:r w:rsidR="00C638AF" w:rsidDel="00FA455B">
          <w:rPr>
            <w:rFonts w:ascii="Arial" w:hAnsi="Arial" w:cs="Arial"/>
            <w:bCs/>
          </w:rPr>
          <w:delText>123.58</w:delText>
        </w:r>
      </w:del>
      <w:ins w:id="44" w:author="Cassandra K Hui" w:date="2024-11-11T10:19:00Z" w16du:dateUtc="2024-11-11T18:19:00Z">
        <w:r w:rsidR="00FA455B">
          <w:rPr>
            <w:rFonts w:ascii="Arial" w:hAnsi="Arial" w:cs="Arial"/>
            <w:bCs/>
          </w:rPr>
          <w:t>-17.50</w:t>
        </w:r>
      </w:ins>
      <w:r w:rsidR="00C638AF">
        <w:rPr>
          <w:rFonts w:ascii="Arial" w:hAnsi="Arial" w:cs="Arial"/>
          <w:bCs/>
        </w:rPr>
        <w:t>,</w:t>
      </w:r>
      <w:r w:rsidR="0077200B">
        <w:rPr>
          <w:rFonts w:ascii="Arial" w:hAnsi="Arial" w:cs="Arial"/>
          <w:bCs/>
        </w:rPr>
        <w:t xml:space="preserve"> p &lt; 0.0</w:t>
      </w:r>
      <w:r w:rsidR="00154CB7">
        <w:rPr>
          <w:rFonts w:ascii="Arial" w:hAnsi="Arial" w:cs="Arial"/>
          <w:bCs/>
        </w:rPr>
        <w:t>1</w:t>
      </w:r>
      <w:r w:rsidR="0077200B">
        <w:rPr>
          <w:rFonts w:ascii="Arial" w:hAnsi="Arial" w:cs="Arial"/>
          <w:bCs/>
        </w:rPr>
        <w:t xml:space="preserve">) and </w:t>
      </w:r>
      <w:del w:id="45" w:author="Cassandra K Hui" w:date="2024-10-28T15:48:00Z" w16du:dateUtc="2024-10-28T22:48:00Z">
        <w:r w:rsidR="0077200B" w:rsidDel="001A3B28">
          <w:rPr>
            <w:rFonts w:ascii="Arial" w:hAnsi="Arial" w:cs="Arial"/>
            <w:bCs/>
          </w:rPr>
          <w:delText xml:space="preserve">lengthened </w:delText>
        </w:r>
      </w:del>
      <w:ins w:id="46" w:author="Cassandra K Hui" w:date="2024-10-28T15:48:00Z" w16du:dateUtc="2024-10-28T22:48:00Z">
        <w:r w:rsidR="001A3B28">
          <w:rPr>
            <w:rFonts w:ascii="Arial" w:hAnsi="Arial" w:cs="Arial"/>
            <w:bCs/>
          </w:rPr>
          <w:t xml:space="preserve">delayed </w:t>
        </w:r>
      </w:ins>
      <w:r w:rsidR="0077200B">
        <w:rPr>
          <w:rFonts w:ascii="Arial" w:hAnsi="Arial" w:cs="Arial"/>
          <w:bCs/>
        </w:rPr>
        <w:t xml:space="preserve">their offset (Isolated: </w:t>
      </w:r>
      <w:del w:id="47" w:author="Cassandra K Hui" w:date="2024-11-11T10:19:00Z" w16du:dateUtc="2024-11-11T18:19:00Z">
        <w:r w:rsidR="001519DB" w:rsidDel="00FA455B">
          <w:rPr>
            <w:rFonts w:ascii="Arial" w:hAnsi="Arial" w:cs="Arial"/>
            <w:bCs/>
          </w:rPr>
          <w:delText>M</w:delText>
        </w:r>
        <w:r w:rsidR="00C638AF" w:rsidDel="00FA455B">
          <w:rPr>
            <w:rFonts w:ascii="Arial" w:hAnsi="Arial" w:cs="Arial"/>
            <w:bCs/>
          </w:rPr>
          <w:delText xml:space="preserve"> </w:delText>
        </w:r>
      </w:del>
      <w:ins w:id="48" w:author="Cassandra K Hui" w:date="2024-11-11T10:19:00Z" w16du:dateUtc="2024-11-11T18:19:00Z">
        <w:r w:rsidR="00FA455B">
          <w:rPr>
            <w:rFonts w:ascii="Arial" w:hAnsi="Arial" w:cs="Arial"/>
            <w:bCs/>
          </w:rPr>
          <w:t>t</w:t>
        </w:r>
        <w:r w:rsidR="00FA455B">
          <w:rPr>
            <w:rFonts w:ascii="Arial" w:hAnsi="Arial" w:cs="Arial"/>
            <w:bCs/>
          </w:rPr>
          <w:t xml:space="preserve"> </w:t>
        </w:r>
      </w:ins>
      <w:r w:rsidR="00C638AF">
        <w:rPr>
          <w:rFonts w:ascii="Arial" w:hAnsi="Arial" w:cs="Arial"/>
          <w:bCs/>
        </w:rPr>
        <w:t xml:space="preserve">= </w:t>
      </w:r>
      <w:ins w:id="49" w:author="Cassandra K Hui" w:date="2024-11-11T10:19:00Z" w16du:dateUtc="2024-11-11T18:19:00Z">
        <w:r w:rsidR="00FA455B">
          <w:rPr>
            <w:rFonts w:ascii="Arial" w:hAnsi="Arial" w:cs="Arial"/>
            <w:bCs/>
          </w:rPr>
          <w:t>3</w:t>
        </w:r>
      </w:ins>
      <w:ins w:id="50" w:author="Cassandra K Hui" w:date="2024-11-11T10:20:00Z" w16du:dateUtc="2024-11-11T18:20:00Z">
        <w:r w:rsidR="00FA455B">
          <w:rPr>
            <w:rFonts w:ascii="Arial" w:hAnsi="Arial" w:cs="Arial"/>
            <w:bCs/>
          </w:rPr>
          <w:t>.15</w:t>
        </w:r>
      </w:ins>
      <w:del w:id="51" w:author="Cassandra K Hui" w:date="2024-11-11T10:19:00Z" w16du:dateUtc="2024-11-11T18:19:00Z">
        <w:r w:rsidR="00C638AF" w:rsidDel="00FA455B">
          <w:rPr>
            <w:rFonts w:ascii="Arial" w:hAnsi="Arial" w:cs="Arial"/>
            <w:bCs/>
          </w:rPr>
          <w:delText>-53.92</w:delText>
        </w:r>
      </w:del>
      <w:r w:rsidR="00C638AF">
        <w:rPr>
          <w:rFonts w:ascii="Arial" w:hAnsi="Arial" w:cs="Arial"/>
          <w:bCs/>
        </w:rPr>
        <w:t xml:space="preserve">, </w:t>
      </w:r>
      <w:r w:rsidR="0077200B">
        <w:rPr>
          <w:rFonts w:ascii="Arial" w:hAnsi="Arial" w:cs="Arial"/>
          <w:bCs/>
        </w:rPr>
        <w:t>p &lt; 0.01, Social:</w:t>
      </w:r>
      <w:r w:rsidR="00C638AF">
        <w:rPr>
          <w:rFonts w:ascii="Arial" w:hAnsi="Arial" w:cs="Arial"/>
          <w:bCs/>
        </w:rPr>
        <w:t xml:space="preserve"> </w:t>
      </w:r>
      <w:ins w:id="52" w:author="Cassandra K Hui" w:date="2024-11-11T10:20:00Z" w16du:dateUtc="2024-11-11T18:20:00Z">
        <w:r w:rsidR="00FA455B">
          <w:rPr>
            <w:rFonts w:ascii="Arial" w:hAnsi="Arial" w:cs="Arial"/>
            <w:bCs/>
          </w:rPr>
          <w:t xml:space="preserve">t </w:t>
        </w:r>
      </w:ins>
      <w:del w:id="53" w:author="Cassandra K Hui" w:date="2024-11-11T10:20:00Z" w16du:dateUtc="2024-11-11T18:20:00Z">
        <w:r w:rsidR="001519DB" w:rsidDel="00FA455B">
          <w:rPr>
            <w:rFonts w:ascii="Arial" w:hAnsi="Arial" w:cs="Arial"/>
            <w:bCs/>
          </w:rPr>
          <w:delText>M</w:delText>
        </w:r>
        <w:r w:rsidR="00C638AF" w:rsidDel="00FA455B">
          <w:rPr>
            <w:rFonts w:ascii="Arial" w:hAnsi="Arial" w:cs="Arial"/>
            <w:bCs/>
          </w:rPr>
          <w:delText xml:space="preserve"> </w:delText>
        </w:r>
      </w:del>
      <w:r w:rsidR="00C638AF">
        <w:rPr>
          <w:rFonts w:ascii="Arial" w:hAnsi="Arial" w:cs="Arial"/>
          <w:bCs/>
        </w:rPr>
        <w:t xml:space="preserve">= </w:t>
      </w:r>
      <w:del w:id="54" w:author="Cassandra K Hui" w:date="2024-11-11T10:20:00Z" w16du:dateUtc="2024-11-11T18:20:00Z">
        <w:r w:rsidR="00C638AF" w:rsidDel="00FA455B">
          <w:rPr>
            <w:rFonts w:ascii="Arial" w:hAnsi="Arial" w:cs="Arial"/>
            <w:bCs/>
          </w:rPr>
          <w:delText>-77.97</w:delText>
        </w:r>
      </w:del>
      <w:ins w:id="55" w:author="Cassandra K Hui" w:date="2024-11-11T10:20:00Z" w16du:dateUtc="2024-11-11T18:20:00Z">
        <w:r w:rsidR="00FA455B">
          <w:rPr>
            <w:rFonts w:ascii="Arial" w:hAnsi="Arial" w:cs="Arial"/>
            <w:bCs/>
          </w:rPr>
          <w:t>6.61</w:t>
        </w:r>
      </w:ins>
      <w:r w:rsidR="00C638AF">
        <w:rPr>
          <w:rFonts w:ascii="Arial" w:hAnsi="Arial" w:cs="Arial"/>
          <w:bCs/>
        </w:rPr>
        <w:t>,</w:t>
      </w:r>
      <w:r w:rsidR="0077200B">
        <w:rPr>
          <w:rFonts w:ascii="Arial" w:hAnsi="Arial" w:cs="Arial"/>
          <w:bCs/>
        </w:rPr>
        <w:t xml:space="preserve"> p &lt; 0.01) compared to their controls. </w:t>
      </w:r>
      <w:del w:id="56" w:author="Cassandra K Hui" w:date="2024-10-28T15:50:00Z" w16du:dateUtc="2024-10-28T22:50:00Z">
        <w:r w:rsidR="008A6620" w:rsidDel="001A3B28">
          <w:rPr>
            <w:rFonts w:ascii="Arial" w:hAnsi="Arial" w:cs="Arial"/>
            <w:bCs/>
          </w:rPr>
          <w:delText>However</w:delText>
        </w:r>
      </w:del>
      <w:ins w:id="57" w:author="Cassandra K Hui" w:date="2024-10-28T15:50:00Z" w16du:dateUtc="2024-10-28T22:50:00Z">
        <w:r w:rsidR="001A3B28">
          <w:rPr>
            <w:rFonts w:ascii="Arial" w:hAnsi="Arial" w:cs="Arial"/>
            <w:bCs/>
          </w:rPr>
          <w:t>Additionally</w:t>
        </w:r>
      </w:ins>
      <w:r w:rsidR="008A6620">
        <w:rPr>
          <w:rFonts w:ascii="Arial" w:hAnsi="Arial" w:cs="Arial"/>
          <w:bCs/>
        </w:rPr>
        <w:t>, social</w:t>
      </w:r>
      <w:r w:rsidR="007C6A69">
        <w:rPr>
          <w:rFonts w:ascii="Arial" w:hAnsi="Arial" w:cs="Arial"/>
          <w:bCs/>
        </w:rPr>
        <w:t xml:space="preserve"> birds had a significantly earlier activity onset than isolated birds when exposed to ALAN</w:t>
      </w:r>
      <w:r w:rsidR="00154CB7">
        <w:rPr>
          <w:rFonts w:ascii="Arial" w:hAnsi="Arial" w:cs="Arial"/>
          <w:bCs/>
        </w:rPr>
        <w:t xml:space="preserve"> (</w:t>
      </w:r>
      <w:ins w:id="58" w:author="Cassandra K Hui" w:date="2024-11-11T10:23:00Z" w16du:dateUtc="2024-11-11T18:23:00Z">
        <w:r w:rsidR="00FA455B">
          <w:rPr>
            <w:rFonts w:ascii="Arial" w:hAnsi="Arial" w:cs="Arial"/>
            <w:bCs/>
          </w:rPr>
          <w:t xml:space="preserve">t </w:t>
        </w:r>
      </w:ins>
      <w:del w:id="59" w:author="Cassandra K Hui" w:date="2024-11-11T10:23:00Z" w16du:dateUtc="2024-11-11T18:23:00Z">
        <w:r w:rsidR="001519DB" w:rsidDel="00FA455B">
          <w:rPr>
            <w:rFonts w:ascii="Arial" w:hAnsi="Arial" w:cs="Arial"/>
            <w:bCs/>
          </w:rPr>
          <w:delText>M</w:delText>
        </w:r>
        <w:r w:rsidR="00C16284" w:rsidDel="00FA455B">
          <w:rPr>
            <w:rFonts w:ascii="Arial" w:hAnsi="Arial" w:cs="Arial"/>
            <w:bCs/>
          </w:rPr>
          <w:delText xml:space="preserve"> </w:delText>
        </w:r>
      </w:del>
      <w:r w:rsidR="00C16284">
        <w:rPr>
          <w:rFonts w:ascii="Arial" w:hAnsi="Arial" w:cs="Arial"/>
          <w:bCs/>
        </w:rPr>
        <w:t xml:space="preserve">= </w:t>
      </w:r>
      <w:del w:id="60" w:author="Cassandra K Hui" w:date="2024-11-11T10:24:00Z" w16du:dateUtc="2024-11-11T18:24:00Z">
        <w:r w:rsidR="00C638AF" w:rsidDel="00FA455B">
          <w:rPr>
            <w:rFonts w:ascii="Arial" w:hAnsi="Arial" w:cs="Arial"/>
            <w:bCs/>
          </w:rPr>
          <w:delText>-66.</w:delText>
        </w:r>
        <w:r w:rsidR="001A1303" w:rsidDel="00FA455B">
          <w:rPr>
            <w:rFonts w:ascii="Arial" w:hAnsi="Arial" w:cs="Arial"/>
            <w:bCs/>
          </w:rPr>
          <w:delText>65</w:delText>
        </w:r>
      </w:del>
      <w:ins w:id="61" w:author="Cassandra K Hui" w:date="2024-11-11T10:24:00Z" w16du:dateUtc="2024-11-11T18:24:00Z">
        <w:r w:rsidR="00FA455B">
          <w:rPr>
            <w:rFonts w:ascii="Arial" w:hAnsi="Arial" w:cs="Arial"/>
            <w:bCs/>
          </w:rPr>
          <w:t>-5.38</w:t>
        </w:r>
      </w:ins>
      <w:r w:rsidR="00C638AF">
        <w:rPr>
          <w:rFonts w:ascii="Arial" w:hAnsi="Arial" w:cs="Arial"/>
          <w:bCs/>
        </w:rPr>
        <w:t xml:space="preserve">, </w:t>
      </w:r>
      <w:r w:rsidR="00154CB7">
        <w:rPr>
          <w:rFonts w:ascii="Arial" w:hAnsi="Arial" w:cs="Arial"/>
          <w:bCs/>
        </w:rPr>
        <w:t>p &lt; 0.01)</w:t>
      </w:r>
      <w:r w:rsidR="00CD24C8">
        <w:rPr>
          <w:rFonts w:ascii="Arial" w:hAnsi="Arial" w:cs="Arial"/>
          <w:bCs/>
        </w:rPr>
        <w:t xml:space="preserve"> and later offset (</w:t>
      </w:r>
      <w:ins w:id="62" w:author="Cassandra K Hui" w:date="2024-11-11T10:24:00Z" w16du:dateUtc="2024-11-11T18:24:00Z">
        <w:r w:rsidR="00FA455B">
          <w:rPr>
            <w:rFonts w:ascii="Arial" w:hAnsi="Arial" w:cs="Arial"/>
            <w:bCs/>
          </w:rPr>
          <w:t>t</w:t>
        </w:r>
      </w:ins>
      <w:del w:id="63" w:author="Cassandra K Hui" w:date="2024-11-11T10:24:00Z" w16du:dateUtc="2024-11-11T18:24:00Z">
        <w:r w:rsidR="001519DB" w:rsidDel="00FA455B">
          <w:rPr>
            <w:rFonts w:ascii="Arial" w:hAnsi="Arial" w:cs="Arial"/>
            <w:bCs/>
          </w:rPr>
          <w:delText>M</w:delText>
        </w:r>
      </w:del>
      <w:r w:rsidR="00C16284">
        <w:rPr>
          <w:rFonts w:ascii="Arial" w:hAnsi="Arial" w:cs="Arial"/>
          <w:bCs/>
        </w:rPr>
        <w:t xml:space="preserve"> = </w:t>
      </w:r>
      <w:ins w:id="64" w:author="Cassandra K Hui" w:date="2024-11-11T10:24:00Z" w16du:dateUtc="2024-11-11T18:24:00Z">
        <w:r w:rsidR="00FA455B">
          <w:rPr>
            <w:rFonts w:ascii="Arial" w:hAnsi="Arial" w:cs="Arial"/>
            <w:bCs/>
          </w:rPr>
          <w:t>2.06</w:t>
        </w:r>
      </w:ins>
      <w:del w:id="65" w:author="Cassandra K Hui" w:date="2024-11-11T10:24:00Z" w16du:dateUtc="2024-11-11T18:24:00Z">
        <w:r w:rsidR="00CD24C8" w:rsidDel="00FA455B">
          <w:rPr>
            <w:rFonts w:ascii="Arial" w:hAnsi="Arial" w:cs="Arial"/>
            <w:bCs/>
          </w:rPr>
          <w:delText>98.92</w:delText>
        </w:r>
      </w:del>
      <w:r w:rsidR="00CD24C8">
        <w:rPr>
          <w:rFonts w:ascii="Arial" w:hAnsi="Arial" w:cs="Arial"/>
          <w:bCs/>
        </w:rPr>
        <w:t>, p &lt;</w:t>
      </w:r>
      <w:ins w:id="66" w:author="Cassandra K Hui" w:date="2024-11-11T10:24:00Z" w16du:dateUtc="2024-11-11T18:24:00Z">
        <w:r w:rsidR="00FA455B">
          <w:rPr>
            <w:rFonts w:ascii="Arial" w:hAnsi="Arial" w:cs="Arial"/>
            <w:bCs/>
          </w:rPr>
          <w:t xml:space="preserve"> 0.05</w:t>
        </w:r>
      </w:ins>
      <w:del w:id="67" w:author="Cassandra K Hui" w:date="2024-11-11T10:24:00Z" w16du:dateUtc="2024-11-11T18:24:00Z">
        <w:r w:rsidR="00CD24C8" w:rsidDel="00FA455B">
          <w:rPr>
            <w:rFonts w:ascii="Arial" w:hAnsi="Arial" w:cs="Arial"/>
            <w:bCs/>
          </w:rPr>
          <w:delText xml:space="preserve"> 0.01</w:delText>
        </w:r>
      </w:del>
      <w:r w:rsidR="00CD24C8">
        <w:rPr>
          <w:rFonts w:ascii="Arial" w:hAnsi="Arial" w:cs="Arial"/>
          <w:bCs/>
        </w:rPr>
        <w:t>)</w:t>
      </w:r>
      <w:r w:rsidR="008A6620">
        <w:rPr>
          <w:rFonts w:ascii="Arial" w:hAnsi="Arial" w:cs="Arial"/>
          <w:bCs/>
        </w:rPr>
        <w:t>.</w:t>
      </w:r>
      <w:ins w:id="68" w:author="Cassandra K Hui" w:date="2024-11-11T10:26:00Z" w16du:dateUtc="2024-11-11T18:26:00Z">
        <w:r w:rsidR="00461B6F">
          <w:rPr>
            <w:rFonts w:ascii="Arial" w:hAnsi="Arial" w:cs="Arial"/>
            <w:bCs/>
          </w:rPr>
          <w:t xml:space="preserve"> </w:t>
        </w:r>
      </w:ins>
      <w:ins w:id="69" w:author="Cassandra K Hui" w:date="2024-11-11T10:27:00Z" w16du:dateUtc="2024-11-11T18:27:00Z">
        <w:r w:rsidR="00461B6F">
          <w:rPr>
            <w:rFonts w:ascii="Arial" w:hAnsi="Arial" w:cs="Arial"/>
            <w:bCs/>
          </w:rPr>
          <w:t>A</w:t>
        </w:r>
      </w:ins>
      <w:ins w:id="70" w:author="Cassandra K Hui" w:date="2024-11-11T10:26:00Z" w16du:dateUtc="2024-11-11T18:26:00Z">
        <w:r w:rsidR="00461B6F">
          <w:rPr>
            <w:rFonts w:ascii="Arial" w:hAnsi="Arial" w:cs="Arial"/>
            <w:bCs/>
          </w:rPr>
          <w:t>ctivity on</w:t>
        </w:r>
      </w:ins>
      <w:ins w:id="71" w:author="Cassandra K Hui" w:date="2024-11-11T10:27:00Z" w16du:dateUtc="2024-11-11T18:27:00Z">
        <w:r w:rsidR="00461B6F">
          <w:rPr>
            <w:rFonts w:ascii="Arial" w:hAnsi="Arial" w:cs="Arial"/>
            <w:bCs/>
          </w:rPr>
          <w:t>-</w:t>
        </w:r>
      </w:ins>
      <w:ins w:id="72" w:author="Cassandra K Hui" w:date="2024-11-11T10:26:00Z" w16du:dateUtc="2024-11-11T18:26:00Z">
        <w:r w:rsidR="00461B6F">
          <w:rPr>
            <w:rFonts w:ascii="Arial" w:hAnsi="Arial" w:cs="Arial"/>
            <w:bCs/>
          </w:rPr>
          <w:t xml:space="preserve"> and offset d</w:t>
        </w:r>
      </w:ins>
      <w:ins w:id="73" w:author="Cassandra K Hui" w:date="2024-11-11T10:27:00Z" w16du:dateUtc="2024-11-11T18:27:00Z">
        <w:r w:rsidR="00461B6F">
          <w:rPr>
            <w:rFonts w:ascii="Arial" w:hAnsi="Arial" w:cs="Arial"/>
            <w:bCs/>
          </w:rPr>
          <w:t xml:space="preserve">ampened in intensity over the experimental period as acclimation occurred. </w:t>
        </w:r>
      </w:ins>
      <w:ins w:id="74" w:author="Cassandra K Hui" w:date="2024-11-11T10:58:00Z" w16du:dateUtc="2024-11-11T18:58:00Z">
        <w:r w:rsidR="0086244C">
          <w:rPr>
            <w:rFonts w:ascii="Arial" w:hAnsi="Arial" w:cs="Arial"/>
            <w:bCs/>
          </w:rPr>
          <w:t xml:space="preserve">However, </w:t>
        </w:r>
      </w:ins>
      <w:ins w:id="75" w:author="Cassandra K Hui" w:date="2024-11-11T10:28:00Z" w16du:dateUtc="2024-11-11T18:28:00Z">
        <w:r w:rsidR="00461B6F">
          <w:rPr>
            <w:rFonts w:ascii="Arial" w:hAnsi="Arial" w:cs="Arial"/>
            <w:bCs/>
          </w:rPr>
          <w:t xml:space="preserve">even on the last day </w:t>
        </w:r>
      </w:ins>
      <w:ins w:id="76" w:author="Cassandra K Hui" w:date="2024-11-11T10:59:00Z" w16du:dateUtc="2024-11-11T18:59:00Z">
        <w:r w:rsidR="0086244C">
          <w:rPr>
            <w:rFonts w:ascii="Arial" w:hAnsi="Arial" w:cs="Arial"/>
            <w:bCs/>
          </w:rPr>
          <w:t xml:space="preserve">of </w:t>
        </w:r>
      </w:ins>
      <w:ins w:id="77" w:author="Cassandra K Hui" w:date="2024-11-11T10:28:00Z" w16du:dateUtc="2024-11-11T18:28:00Z">
        <w:r w:rsidR="00461B6F">
          <w:rPr>
            <w:rFonts w:ascii="Arial" w:hAnsi="Arial" w:cs="Arial"/>
            <w:bCs/>
          </w:rPr>
          <w:t>ALAN expos</w:t>
        </w:r>
      </w:ins>
      <w:ins w:id="78" w:author="Cassandra K Hui" w:date="2024-11-11T10:59:00Z" w16du:dateUtc="2024-11-11T18:59:00Z">
        <w:r w:rsidR="0086244C">
          <w:rPr>
            <w:rFonts w:ascii="Arial" w:hAnsi="Arial" w:cs="Arial"/>
            <w:bCs/>
          </w:rPr>
          <w:t>ure</w:t>
        </w:r>
      </w:ins>
      <w:ins w:id="79" w:author="Cassandra K Hui" w:date="2024-11-11T10:28:00Z" w16du:dateUtc="2024-11-11T18:28:00Z">
        <w:r w:rsidR="00461B6F">
          <w:rPr>
            <w:rFonts w:ascii="Arial" w:hAnsi="Arial" w:cs="Arial"/>
            <w:bCs/>
          </w:rPr>
          <w:t xml:space="preserve"> birds had significantly earlier activity onset (Isolated: </w:t>
        </w:r>
      </w:ins>
      <w:ins w:id="80" w:author="Cassandra K Hui" w:date="2024-11-11T10:29:00Z" w16du:dateUtc="2024-11-11T18:29:00Z">
        <w:r w:rsidR="00461B6F">
          <w:rPr>
            <w:rFonts w:ascii="Arial" w:hAnsi="Arial" w:cs="Arial"/>
            <w:bCs/>
          </w:rPr>
          <w:t xml:space="preserve">t = </w:t>
        </w:r>
      </w:ins>
      <w:ins w:id="81" w:author="Cassandra K Hui" w:date="2024-11-11T10:59:00Z" w16du:dateUtc="2024-11-11T18:59:00Z">
        <w:r w:rsidR="0086244C">
          <w:rPr>
            <w:rFonts w:ascii="Arial" w:hAnsi="Arial" w:cs="Arial"/>
            <w:bCs/>
          </w:rPr>
          <w:t xml:space="preserve">-2.90, p &lt; 0.01, Social: t = </w:t>
        </w:r>
      </w:ins>
      <w:ins w:id="82" w:author="Cassandra K Hui" w:date="2024-11-11T11:00:00Z" w16du:dateUtc="2024-11-11T19:00:00Z">
        <w:r w:rsidR="0086244C">
          <w:rPr>
            <w:rFonts w:ascii="Arial" w:hAnsi="Arial" w:cs="Arial"/>
            <w:bCs/>
          </w:rPr>
          <w:t>-4.11, p &lt; 0.01)</w:t>
        </w:r>
      </w:ins>
      <w:ins w:id="83" w:author="Cassandra K Hui" w:date="2024-11-11T11:01:00Z" w16du:dateUtc="2024-11-11T19:01:00Z">
        <w:r w:rsidR="00394383">
          <w:rPr>
            <w:rFonts w:ascii="Arial" w:hAnsi="Arial" w:cs="Arial"/>
            <w:bCs/>
          </w:rPr>
          <w:t xml:space="preserve"> but only a significantly later offset in isolated birds (Isolated: t = 2.26, p =</w:t>
        </w:r>
      </w:ins>
      <w:ins w:id="84" w:author="Cassandra K Hui" w:date="2024-11-11T11:02:00Z" w16du:dateUtc="2024-11-11T19:02:00Z">
        <w:r w:rsidR="00394383">
          <w:rPr>
            <w:rFonts w:ascii="Arial" w:hAnsi="Arial" w:cs="Arial"/>
            <w:bCs/>
          </w:rPr>
          <w:t xml:space="preserve"> 0.03, Social: t = -0.38, p = 0.70)</w:t>
        </w:r>
      </w:ins>
      <w:ins w:id="85" w:author="Cassandra K Hui" w:date="2024-11-11T10:59:00Z" w16du:dateUtc="2024-11-11T18:59:00Z">
        <w:r w:rsidR="0086244C">
          <w:rPr>
            <w:rFonts w:ascii="Arial" w:hAnsi="Arial" w:cs="Arial"/>
            <w:bCs/>
          </w:rPr>
          <w:t>.</w:t>
        </w:r>
      </w:ins>
      <w:ins w:id="86" w:author="Cassandra K Hui" w:date="2024-11-11T11:00:00Z" w16du:dateUtc="2024-11-11T19:00:00Z">
        <w:r w:rsidR="00394383">
          <w:rPr>
            <w:rFonts w:ascii="Arial" w:hAnsi="Arial" w:cs="Arial"/>
            <w:bCs/>
          </w:rPr>
          <w:t xml:space="preserve"> </w:t>
        </w:r>
      </w:ins>
      <w:ins w:id="87" w:author="Cassandra K Hui" w:date="2024-11-11T11:02:00Z" w16du:dateUtc="2024-11-11T19:02:00Z">
        <w:r w:rsidR="00394383">
          <w:rPr>
            <w:rFonts w:ascii="Arial" w:hAnsi="Arial" w:cs="Arial"/>
            <w:bCs/>
          </w:rPr>
          <w:t>Although this experimental period is only 10 days, o</w:t>
        </w:r>
      </w:ins>
      <w:ins w:id="88" w:author="Cassandra K Hui" w:date="2024-11-11T10:58:00Z" w16du:dateUtc="2024-11-11T18:58:00Z">
        <w:r w:rsidR="0086244C">
          <w:rPr>
            <w:rFonts w:ascii="Arial" w:hAnsi="Arial" w:cs="Arial"/>
            <w:bCs/>
          </w:rPr>
          <w:t xml:space="preserve">ur lab has previously shown that nocturnal activity sustains overtime under </w:t>
        </w:r>
      </w:ins>
      <w:ins w:id="89" w:author="Cassandra K Hui" w:date="2024-11-11T11:03:00Z" w16du:dateUtc="2024-11-11T19:03:00Z">
        <w:r w:rsidR="00394383">
          <w:rPr>
            <w:rFonts w:ascii="Arial" w:hAnsi="Arial" w:cs="Arial"/>
            <w:bCs/>
          </w:rPr>
          <w:t xml:space="preserve">weeks of </w:t>
        </w:r>
      </w:ins>
      <w:ins w:id="90" w:author="Cassandra K Hui" w:date="2024-11-11T10:58:00Z" w16du:dateUtc="2024-11-11T18:58:00Z">
        <w:r w:rsidR="0086244C">
          <w:rPr>
            <w:rFonts w:ascii="Arial" w:hAnsi="Arial" w:cs="Arial"/>
            <w:bCs/>
          </w:rPr>
          <w:t xml:space="preserve">ALAN exposure (CITE).  </w:t>
        </w:r>
      </w:ins>
    </w:p>
    <w:p w14:paraId="317568F1" w14:textId="2C2854CB" w:rsidR="00C70D83" w:rsidRDefault="008F2979" w:rsidP="00C70D83">
      <w:pPr>
        <w:pStyle w:val="NormalWeb"/>
      </w:pPr>
      <w:r w:rsidRPr="008F2979">
        <w:lastRenderedPageBreak/>
        <w:drawing>
          <wp:inline distT="0" distB="0" distL="0" distR="0" wp14:anchorId="2249C936" wp14:editId="1AAC3DFD">
            <wp:extent cx="5956300" cy="4946359"/>
            <wp:effectExtent l="0" t="0" r="0" b="0"/>
            <wp:docPr id="925579615" name="Picture 1" descr="A graph of different time zo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79615" name="Picture 1" descr="A graph of different time zones&#10;&#10;Description automatically generated with medium confidence"/>
                    <pic:cNvPicPr/>
                  </pic:nvPicPr>
                  <pic:blipFill rotWithShape="1">
                    <a:blip r:embed="rId8"/>
                    <a:srcRect r="32265"/>
                    <a:stretch/>
                  </pic:blipFill>
                  <pic:spPr bwMode="auto">
                    <a:xfrm>
                      <a:off x="0" y="0"/>
                      <a:ext cx="6053066" cy="5026718"/>
                    </a:xfrm>
                    <a:prstGeom prst="rect">
                      <a:avLst/>
                    </a:prstGeom>
                    <a:ln>
                      <a:noFill/>
                    </a:ln>
                    <a:extLst>
                      <a:ext uri="{53640926-AAD7-44D8-BBD7-CCE9431645EC}">
                        <a14:shadowObscured xmlns:a14="http://schemas.microsoft.com/office/drawing/2010/main"/>
                      </a:ext>
                    </a:extLst>
                  </pic:spPr>
                </pic:pic>
              </a:graphicData>
            </a:graphic>
          </wp:inline>
        </w:drawing>
      </w:r>
    </w:p>
    <w:p w14:paraId="2E60AF50" w14:textId="7E4FB836" w:rsidR="00CF63CC" w:rsidRDefault="001D29A8" w:rsidP="003D5A97">
      <w:pPr>
        <w:spacing w:after="0" w:line="480" w:lineRule="auto"/>
        <w:rPr>
          <w:rFonts w:ascii="Arial" w:hAnsi="Arial" w:cs="Arial"/>
          <w:bCs/>
        </w:rPr>
      </w:pPr>
      <w:r>
        <w:rPr>
          <w:rFonts w:ascii="Arial" w:hAnsi="Arial" w:cs="Arial"/>
          <w:b/>
        </w:rPr>
        <w:t xml:space="preserve">Figure 1. </w:t>
      </w:r>
      <w:r w:rsidR="00C062EA">
        <w:rPr>
          <w:rFonts w:ascii="Arial" w:hAnsi="Arial" w:cs="Arial"/>
          <w:b/>
        </w:rPr>
        <w:t>Activity cycles</w:t>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The mean daily activity profile</w:t>
      </w:r>
      <w:ins w:id="91" w:author="Cassandra K Hui" w:date="2024-11-11T10:05:00Z" w16du:dateUtc="2024-11-11T18:05:00Z">
        <w:r w:rsidR="00366B64">
          <w:rPr>
            <w:rFonts w:ascii="Arial" w:hAnsi="Arial" w:cs="Arial"/>
            <w:bCs/>
          </w:rPr>
          <w:t xml:space="preserve"> (average number of hops per minute over the hour)</w:t>
        </w:r>
      </w:ins>
      <w:r w:rsidR="00570CFC" w:rsidRPr="00570CFC">
        <w:rPr>
          <w:rFonts w:ascii="Arial" w:hAnsi="Arial" w:cs="Arial"/>
          <w:bCs/>
        </w:rPr>
        <w:t xml:space="preserve"> over nine days, comparing ALAN-exposed birds to controls under dark night conditions. </w:t>
      </w:r>
      <w:r w:rsidR="00402E03">
        <w:rPr>
          <w:rFonts w:ascii="Arial" w:hAnsi="Arial" w:cs="Arial"/>
          <w:bCs/>
        </w:rPr>
        <w:t xml:space="preserve">(B) </w:t>
      </w:r>
      <w:r w:rsidR="00570CFC" w:rsidRPr="00570CFC">
        <w:rPr>
          <w:rFonts w:ascii="Arial" w:hAnsi="Arial" w:cs="Arial"/>
          <w:bCs/>
        </w:rPr>
        <w:t>Comparisons of activity onset and offset times between isolated and social conditions under ALAN exposure and control settings.</w:t>
      </w:r>
      <w:r w:rsidR="00187858">
        <w:rPr>
          <w:rFonts w:ascii="Arial" w:hAnsi="Arial" w:cs="Arial"/>
          <w:bCs/>
        </w:rPr>
        <w:t xml:space="preserve"> </w:t>
      </w:r>
      <w:r w:rsidR="00C73781">
        <w:rPr>
          <w:rFonts w:ascii="Arial" w:hAnsi="Arial" w:cs="Arial"/>
          <w:bCs/>
        </w:rPr>
        <w:t xml:space="preserve">ALAN birds showed earlier activity onset than control birds, and this effect is exacerbated for socially housed ALAN birds. Socially housed ALAN birds showed a later activity offset than all other treatment groups. </w:t>
      </w:r>
      <w:r w:rsidR="00187858">
        <w:rPr>
          <w:rFonts w:ascii="Arial" w:hAnsi="Arial" w:cs="Arial"/>
          <w:bCs/>
        </w:rPr>
        <w:t xml:space="preserve">For </w:t>
      </w:r>
      <w:r w:rsidR="003D5A97">
        <w:rPr>
          <w:rFonts w:ascii="Arial" w:hAnsi="Arial" w:cs="Arial"/>
          <w:bCs/>
        </w:rPr>
        <w:t>activity onset</w:t>
      </w:r>
      <w:r w:rsidR="00187858">
        <w:rPr>
          <w:rFonts w:ascii="Arial" w:hAnsi="Arial" w:cs="Arial"/>
          <w:bCs/>
        </w:rPr>
        <w:t xml:space="preserve">, 0 represents light on and </w:t>
      </w:r>
      <w:r w:rsidR="003D5A97">
        <w:rPr>
          <w:rFonts w:ascii="Arial" w:hAnsi="Arial" w:cs="Arial"/>
          <w:bCs/>
        </w:rPr>
        <w:t xml:space="preserve">numerical </w:t>
      </w:r>
      <w:r w:rsidR="00187858">
        <w:rPr>
          <w:rFonts w:ascii="Arial" w:hAnsi="Arial" w:cs="Arial"/>
          <w:bCs/>
        </w:rPr>
        <w:t xml:space="preserve">values represent time </w:t>
      </w:r>
      <w:r w:rsidR="00D97928">
        <w:rPr>
          <w:rFonts w:ascii="Arial" w:hAnsi="Arial" w:cs="Arial"/>
          <w:bCs/>
        </w:rPr>
        <w:t>in minutes</w:t>
      </w:r>
      <w:r w:rsidR="003D5A97">
        <w:rPr>
          <w:rFonts w:ascii="Arial" w:hAnsi="Arial" w:cs="Arial"/>
          <w:bCs/>
        </w:rPr>
        <w:t xml:space="preserve"> of activity onset relative to lights on. For activity offset, 0 represents lights off and numerical values represent time in minutes of activity offset relative to </w:t>
      </w:r>
      <w:r w:rsidR="003D5A97">
        <w:rPr>
          <w:rFonts w:ascii="Arial" w:hAnsi="Arial" w:cs="Arial"/>
          <w:bCs/>
        </w:rPr>
        <w:lastRenderedPageBreak/>
        <w:t>lights off.</w:t>
      </w:r>
      <w:r w:rsidR="00187858">
        <w:rPr>
          <w:rFonts w:ascii="Arial" w:hAnsi="Arial" w:cs="Arial"/>
          <w:bCs/>
        </w:rPr>
        <w:t xml:space="preserve"> Gray areas indicate </w:t>
      </w:r>
      <w:r w:rsidR="00614603">
        <w:rPr>
          <w:rFonts w:ascii="Arial" w:hAnsi="Arial" w:cs="Arial"/>
          <w:bCs/>
        </w:rPr>
        <w:t>day lights off.</w:t>
      </w:r>
      <w:r w:rsidR="00570CFC" w:rsidRPr="00570CFC">
        <w:rPr>
          <w:rFonts w:ascii="Arial" w:hAnsi="Arial" w:cs="Arial"/>
          <w:bCs/>
        </w:rPr>
        <w:t xml:space="preserve"> </w:t>
      </w:r>
      <w:r w:rsidR="00C73781">
        <w:rPr>
          <w:rFonts w:ascii="Arial" w:hAnsi="Arial" w:cs="Arial"/>
          <w:bCs/>
        </w:rPr>
        <w:t xml:space="preserve">Squares indicate socially housed birds and circles indicate isolated housed birds. </w:t>
      </w:r>
      <w:r w:rsidR="00570CFC" w:rsidRPr="00570CFC">
        <w:rPr>
          <w:rFonts w:ascii="Arial" w:hAnsi="Arial" w:cs="Arial"/>
          <w:bCs/>
        </w:rPr>
        <w:t>Data are reported as mean ± SE.</w:t>
      </w:r>
    </w:p>
    <w:p w14:paraId="7B04BD45" w14:textId="026AAE8F" w:rsidR="004B532A" w:rsidRDefault="0074715B" w:rsidP="00766741">
      <w:pPr>
        <w:spacing w:after="0" w:line="480" w:lineRule="auto"/>
        <w:rPr>
          <w:rFonts w:ascii="Arial" w:hAnsi="Arial" w:cs="Arial"/>
          <w:bCs/>
        </w:rPr>
      </w:pPr>
      <w:r w:rsidRPr="0074715B">
        <w:rPr>
          <w:rFonts w:ascii="Arial" w:hAnsi="Arial" w:cs="Arial"/>
          <w:bCs/>
          <w:noProof/>
        </w:rPr>
        <w:drawing>
          <wp:inline distT="0" distB="0" distL="0" distR="0" wp14:anchorId="51B75759" wp14:editId="3BC2DA05">
            <wp:extent cx="6353517" cy="2908300"/>
            <wp:effectExtent l="0" t="0" r="0" b="0"/>
            <wp:docPr id="127954859"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4859" name="Picture 1" descr="A graph of different types of lines&#10;&#10;Description automatically generated with medium confidence"/>
                    <pic:cNvPicPr/>
                  </pic:nvPicPr>
                  <pic:blipFill rotWithShape="1">
                    <a:blip r:embed="rId9"/>
                    <a:srcRect l="8975" b="25813"/>
                    <a:stretch/>
                  </pic:blipFill>
                  <pic:spPr bwMode="auto">
                    <a:xfrm>
                      <a:off x="0" y="0"/>
                      <a:ext cx="6367587" cy="2914740"/>
                    </a:xfrm>
                    <a:prstGeom prst="rect">
                      <a:avLst/>
                    </a:prstGeom>
                    <a:ln>
                      <a:noFill/>
                    </a:ln>
                    <a:extLst>
                      <a:ext uri="{53640926-AAD7-44D8-BBD7-CCE9431645EC}">
                        <a14:shadowObscured xmlns:a14="http://schemas.microsoft.com/office/drawing/2010/main"/>
                      </a:ext>
                    </a:extLst>
                  </pic:spPr>
                </pic:pic>
              </a:graphicData>
            </a:graphic>
          </wp:inline>
        </w:drawing>
      </w:r>
    </w:p>
    <w:p w14:paraId="6EE4B4BF" w14:textId="2C17FEF3" w:rsidR="004861BE" w:rsidRDefault="004B532A" w:rsidP="004861BE">
      <w:pPr>
        <w:spacing w:after="0" w:line="480" w:lineRule="auto"/>
        <w:rPr>
          <w:rFonts w:ascii="Arial" w:hAnsi="Arial" w:cs="Arial"/>
          <w:bCs/>
        </w:rPr>
      </w:pPr>
      <w:bookmarkStart w:id="92" w:name="_Hlk162001839"/>
      <w:r>
        <w:rPr>
          <w:rFonts w:ascii="Arial" w:hAnsi="Arial" w:cs="Arial"/>
          <w:b/>
        </w:rPr>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expression </w:t>
      </w:r>
      <w:r w:rsidR="00DE306D">
        <w:rPr>
          <w:rFonts w:ascii="Arial" w:hAnsi="Arial" w:cs="Arial"/>
          <w:bCs/>
        </w:rPr>
        <w:t xml:space="preserve">of </w:t>
      </w:r>
      <w:r w:rsidR="007B66AF">
        <w:rPr>
          <w:rFonts w:ascii="Arial" w:hAnsi="Arial" w:cs="Arial"/>
          <w:bCs/>
          <w:i/>
          <w:iCs/>
        </w:rPr>
        <w:t>b</w:t>
      </w:r>
      <w:r w:rsidR="00DE306D">
        <w:rPr>
          <w:rFonts w:ascii="Arial" w:hAnsi="Arial" w:cs="Arial"/>
          <w:bCs/>
          <w:i/>
          <w:iCs/>
        </w:rPr>
        <w:t>mal1</w:t>
      </w:r>
      <w:r w:rsidR="00DE306D">
        <w:rPr>
          <w:rFonts w:ascii="Arial" w:hAnsi="Arial" w:cs="Arial"/>
          <w:bCs/>
        </w:rPr>
        <w:t xml:space="preserve"> and </w:t>
      </w:r>
      <w:r w:rsidR="007B66AF">
        <w:rPr>
          <w:rFonts w:ascii="Arial" w:hAnsi="Arial" w:cs="Arial"/>
          <w:bCs/>
          <w:i/>
          <w:iCs/>
        </w:rPr>
        <w:t>p</w:t>
      </w:r>
      <w:r w:rsidR="00DE306D" w:rsidRPr="00DE306D">
        <w:rPr>
          <w:rFonts w:ascii="Arial" w:hAnsi="Arial" w:cs="Arial"/>
          <w:bCs/>
          <w:i/>
          <w:iCs/>
        </w:rPr>
        <w:t>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w:t>
      </w:r>
      <w:r w:rsidR="003C3263">
        <w:rPr>
          <w:rFonts w:ascii="Arial" w:hAnsi="Arial" w:cs="Arial"/>
          <w:bCs/>
        </w:rPr>
        <w:t xml:space="preserve"> </w:t>
      </w:r>
      <w:r w:rsidR="004861BE">
        <w:rPr>
          <w:rFonts w:ascii="Arial" w:hAnsi="Arial" w:cs="Arial"/>
          <w:bCs/>
        </w:rPr>
        <w:t xml:space="preserve">points throughout the day. Shaded portions represent nighttime (ZT 12-ZT 24). Birds exposed to ALAN were significantly different from controls in </w:t>
      </w:r>
      <w:r w:rsidR="007B66AF">
        <w:rPr>
          <w:rFonts w:ascii="Arial" w:hAnsi="Arial" w:cs="Arial"/>
          <w:bCs/>
          <w:i/>
          <w:iCs/>
        </w:rPr>
        <w:t>p</w:t>
      </w:r>
      <w:r w:rsidR="004861BE">
        <w:rPr>
          <w:rFonts w:ascii="Arial" w:hAnsi="Arial" w:cs="Arial"/>
          <w:bCs/>
          <w:i/>
          <w:iCs/>
        </w:rPr>
        <w:t>er3</w:t>
      </w:r>
      <w:r w:rsidR="004861BE">
        <w:rPr>
          <w:rFonts w:ascii="Arial" w:hAnsi="Arial" w:cs="Arial"/>
          <w:bCs/>
        </w:rPr>
        <w:t xml:space="preserve"> expression at ZT 1 (Isolated: p = 0.03, Social: p = 0.04) and only social ALAN birds were significantly different from social controls in </w:t>
      </w:r>
      <w:r w:rsidR="00254F73">
        <w:rPr>
          <w:rFonts w:ascii="Arial" w:hAnsi="Arial" w:cs="Arial"/>
          <w:bCs/>
          <w:i/>
          <w:iCs/>
        </w:rPr>
        <w:t>b</w:t>
      </w:r>
      <w:r w:rsidR="004861BE">
        <w:rPr>
          <w:rFonts w:ascii="Arial" w:hAnsi="Arial" w:cs="Arial"/>
          <w:bCs/>
          <w:i/>
          <w:iCs/>
        </w:rPr>
        <w:t>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7B66AF">
        <w:rPr>
          <w:rFonts w:ascii="Arial" w:hAnsi="Arial" w:cs="Arial"/>
          <w:bCs/>
          <w:i/>
          <w:iCs/>
        </w:rPr>
        <w:t>b</w:t>
      </w:r>
      <w:r w:rsidR="004861BE" w:rsidRPr="0024555B">
        <w:rPr>
          <w:rFonts w:ascii="Arial" w:hAnsi="Arial" w:cs="Arial"/>
          <w:bCs/>
          <w:i/>
          <w:iCs/>
        </w:rPr>
        <w:t xml:space="preserve">mal1 </w:t>
      </w:r>
      <w:r w:rsidR="004861BE" w:rsidRPr="0024555B">
        <w:rPr>
          <w:rFonts w:ascii="Arial" w:hAnsi="Arial" w:cs="Arial"/>
          <w:bCs/>
        </w:rPr>
        <w:t xml:space="preserve">expression at ZT 13 (p = 0.03) and </w:t>
      </w:r>
      <w:r w:rsidR="007B66AF">
        <w:rPr>
          <w:rFonts w:ascii="Arial" w:hAnsi="Arial" w:cs="Arial"/>
          <w:bCs/>
          <w:i/>
          <w:iCs/>
        </w:rPr>
        <w:t>p</w:t>
      </w:r>
      <w:r w:rsidR="004861BE" w:rsidRPr="0024555B">
        <w:rPr>
          <w:rFonts w:ascii="Arial" w:hAnsi="Arial" w:cs="Arial"/>
          <w:bCs/>
          <w:i/>
          <w:iCs/>
        </w:rPr>
        <w:t xml:space="preserve">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1E76C8">
        <w:rPr>
          <w:rFonts w:ascii="Arial" w:hAnsi="Arial" w:cs="Arial"/>
          <w:bCs/>
        </w:rPr>
        <w:t>Asterisks</w:t>
      </w:r>
      <w:r w:rsidR="004861BE" w:rsidRPr="00832EED">
        <w:rPr>
          <w:rFonts w:ascii="Arial" w:hAnsi="Arial" w:cs="Arial"/>
          <w:bCs/>
        </w:rPr>
        <w:t>: ‘*’ p &lt; 0.05, ‘**’ p &lt; 0.01, ‘***’ p &lt; 0.001.</w:t>
      </w:r>
    </w:p>
    <w:p w14:paraId="5DAC2BE4" w14:textId="56F6FF64" w:rsidR="002914BE" w:rsidRDefault="002914BE" w:rsidP="002914BE">
      <w:pPr>
        <w:spacing w:after="0" w:line="480" w:lineRule="auto"/>
        <w:rPr>
          <w:rFonts w:ascii="Arial" w:hAnsi="Arial" w:cs="Arial"/>
          <w:bCs/>
        </w:rPr>
      </w:pPr>
    </w:p>
    <w:bookmarkEnd w:id="92"/>
    <w:p w14:paraId="42DE6359" w14:textId="414485B2" w:rsidR="002914BE" w:rsidRDefault="00636E8F" w:rsidP="002914BE">
      <w:pPr>
        <w:spacing w:after="0" w:line="480" w:lineRule="auto"/>
        <w:rPr>
          <w:rFonts w:ascii="Arial" w:hAnsi="Arial" w:cs="Arial"/>
          <w:bCs/>
          <w:i/>
          <w:iCs/>
        </w:rPr>
      </w:pPr>
      <w:r>
        <w:rPr>
          <w:rFonts w:ascii="Arial" w:hAnsi="Arial" w:cs="Arial"/>
          <w:bCs/>
          <w:i/>
          <w:iCs/>
        </w:rPr>
        <w:t xml:space="preserve">ALAN Alters </w:t>
      </w:r>
      <w:r w:rsidR="008871C5">
        <w:rPr>
          <w:rFonts w:ascii="Arial" w:hAnsi="Arial" w:cs="Arial"/>
          <w:bCs/>
          <w:i/>
          <w:iCs/>
        </w:rPr>
        <w:t>Gene Expression</w:t>
      </w:r>
      <w:r>
        <w:rPr>
          <w:rFonts w:ascii="Arial" w:hAnsi="Arial" w:cs="Arial"/>
          <w:bCs/>
          <w:i/>
          <w:iCs/>
        </w:rPr>
        <w:t>, Especially in Social Birds</w:t>
      </w:r>
    </w:p>
    <w:p w14:paraId="3DDA5CA5" w14:textId="211DA6A3" w:rsidR="00A536F1" w:rsidRDefault="00AB57A1" w:rsidP="00254F73">
      <w:pPr>
        <w:spacing w:after="0" w:line="480" w:lineRule="auto"/>
        <w:ind w:firstLine="720"/>
        <w:rPr>
          <w:rFonts w:ascii="Arial" w:hAnsi="Arial" w:cs="Arial"/>
          <w:bCs/>
        </w:rPr>
      </w:pPr>
      <w:r>
        <w:rPr>
          <w:rFonts w:ascii="Arial" w:hAnsi="Arial" w:cs="Arial"/>
          <w:bCs/>
        </w:rPr>
        <w:t xml:space="preserve">To </w:t>
      </w:r>
      <w:del w:id="93" w:author="Cassandra K Hui" w:date="2024-10-28T15:54:00Z" w16du:dateUtc="2024-10-28T22:54:00Z">
        <w:r w:rsidDel="001A3B28">
          <w:rPr>
            <w:rFonts w:ascii="Arial" w:hAnsi="Arial" w:cs="Arial"/>
            <w:bCs/>
          </w:rPr>
          <w:delText>determine activity onset origin</w:delText>
        </w:r>
      </w:del>
      <w:ins w:id="94" w:author="Cassandra K Hui" w:date="2024-10-28T15:55:00Z" w16du:dateUtc="2024-10-28T22:55:00Z">
        <w:r w:rsidR="001A3B28">
          <w:rPr>
            <w:rFonts w:ascii="Arial" w:hAnsi="Arial" w:cs="Arial"/>
            <w:bCs/>
          </w:rPr>
          <w:t>assess</w:t>
        </w:r>
      </w:ins>
      <w:ins w:id="95" w:author="Cassandra K Hui" w:date="2024-10-28T15:54:00Z" w16du:dateUtc="2024-10-28T22:54:00Z">
        <w:r w:rsidR="001A3B28">
          <w:rPr>
            <w:rFonts w:ascii="Arial" w:hAnsi="Arial" w:cs="Arial"/>
            <w:bCs/>
          </w:rPr>
          <w:t xml:space="preserve"> whether changes in activity onset correlated with circad</w:t>
        </w:r>
      </w:ins>
      <w:ins w:id="96" w:author="Cassandra K Hui" w:date="2024-10-28T15:55:00Z" w16du:dateUtc="2024-10-28T22:55:00Z">
        <w:r w:rsidR="001A3B28">
          <w:rPr>
            <w:rFonts w:ascii="Arial" w:hAnsi="Arial" w:cs="Arial"/>
            <w:bCs/>
          </w:rPr>
          <w:t>ian gene expression</w:t>
        </w:r>
      </w:ins>
      <w:r>
        <w:rPr>
          <w:rFonts w:ascii="Arial" w:hAnsi="Arial" w:cs="Arial"/>
          <w:bCs/>
        </w:rPr>
        <w:t xml:space="preserve">, we analyzed core circadian genes in the hypothalamus and peripheral genes in the liver. </w:t>
      </w:r>
      <w:r w:rsidR="00BE065A">
        <w:rPr>
          <w:rFonts w:ascii="Arial" w:hAnsi="Arial" w:cs="Arial"/>
          <w:bCs/>
        </w:rPr>
        <w:t>We observed c</w:t>
      </w:r>
      <w:r w:rsidR="00257B23" w:rsidRPr="00257B23">
        <w:rPr>
          <w:rFonts w:ascii="Arial" w:hAnsi="Arial" w:cs="Arial"/>
          <w:bCs/>
        </w:rPr>
        <w:t>onsistent daily rhythms in the expression of circadian genes</w:t>
      </w:r>
      <w:r w:rsidR="00257B23">
        <w:rPr>
          <w:rFonts w:ascii="Arial" w:hAnsi="Arial" w:cs="Arial"/>
          <w:bCs/>
        </w:rPr>
        <w:t xml:space="preserve"> </w:t>
      </w:r>
      <w:r w:rsidR="00254F73">
        <w:rPr>
          <w:rFonts w:ascii="Arial" w:hAnsi="Arial" w:cs="Arial"/>
          <w:bCs/>
          <w:i/>
          <w:iCs/>
        </w:rPr>
        <w:t>c</w:t>
      </w:r>
      <w:r w:rsidR="0094674C">
        <w:rPr>
          <w:rFonts w:ascii="Arial" w:hAnsi="Arial" w:cs="Arial"/>
          <w:bCs/>
          <w:i/>
          <w:iCs/>
        </w:rPr>
        <w:t xml:space="preserve">ry1, </w:t>
      </w:r>
      <w:r w:rsidR="00254F73">
        <w:rPr>
          <w:rFonts w:ascii="Arial" w:hAnsi="Arial" w:cs="Arial"/>
          <w:bCs/>
          <w:i/>
          <w:iCs/>
        </w:rPr>
        <w:t>p</w:t>
      </w:r>
      <w:r w:rsidR="0094674C">
        <w:rPr>
          <w:rFonts w:ascii="Arial" w:hAnsi="Arial" w:cs="Arial"/>
          <w:bCs/>
          <w:i/>
          <w:iCs/>
        </w:rPr>
        <w:t xml:space="preserve">er2, </w:t>
      </w:r>
      <w:r w:rsidR="0094674C">
        <w:rPr>
          <w:rFonts w:ascii="Arial" w:hAnsi="Arial" w:cs="Arial"/>
          <w:bCs/>
        </w:rPr>
        <w:t xml:space="preserve">and </w:t>
      </w:r>
      <w:r w:rsidR="00254F73">
        <w:rPr>
          <w:rFonts w:ascii="Arial" w:hAnsi="Arial" w:cs="Arial"/>
          <w:bCs/>
          <w:i/>
          <w:iCs/>
        </w:rPr>
        <w:t>p</w:t>
      </w:r>
      <w:r w:rsidR="0094674C">
        <w:rPr>
          <w:rFonts w:ascii="Arial" w:hAnsi="Arial" w:cs="Arial"/>
          <w:bCs/>
          <w:i/>
          <w:iCs/>
        </w:rPr>
        <w:t>er3</w:t>
      </w:r>
      <w:r w:rsidR="0094674C">
        <w:rPr>
          <w:rFonts w:ascii="Arial" w:hAnsi="Arial" w:cs="Arial"/>
          <w:bCs/>
        </w:rPr>
        <w:t xml:space="preserve"> </w:t>
      </w:r>
      <w:r w:rsidR="00257B23">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sidR="00257B23">
        <w:rPr>
          <w:rFonts w:ascii="Arial" w:hAnsi="Arial" w:cs="Arial"/>
          <w:bCs/>
        </w:rPr>
        <w:t xml:space="preserve">across all </w:t>
      </w:r>
      <w:r w:rsidR="0094674C">
        <w:rPr>
          <w:rFonts w:ascii="Arial" w:hAnsi="Arial" w:cs="Arial"/>
          <w:bCs/>
        </w:rPr>
        <w:t>treatment</w:t>
      </w:r>
      <w:r w:rsidR="00257B23">
        <w:rPr>
          <w:rFonts w:ascii="Arial" w:hAnsi="Arial" w:cs="Arial"/>
          <w:bCs/>
        </w:rPr>
        <w:t>s</w:t>
      </w:r>
      <w:r w:rsidR="0094674C">
        <w:rPr>
          <w:rFonts w:ascii="Arial" w:hAnsi="Arial" w:cs="Arial"/>
          <w:bCs/>
        </w:rPr>
        <w:t xml:space="preserve"> (</w:t>
      </w:r>
      <w:ins w:id="97" w:author="Cassandra K Hui" w:date="2024-10-20T09:35:00Z" w16du:dateUtc="2024-10-20T16:35:00Z">
        <w:r w:rsidR="008B7E54">
          <w:rPr>
            <w:rFonts w:ascii="Arial" w:hAnsi="Arial" w:cs="Arial"/>
            <w:bCs/>
          </w:rPr>
          <w:t xml:space="preserve">statistical </w:t>
        </w:r>
      </w:ins>
      <w:ins w:id="98" w:author="Cassandra K Hui" w:date="2024-10-20T09:36:00Z" w16du:dateUtc="2024-10-20T16:36:00Z">
        <w:r w:rsidR="008B7E54">
          <w:rPr>
            <w:rFonts w:ascii="Arial" w:hAnsi="Arial" w:cs="Arial"/>
            <w:bCs/>
          </w:rPr>
          <w:t xml:space="preserve">significance for rhythmic expression: </w:t>
        </w:r>
      </w:ins>
      <w:r w:rsidR="0094674C">
        <w:rPr>
          <w:rFonts w:ascii="Arial" w:hAnsi="Arial" w:cs="Arial"/>
          <w:bCs/>
        </w:rPr>
        <w:lastRenderedPageBreak/>
        <w:t>all p-values &lt; 0.01</w:t>
      </w:r>
      <w:r w:rsidR="00421A76">
        <w:rPr>
          <w:rFonts w:ascii="Arial" w:hAnsi="Arial" w:cs="Arial"/>
          <w:bCs/>
        </w:rPr>
        <w:t xml:space="preserve">: Figure </w:t>
      </w:r>
      <w:r w:rsidR="00D532E6">
        <w:rPr>
          <w:rFonts w:ascii="Arial" w:hAnsi="Arial" w:cs="Arial"/>
          <w:bCs/>
        </w:rPr>
        <w:t>2</w:t>
      </w:r>
      <w:r w:rsidR="0047253F">
        <w:rPr>
          <w:rFonts w:ascii="Arial" w:hAnsi="Arial" w:cs="Arial"/>
          <w:bCs/>
        </w:rPr>
        <w:t xml:space="preserve">; </w:t>
      </w:r>
      <w:r w:rsidR="00EE38E3">
        <w:rPr>
          <w:rFonts w:ascii="Arial" w:hAnsi="Arial" w:cs="Arial"/>
          <w:bCs/>
        </w:rPr>
        <w:t>Figure S1)</w:t>
      </w:r>
      <w:r w:rsidR="0094674C">
        <w:rPr>
          <w:rFonts w:ascii="Arial" w:hAnsi="Arial" w:cs="Arial"/>
          <w:bCs/>
        </w:rPr>
        <w:t xml:space="preserve">. </w:t>
      </w:r>
      <w:r w:rsidR="00257B23">
        <w:rPr>
          <w:rFonts w:ascii="Arial" w:hAnsi="Arial" w:cs="Arial"/>
          <w:bCs/>
        </w:rPr>
        <w:t>In contrast,</w:t>
      </w:r>
      <w:r w:rsidR="0094674C">
        <w:rPr>
          <w:rFonts w:ascii="Arial" w:hAnsi="Arial" w:cs="Arial"/>
          <w:bCs/>
        </w:rPr>
        <w:t xml:space="preserve"> </w:t>
      </w:r>
      <w:r w:rsidR="00254F73">
        <w:rPr>
          <w:rFonts w:ascii="Arial" w:hAnsi="Arial" w:cs="Arial"/>
          <w:bCs/>
          <w:i/>
          <w:iCs/>
        </w:rPr>
        <w:t>b</w:t>
      </w:r>
      <w:r w:rsidR="0094674C">
        <w:rPr>
          <w:rFonts w:ascii="Arial" w:hAnsi="Arial" w:cs="Arial"/>
          <w:bCs/>
          <w:i/>
          <w:iCs/>
        </w:rPr>
        <w:t>mal1</w:t>
      </w:r>
      <w:r w:rsidR="0094674C">
        <w:rPr>
          <w:rFonts w:ascii="Arial" w:hAnsi="Arial" w:cs="Arial"/>
          <w:bCs/>
        </w:rPr>
        <w:t xml:space="preserve"> </w:t>
      </w:r>
      <w:r w:rsidR="00257B23">
        <w:rPr>
          <w:rFonts w:ascii="Arial" w:hAnsi="Arial" w:cs="Arial"/>
          <w:bCs/>
        </w:rPr>
        <w:t xml:space="preserve">expression </w:t>
      </w:r>
      <w:r w:rsidR="00257B23" w:rsidRPr="00257B23">
        <w:rPr>
          <w:rFonts w:ascii="Arial" w:hAnsi="Arial" w:cs="Arial"/>
          <w:bCs/>
        </w:rPr>
        <w:t xml:space="preserve">exhibited less pronounced rhythmicity, with variability observed across different conditions </w:t>
      </w:r>
      <w:r w:rsidR="0094674C">
        <w:rPr>
          <w:rFonts w:ascii="Arial" w:hAnsi="Arial" w:cs="Arial"/>
          <w:bCs/>
        </w:rPr>
        <w:t>(</w:t>
      </w:r>
      <w:ins w:id="99" w:author="Cassandra K Hui" w:date="2024-10-20T09:36:00Z" w16du:dateUtc="2024-10-20T16:36:00Z">
        <w:r w:rsidR="008B7E54">
          <w:rPr>
            <w:rFonts w:ascii="Arial" w:hAnsi="Arial" w:cs="Arial"/>
            <w:bCs/>
          </w:rPr>
          <w:t xml:space="preserve">statistical significance for rhythmic expression: </w:t>
        </w:r>
      </w:ins>
      <w:r w:rsidR="0094674C">
        <w:rPr>
          <w:rFonts w:ascii="Arial" w:hAnsi="Arial" w:cs="Arial"/>
          <w:bCs/>
        </w:rPr>
        <w:t>Isolated control: p = 0.08, Isolated ALAN: p = 0.01, Social control: p = 0.03, Social ALAN: p &lt; 0.01).</w:t>
      </w:r>
      <w:r w:rsidR="000B20A4">
        <w:rPr>
          <w:rFonts w:ascii="Arial" w:hAnsi="Arial" w:cs="Arial"/>
          <w:bCs/>
        </w:rPr>
        <w:t xml:space="preserve"> </w:t>
      </w:r>
      <w:r w:rsidR="00257B23" w:rsidRPr="00257B23">
        <w:rPr>
          <w:rFonts w:ascii="Arial" w:hAnsi="Arial" w:cs="Arial"/>
          <w:bCs/>
        </w:rPr>
        <w:t>No significant differences were found in the phase or amplitude of</w:t>
      </w:r>
      <w:r w:rsidR="00421A76">
        <w:rPr>
          <w:rFonts w:ascii="Arial" w:hAnsi="Arial" w:cs="Arial"/>
          <w:bCs/>
        </w:rPr>
        <w:t xml:space="preserve"> </w:t>
      </w:r>
      <w:r w:rsidR="00254F73">
        <w:rPr>
          <w:rFonts w:ascii="Arial" w:hAnsi="Arial" w:cs="Arial"/>
          <w:bCs/>
          <w:i/>
          <w:iCs/>
        </w:rPr>
        <w:t>c</w:t>
      </w:r>
      <w:r w:rsidR="00421A76">
        <w:rPr>
          <w:rFonts w:ascii="Arial" w:hAnsi="Arial" w:cs="Arial"/>
          <w:bCs/>
          <w:i/>
          <w:iCs/>
        </w:rPr>
        <w:t xml:space="preserve">ry1, </w:t>
      </w:r>
      <w:r w:rsidR="00254F73">
        <w:rPr>
          <w:rFonts w:ascii="Arial" w:hAnsi="Arial" w:cs="Arial"/>
          <w:bCs/>
          <w:i/>
          <w:iCs/>
        </w:rPr>
        <w:t>p</w:t>
      </w:r>
      <w:r w:rsidR="00421A76">
        <w:rPr>
          <w:rFonts w:ascii="Arial" w:hAnsi="Arial" w:cs="Arial"/>
          <w:bCs/>
          <w:i/>
          <w:iCs/>
        </w:rPr>
        <w:t xml:space="preserve">er2, </w:t>
      </w:r>
      <w:r w:rsidR="00421A76">
        <w:rPr>
          <w:rFonts w:ascii="Arial" w:hAnsi="Arial" w:cs="Arial"/>
          <w:bCs/>
        </w:rPr>
        <w:t xml:space="preserve">and </w:t>
      </w:r>
      <w:r w:rsidR="00254F73">
        <w:rPr>
          <w:rFonts w:ascii="Arial" w:hAnsi="Arial" w:cs="Arial"/>
          <w:bCs/>
          <w:i/>
          <w:iCs/>
        </w:rPr>
        <w:t>p</w:t>
      </w:r>
      <w:r w:rsidR="00421A76">
        <w:rPr>
          <w:rFonts w:ascii="Arial" w:hAnsi="Arial" w:cs="Arial"/>
          <w:bCs/>
          <w:i/>
          <w:iCs/>
        </w:rPr>
        <w:t>er3</w:t>
      </w:r>
      <w:r w:rsidR="00421A76">
        <w:rPr>
          <w:rFonts w:ascii="Arial" w:hAnsi="Arial" w:cs="Arial"/>
          <w:bCs/>
        </w:rPr>
        <w:t xml:space="preserve"> </w:t>
      </w:r>
      <w:r w:rsidR="00257B23">
        <w:rPr>
          <w:rFonts w:ascii="Arial" w:hAnsi="Arial" w:cs="Arial"/>
          <w:bCs/>
        </w:rPr>
        <w:t>e</w:t>
      </w:r>
      <w:r w:rsidR="00257B23" w:rsidRPr="00257B23">
        <w:rPr>
          <w:rFonts w:ascii="Arial" w:hAnsi="Arial" w:cs="Arial"/>
          <w:bCs/>
        </w:rPr>
        <w:t>xpressions between control and ALAN-exposed groups</w:t>
      </w:r>
      <w:r w:rsidR="0047253F">
        <w:rPr>
          <w:rFonts w:ascii="Arial" w:hAnsi="Arial" w:cs="Arial"/>
          <w:bCs/>
        </w:rPr>
        <w:t xml:space="preserve"> (</w:t>
      </w:r>
      <w:r w:rsidR="00EE38E3">
        <w:rPr>
          <w:rFonts w:ascii="Arial" w:hAnsi="Arial" w:cs="Arial"/>
          <w:bCs/>
        </w:rPr>
        <w:t>Table</w:t>
      </w:r>
      <w:r w:rsidR="0047253F">
        <w:rPr>
          <w:rFonts w:ascii="Arial" w:hAnsi="Arial" w:cs="Arial"/>
          <w:bCs/>
        </w:rPr>
        <w:t xml:space="preserve"> S</w:t>
      </w:r>
      <w:r w:rsidR="00EE38E3">
        <w:rPr>
          <w:rFonts w:ascii="Arial" w:hAnsi="Arial" w:cs="Arial"/>
          <w:bCs/>
        </w:rPr>
        <w:t>2</w:t>
      </w:r>
      <w:r w:rsidR="0047253F">
        <w:rPr>
          <w:rFonts w:ascii="Arial" w:hAnsi="Arial" w:cs="Arial"/>
          <w:bCs/>
        </w:rPr>
        <w:t>)</w:t>
      </w:r>
      <w:r w:rsidR="00421A76">
        <w:rPr>
          <w:rFonts w:ascii="Arial" w:hAnsi="Arial" w:cs="Arial"/>
          <w:bCs/>
        </w:rPr>
        <w:t xml:space="preserve">. </w:t>
      </w:r>
      <w:r w:rsidR="00BE065A">
        <w:rPr>
          <w:rFonts w:ascii="Arial" w:hAnsi="Arial" w:cs="Arial"/>
          <w:bCs/>
        </w:rPr>
        <w:t>We identified a</w:t>
      </w:r>
      <w:r w:rsidR="00774513">
        <w:rPr>
          <w:rFonts w:ascii="Arial" w:hAnsi="Arial" w:cs="Arial"/>
          <w:bCs/>
        </w:rPr>
        <w:t xml:space="preserve"> significant </w:t>
      </w:r>
      <w:r w:rsidR="00257B23">
        <w:rPr>
          <w:rFonts w:ascii="Arial" w:hAnsi="Arial" w:cs="Arial"/>
          <w:bCs/>
        </w:rPr>
        <w:t>phase shift</w:t>
      </w:r>
      <w:r w:rsidR="00774513">
        <w:rPr>
          <w:rFonts w:ascii="Arial" w:hAnsi="Arial" w:cs="Arial"/>
          <w:bCs/>
        </w:rPr>
        <w:t xml:space="preserve"> </w:t>
      </w:r>
      <w:r w:rsidR="00257B23">
        <w:rPr>
          <w:rFonts w:ascii="Arial" w:hAnsi="Arial" w:cs="Arial"/>
          <w:bCs/>
        </w:rPr>
        <w:t>in</w:t>
      </w:r>
      <w:r w:rsidR="00774513">
        <w:rPr>
          <w:rFonts w:ascii="Arial" w:hAnsi="Arial" w:cs="Arial"/>
          <w:bCs/>
        </w:rPr>
        <w:t xml:space="preserve"> </w:t>
      </w:r>
      <w:r w:rsidR="00254F73">
        <w:rPr>
          <w:rFonts w:ascii="Arial" w:hAnsi="Arial" w:cs="Arial"/>
          <w:bCs/>
          <w:i/>
          <w:iCs/>
        </w:rPr>
        <w:t>b</w:t>
      </w:r>
      <w:r w:rsidR="00421A76">
        <w:rPr>
          <w:rFonts w:ascii="Arial" w:hAnsi="Arial" w:cs="Arial"/>
          <w:bCs/>
          <w:i/>
          <w:iCs/>
        </w:rPr>
        <w:t>mal1</w:t>
      </w:r>
      <w:r w:rsidR="00421A76">
        <w:rPr>
          <w:rFonts w:ascii="Arial" w:hAnsi="Arial" w:cs="Arial"/>
          <w:bCs/>
        </w:rPr>
        <w:t xml:space="preserve"> expression</w:t>
      </w:r>
      <w:r w:rsidR="00774513">
        <w:rPr>
          <w:rFonts w:ascii="Arial" w:hAnsi="Arial" w:cs="Arial"/>
          <w:bCs/>
        </w:rPr>
        <w:t xml:space="preserve"> </w:t>
      </w:r>
      <w:r w:rsidR="00257B23" w:rsidRPr="00257B23">
        <w:rPr>
          <w:rFonts w:ascii="Arial" w:hAnsi="Arial" w:cs="Arial"/>
          <w:bCs/>
        </w:rPr>
        <w:t>among social ALAN birds compared to their social controls (p &lt; 0.01)</w:t>
      </w:r>
      <w:r w:rsidR="00257B23">
        <w:rPr>
          <w:rFonts w:ascii="Arial" w:hAnsi="Arial" w:cs="Arial"/>
          <w:bCs/>
        </w:rPr>
        <w:t xml:space="preserve"> and not</w:t>
      </w:r>
      <w:r w:rsidR="00257B23" w:rsidRPr="00257B23">
        <w:rPr>
          <w:rFonts w:ascii="Arial" w:hAnsi="Arial" w:cs="Arial"/>
          <w:bCs/>
        </w:rPr>
        <w:t xml:space="preserve"> in isolated conditions (p = 0.77).</w:t>
      </w:r>
      <w:r w:rsidR="00257B23">
        <w:rPr>
          <w:rFonts w:ascii="Arial" w:hAnsi="Arial" w:cs="Arial"/>
          <w:bCs/>
        </w:rPr>
        <w:t xml:space="preserve"> </w:t>
      </w:r>
      <w:r w:rsidR="0076345C">
        <w:rPr>
          <w:rFonts w:ascii="Arial" w:hAnsi="Arial" w:cs="Arial"/>
          <w:bCs/>
          <w:i/>
          <w:iCs/>
        </w:rPr>
        <w:t>B</w:t>
      </w:r>
      <w:r w:rsidR="00421A76">
        <w:rPr>
          <w:rFonts w:ascii="Arial" w:hAnsi="Arial" w:cs="Arial"/>
          <w:bCs/>
          <w:i/>
          <w:iCs/>
        </w:rPr>
        <w:t>mal1</w:t>
      </w:r>
      <w:r w:rsidR="00421A76">
        <w:rPr>
          <w:rFonts w:ascii="Arial" w:hAnsi="Arial" w:cs="Arial"/>
          <w:bCs/>
        </w:rPr>
        <w:t xml:space="preserve"> </w:t>
      </w:r>
      <w:r w:rsidR="00257B23">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sidR="00257B23">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xml:space="preserve">; Figure </w:t>
      </w:r>
      <w:r w:rsidR="00EE38E3">
        <w:rPr>
          <w:rFonts w:ascii="Arial" w:hAnsi="Arial" w:cs="Arial"/>
          <w:bCs/>
        </w:rPr>
        <w:t>2</w:t>
      </w:r>
      <w:r w:rsidR="00CB7750">
        <w:rPr>
          <w:rFonts w:ascii="Arial" w:hAnsi="Arial" w:cs="Arial"/>
          <w:bCs/>
        </w:rPr>
        <w:t>)</w:t>
      </w:r>
      <w:r w:rsidR="00421A76">
        <w:rPr>
          <w:rFonts w:ascii="Arial" w:hAnsi="Arial" w:cs="Arial"/>
          <w:bCs/>
        </w:rPr>
        <w:t xml:space="preserve"> that </w:t>
      </w:r>
      <w:r w:rsidR="00257B23">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sidR="00257B23">
        <w:rPr>
          <w:rFonts w:ascii="Arial" w:hAnsi="Arial" w:cs="Arial"/>
          <w:bCs/>
        </w:rPr>
        <w:t>However, regardless of social condition</w:t>
      </w:r>
      <w:r w:rsidR="00D97928">
        <w:rPr>
          <w:rFonts w:ascii="Arial" w:hAnsi="Arial" w:cs="Arial"/>
          <w:bCs/>
        </w:rPr>
        <w:t>,</w:t>
      </w:r>
      <w:r w:rsidR="00257B23">
        <w:rPr>
          <w:rFonts w:ascii="Arial" w:hAnsi="Arial" w:cs="Arial"/>
          <w:bCs/>
        </w:rPr>
        <w:t xml:space="preserve"> </w:t>
      </w:r>
      <w:r w:rsidR="00254F73">
        <w:rPr>
          <w:rFonts w:ascii="Arial" w:hAnsi="Arial" w:cs="Arial"/>
          <w:bCs/>
          <w:i/>
          <w:iCs/>
        </w:rPr>
        <w:t>p</w:t>
      </w:r>
      <w:r w:rsidR="00257B23">
        <w:rPr>
          <w:rFonts w:ascii="Arial" w:hAnsi="Arial" w:cs="Arial"/>
          <w:bCs/>
          <w:i/>
          <w:iCs/>
        </w:rPr>
        <w:t xml:space="preserve">er3 </w:t>
      </w:r>
      <w:r w:rsidR="00257B23">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02BC673C" w14:textId="7D508164" w:rsidR="004861BE" w:rsidRDefault="009B0D5F" w:rsidP="000551CC">
      <w:pPr>
        <w:spacing w:after="0" w:line="480" w:lineRule="auto"/>
        <w:ind w:firstLine="720"/>
        <w:rPr>
          <w:rFonts w:ascii="Arial" w:hAnsi="Arial" w:cs="Arial"/>
          <w:bCs/>
        </w:rPr>
      </w:pPr>
      <w:r>
        <w:rPr>
          <w:rFonts w:ascii="Arial" w:hAnsi="Arial" w:cs="Arial"/>
          <w:bCs/>
        </w:rPr>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254F73">
        <w:rPr>
          <w:rFonts w:ascii="Arial" w:hAnsi="Arial" w:cs="Arial"/>
          <w:bCs/>
          <w:i/>
          <w:iCs/>
        </w:rPr>
        <w:t>b</w:t>
      </w:r>
      <w:r w:rsidR="00581A5F">
        <w:rPr>
          <w:rFonts w:ascii="Arial" w:hAnsi="Arial" w:cs="Arial"/>
          <w:bCs/>
          <w:i/>
          <w:iCs/>
        </w:rPr>
        <w:t>mal1,</w:t>
      </w:r>
      <w:r w:rsidR="00970DAC">
        <w:rPr>
          <w:rFonts w:ascii="Arial" w:hAnsi="Arial" w:cs="Arial"/>
          <w:bCs/>
          <w:i/>
          <w:iCs/>
        </w:rPr>
        <w:t xml:space="preserve"> </w:t>
      </w:r>
      <w:r w:rsidR="00254F73">
        <w:rPr>
          <w:rFonts w:ascii="Arial" w:hAnsi="Arial" w:cs="Arial"/>
          <w:bCs/>
          <w:i/>
          <w:iCs/>
        </w:rPr>
        <w:t>c</w:t>
      </w:r>
      <w:r w:rsidR="00970DAC">
        <w:rPr>
          <w:rFonts w:ascii="Arial" w:hAnsi="Arial" w:cs="Arial"/>
          <w:bCs/>
          <w:i/>
          <w:iCs/>
        </w:rPr>
        <w:t xml:space="preserve">ry1, </w:t>
      </w:r>
      <w:r w:rsidR="00254F73">
        <w:rPr>
          <w:rFonts w:ascii="Arial" w:hAnsi="Arial" w:cs="Arial"/>
          <w:bCs/>
          <w:i/>
          <w:iCs/>
        </w:rPr>
        <w:t>p</w:t>
      </w:r>
      <w:r w:rsidR="00970DAC">
        <w:rPr>
          <w:rFonts w:ascii="Arial" w:hAnsi="Arial" w:cs="Arial"/>
          <w:bCs/>
          <w:i/>
          <w:iCs/>
        </w:rPr>
        <w:t xml:space="preserve">er2, </w:t>
      </w:r>
      <w:r w:rsidR="00970DAC">
        <w:rPr>
          <w:rFonts w:ascii="Arial" w:hAnsi="Arial" w:cs="Arial"/>
          <w:bCs/>
        </w:rPr>
        <w:t xml:space="preserve">and </w:t>
      </w:r>
      <w:r w:rsidR="00254F73">
        <w:rPr>
          <w:rFonts w:ascii="Arial" w:hAnsi="Arial" w:cs="Arial"/>
          <w:bCs/>
          <w:i/>
          <w:iCs/>
        </w:rPr>
        <w:t>p</w:t>
      </w:r>
      <w:r w:rsidR="00970DAC">
        <w:rPr>
          <w:rFonts w:ascii="Arial" w:hAnsi="Arial" w:cs="Arial"/>
          <w:bCs/>
          <w:i/>
          <w:iCs/>
        </w:rPr>
        <w:t>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w:t>
      </w:r>
      <w:r w:rsidRPr="009B0D5F">
        <w:rPr>
          <w:rFonts w:ascii="Arial" w:hAnsi="Arial" w:cs="Arial"/>
          <w:bCs/>
        </w:rPr>
        <w:t>Comparisons of phase and amplitude between control groups and those exposed to ALAN showed no significant differences for</w:t>
      </w:r>
      <w:r w:rsidR="00970DAC">
        <w:rPr>
          <w:rFonts w:ascii="Arial" w:hAnsi="Arial" w:cs="Arial"/>
          <w:bCs/>
        </w:rPr>
        <w:t xml:space="preserve"> </w:t>
      </w:r>
      <w:r w:rsidR="00524D7D">
        <w:rPr>
          <w:rFonts w:ascii="Arial" w:hAnsi="Arial" w:cs="Arial"/>
          <w:bCs/>
          <w:i/>
          <w:iCs/>
        </w:rPr>
        <w:t>b</w:t>
      </w:r>
      <w:r w:rsidR="00581A5F">
        <w:rPr>
          <w:rFonts w:ascii="Arial" w:hAnsi="Arial" w:cs="Arial"/>
          <w:bCs/>
          <w:i/>
          <w:iCs/>
        </w:rPr>
        <w:t xml:space="preserve">mal1, </w:t>
      </w:r>
      <w:r w:rsidR="00524D7D">
        <w:rPr>
          <w:rFonts w:ascii="Arial" w:hAnsi="Arial" w:cs="Arial"/>
          <w:bCs/>
          <w:i/>
          <w:iCs/>
        </w:rPr>
        <w:t>c</w:t>
      </w:r>
      <w:r w:rsidR="00970DAC">
        <w:rPr>
          <w:rFonts w:ascii="Arial" w:hAnsi="Arial" w:cs="Arial"/>
          <w:bCs/>
          <w:i/>
          <w:iCs/>
        </w:rPr>
        <w:t xml:space="preserve">ry1, </w:t>
      </w:r>
      <w:r w:rsidR="00970DAC">
        <w:rPr>
          <w:rFonts w:ascii="Arial" w:hAnsi="Arial" w:cs="Arial"/>
          <w:bCs/>
        </w:rPr>
        <w:t xml:space="preserve">and </w:t>
      </w:r>
      <w:r w:rsidR="00524D7D">
        <w:rPr>
          <w:rFonts w:ascii="Arial" w:hAnsi="Arial" w:cs="Arial"/>
          <w:bCs/>
          <w:i/>
          <w:iCs/>
        </w:rPr>
        <w:t>p</w:t>
      </w:r>
      <w:r w:rsidR="00970DAC">
        <w:rPr>
          <w:rFonts w:ascii="Arial" w:hAnsi="Arial" w:cs="Arial"/>
          <w:bCs/>
          <w:i/>
          <w:iCs/>
        </w:rPr>
        <w:t>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sidR="00BE065A">
        <w:rPr>
          <w:rFonts w:ascii="Arial" w:hAnsi="Arial" w:cs="Arial"/>
          <w:bCs/>
        </w:rPr>
        <w:t>However</w:t>
      </w:r>
      <w:r>
        <w:rPr>
          <w:rFonts w:ascii="Arial" w:hAnsi="Arial" w:cs="Arial"/>
          <w:bCs/>
        </w:rPr>
        <w:t xml:space="preserve">, the amplitude of </w:t>
      </w:r>
      <w:r w:rsidR="00524D7D">
        <w:rPr>
          <w:rFonts w:ascii="Arial" w:hAnsi="Arial" w:cs="Arial"/>
          <w:bCs/>
          <w:i/>
          <w:iCs/>
        </w:rPr>
        <w:t>p</w:t>
      </w:r>
      <w:r w:rsidR="00581A5F">
        <w:rPr>
          <w:rFonts w:ascii="Arial" w:hAnsi="Arial" w:cs="Arial"/>
          <w:bCs/>
          <w:i/>
          <w:iCs/>
        </w:rPr>
        <w:t>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 </w:t>
      </w:r>
      <w:r w:rsidR="0054296F">
        <w:rPr>
          <w:rFonts w:ascii="Arial" w:hAnsi="Arial" w:cs="Arial"/>
          <w:bCs/>
        </w:rPr>
        <w:t>exposed to ALAN</w:t>
      </w:r>
      <w:r w:rsidR="00BE065A">
        <w:rPr>
          <w:rFonts w:ascii="Arial" w:hAnsi="Arial" w:cs="Arial"/>
          <w:bCs/>
        </w:rPr>
        <w:t xml:space="preserve"> and controls</w:t>
      </w:r>
      <w:ins w:id="100" w:author="Cassandra K Hui" w:date="2024-10-20T09:44:00Z" w16du:dateUtc="2024-10-20T16:44:00Z">
        <w:r w:rsidR="008B7E54">
          <w:rPr>
            <w:rFonts w:ascii="Arial" w:hAnsi="Arial" w:cs="Arial"/>
            <w:bCs/>
          </w:rPr>
          <w:t xml:space="preserve"> (t-test </w:t>
        </w:r>
      </w:ins>
      <w:ins w:id="101" w:author="Cassandra K Hui" w:date="2024-10-28T16:00:00Z" w16du:dateUtc="2024-10-28T23:00:00Z">
        <w:r w:rsidR="000746DE">
          <w:rPr>
            <w:rFonts w:ascii="Arial" w:hAnsi="Arial" w:cs="Arial"/>
            <w:bCs/>
          </w:rPr>
          <w:t>comparisons</w:t>
        </w:r>
      </w:ins>
      <w:ins w:id="102" w:author="Cassandra K Hui" w:date="2024-10-20T09:44:00Z" w16du:dateUtc="2024-10-20T16:44:00Z">
        <w:r w:rsidR="008B7E54">
          <w:rPr>
            <w:rFonts w:ascii="Arial" w:hAnsi="Arial" w:cs="Arial"/>
            <w:bCs/>
          </w:rPr>
          <w:t>)</w:t>
        </w:r>
      </w:ins>
      <w:r w:rsidR="0054296F">
        <w:rPr>
          <w:rFonts w:ascii="Arial" w:hAnsi="Arial" w:cs="Arial"/>
          <w:bCs/>
        </w:rPr>
        <w:t xml:space="preserve">. However, </w:t>
      </w:r>
      <w:r>
        <w:rPr>
          <w:rFonts w:ascii="Arial" w:hAnsi="Arial" w:cs="Arial"/>
          <w:bCs/>
        </w:rPr>
        <w:t>ALAN exposure</w:t>
      </w:r>
      <w:r w:rsidR="0054296F">
        <w:rPr>
          <w:rFonts w:ascii="Arial" w:hAnsi="Arial" w:cs="Arial"/>
          <w:bCs/>
        </w:rPr>
        <w:t xml:space="preserve"> significantly decreased </w:t>
      </w:r>
      <w:r w:rsidR="00524D7D">
        <w:rPr>
          <w:rFonts w:ascii="Arial" w:hAnsi="Arial" w:cs="Arial"/>
          <w:bCs/>
          <w:i/>
          <w:iCs/>
        </w:rPr>
        <w:t>b</w:t>
      </w:r>
      <w:r w:rsidR="0054296F">
        <w:rPr>
          <w:rFonts w:ascii="Arial" w:hAnsi="Arial" w:cs="Arial"/>
          <w:bCs/>
          <w:i/>
          <w:iCs/>
        </w:rPr>
        <w:t>mal1</w:t>
      </w:r>
      <w:r w:rsidR="0054296F">
        <w:rPr>
          <w:rFonts w:ascii="Arial" w:hAnsi="Arial" w:cs="Arial"/>
          <w:bCs/>
        </w:rPr>
        <w:t xml:space="preserve"> expression at ZT 13 (t = -2.60, p = 0.03) and </w:t>
      </w:r>
      <w:r w:rsidR="00524D7D">
        <w:rPr>
          <w:rFonts w:ascii="Arial" w:hAnsi="Arial" w:cs="Arial"/>
          <w:bCs/>
          <w:i/>
          <w:iCs/>
        </w:rPr>
        <w:t>p</w:t>
      </w:r>
      <w:r w:rsidR="0054296F">
        <w:rPr>
          <w:rFonts w:ascii="Arial" w:hAnsi="Arial" w:cs="Arial"/>
          <w:bCs/>
          <w:i/>
          <w:iCs/>
        </w:rPr>
        <w:t>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1BDA33C6" w:rsidR="004D59EC" w:rsidRDefault="001E76C8" w:rsidP="000551CC">
      <w:pPr>
        <w:spacing w:after="0" w:line="480" w:lineRule="auto"/>
        <w:ind w:firstLine="720"/>
        <w:rPr>
          <w:rFonts w:ascii="Arial" w:hAnsi="Arial" w:cs="Arial"/>
          <w:bCs/>
        </w:rPr>
      </w:pPr>
      <w:r>
        <w:rPr>
          <w:rFonts w:ascii="Arial" w:hAnsi="Arial" w:cs="Arial"/>
          <w:bCs/>
        </w:rPr>
        <w:t>We conducted a correlation matrix analysis</w:t>
      </w:r>
      <w:r w:rsidR="00D97928">
        <w:rPr>
          <w:rFonts w:ascii="Arial" w:hAnsi="Arial" w:cs="Arial"/>
          <w:bCs/>
        </w:rPr>
        <w:t xml:space="preserve"> at ZT 1 and 13 (</w:t>
      </w:r>
      <w:r w:rsidR="0076345C">
        <w:rPr>
          <w:rFonts w:ascii="Arial" w:hAnsi="Arial" w:cs="Arial"/>
          <w:bCs/>
        </w:rPr>
        <w:t xml:space="preserve">closest </w:t>
      </w:r>
      <w:r w:rsidR="00D97928">
        <w:rPr>
          <w:rFonts w:ascii="Arial" w:hAnsi="Arial" w:cs="Arial"/>
          <w:bCs/>
        </w:rPr>
        <w:t xml:space="preserve">to activity onset and offset) </w:t>
      </w:r>
      <w:r w:rsidR="00B94E32" w:rsidRPr="00B94E32">
        <w:rPr>
          <w:rFonts w:ascii="Arial" w:hAnsi="Arial" w:cs="Arial"/>
          <w:bCs/>
        </w:rPr>
        <w:t xml:space="preserve">to examine the </w:t>
      </w:r>
      <w:r w:rsidR="00AB57A1">
        <w:rPr>
          <w:rFonts w:ascii="Arial" w:hAnsi="Arial" w:cs="Arial"/>
          <w:bCs/>
        </w:rPr>
        <w:t>organization</w:t>
      </w:r>
      <w:r w:rsidR="00B94E32" w:rsidRPr="00B94E32">
        <w:rPr>
          <w:rFonts w:ascii="Arial" w:hAnsi="Arial" w:cs="Arial"/>
          <w:bCs/>
        </w:rPr>
        <w:t xml:space="preserve"> between gene expression levels in the hypothalamus and liver among birds subjected to ALAN exposure</w:t>
      </w:r>
      <w:r w:rsidR="00D97928">
        <w:rPr>
          <w:rFonts w:ascii="Arial" w:hAnsi="Arial" w:cs="Arial"/>
          <w:bCs/>
        </w:rPr>
        <w:t>.</w:t>
      </w:r>
      <w:r w:rsidR="00AB57A1">
        <w:rPr>
          <w:rFonts w:ascii="Arial" w:hAnsi="Arial" w:cs="Arial"/>
          <w:bCs/>
        </w:rPr>
        <w:t xml:space="preserve"> </w:t>
      </w:r>
      <w:r w:rsidR="00D97928">
        <w:rPr>
          <w:rFonts w:ascii="Arial" w:hAnsi="Arial" w:cs="Arial"/>
          <w:bCs/>
        </w:rPr>
        <w:t>There is a reorganization of the correlation between the hypothalamus and liver</w:t>
      </w:r>
      <w:r w:rsidR="00AB57A1">
        <w:rPr>
          <w:rFonts w:ascii="Arial" w:hAnsi="Arial" w:cs="Arial"/>
          <w:bCs/>
        </w:rPr>
        <w:t xml:space="preserve"> between isolated and social birds exposed to ALAN</w:t>
      </w:r>
      <w:r w:rsidR="00B94E32" w:rsidRPr="00B94E32">
        <w:rPr>
          <w:rFonts w:ascii="Arial" w:hAnsi="Arial" w:cs="Arial"/>
          <w:bCs/>
        </w:rPr>
        <w:t>.</w:t>
      </w:r>
      <w:r w:rsidR="00AB57A1">
        <w:rPr>
          <w:rFonts w:ascii="Arial" w:hAnsi="Arial" w:cs="Arial"/>
          <w:bCs/>
        </w:rPr>
        <w:t xml:space="preserve"> In the </w:t>
      </w:r>
      <w:r w:rsidR="00AB57A1">
        <w:rPr>
          <w:rFonts w:ascii="Arial" w:hAnsi="Arial" w:cs="Arial"/>
          <w:bCs/>
        </w:rPr>
        <w:lastRenderedPageBreak/>
        <w:t>early night (ZT 13)</w:t>
      </w:r>
      <w:r w:rsidR="0047253F">
        <w:rPr>
          <w:rFonts w:ascii="Arial" w:hAnsi="Arial" w:cs="Arial"/>
          <w:bCs/>
        </w:rPr>
        <w:t>,</w:t>
      </w:r>
      <w:r w:rsidR="00AB57A1">
        <w:rPr>
          <w:rFonts w:ascii="Arial" w:hAnsi="Arial" w:cs="Arial"/>
          <w:bCs/>
        </w:rPr>
        <w:t xml:space="preserve"> we see a stronger desynchronization of hypothalamic and liver gene expression in the socially housed birds</w:t>
      </w:r>
      <w:r w:rsidR="00D97928">
        <w:rPr>
          <w:rFonts w:ascii="Arial" w:hAnsi="Arial" w:cs="Arial"/>
          <w:bCs/>
        </w:rPr>
        <w:t xml:space="preserve"> (Figure 3A)</w:t>
      </w:r>
      <w:r w:rsidR="00AB57A1">
        <w:rPr>
          <w:rFonts w:ascii="Arial" w:hAnsi="Arial" w:cs="Arial"/>
          <w:bCs/>
        </w:rPr>
        <w:t xml:space="preserve">. </w:t>
      </w:r>
    </w:p>
    <w:p w14:paraId="171F0BD5" w14:textId="0AFE68E5" w:rsidR="00AB57A1" w:rsidRPr="008871C5" w:rsidRDefault="0076345C" w:rsidP="00AB57A1">
      <w:pPr>
        <w:spacing w:after="0" w:line="480" w:lineRule="auto"/>
        <w:ind w:firstLine="720"/>
        <w:rPr>
          <w:rFonts w:ascii="Arial" w:hAnsi="Arial" w:cs="Arial"/>
          <w:bCs/>
        </w:rPr>
      </w:pPr>
      <w:r>
        <w:rPr>
          <w:rFonts w:ascii="Arial" w:hAnsi="Arial" w:cs="Arial"/>
          <w:bCs/>
        </w:rPr>
        <w:t>Lastly</w:t>
      </w:r>
      <w:r w:rsidR="00AB57A1">
        <w:rPr>
          <w:rFonts w:ascii="Arial" w:hAnsi="Arial" w:cs="Arial"/>
          <w:bCs/>
        </w:rPr>
        <w:t>, we found that hypothalamic circadian genes (</w:t>
      </w:r>
      <w:r w:rsidR="00EB2A3E">
        <w:rPr>
          <w:rFonts w:ascii="Arial" w:hAnsi="Arial" w:cs="Arial"/>
          <w:bCs/>
          <w:i/>
          <w:iCs/>
        </w:rPr>
        <w:t>b</w:t>
      </w:r>
      <w:r w:rsidR="00AB57A1">
        <w:rPr>
          <w:rFonts w:ascii="Arial" w:hAnsi="Arial" w:cs="Arial"/>
          <w:bCs/>
          <w:i/>
          <w:iCs/>
        </w:rPr>
        <w:t xml:space="preserve">mal1, </w:t>
      </w:r>
      <w:r w:rsidR="00EB2A3E">
        <w:rPr>
          <w:rFonts w:ascii="Arial" w:hAnsi="Arial" w:cs="Arial"/>
          <w:bCs/>
          <w:i/>
          <w:iCs/>
        </w:rPr>
        <w:t>c</w:t>
      </w:r>
      <w:r w:rsidR="00AB57A1">
        <w:rPr>
          <w:rFonts w:ascii="Arial" w:hAnsi="Arial" w:cs="Arial"/>
          <w:bCs/>
          <w:i/>
          <w:iCs/>
        </w:rPr>
        <w:t xml:space="preserve">ry1, </w:t>
      </w:r>
      <w:r w:rsidR="00AB57A1">
        <w:rPr>
          <w:rFonts w:ascii="Arial" w:hAnsi="Arial" w:cs="Arial"/>
          <w:bCs/>
        </w:rPr>
        <w:t>and</w:t>
      </w:r>
      <w:r w:rsidR="00AB57A1">
        <w:rPr>
          <w:rFonts w:ascii="Arial" w:hAnsi="Arial" w:cs="Arial"/>
          <w:bCs/>
          <w:i/>
          <w:iCs/>
        </w:rPr>
        <w:t xml:space="preserve"> </w:t>
      </w:r>
      <w:r w:rsidR="00EB2A3E">
        <w:rPr>
          <w:rFonts w:ascii="Arial" w:hAnsi="Arial" w:cs="Arial"/>
          <w:bCs/>
          <w:i/>
          <w:iCs/>
        </w:rPr>
        <w:t>p</w:t>
      </w:r>
      <w:r w:rsidR="00AB57A1">
        <w:rPr>
          <w:rFonts w:ascii="Arial" w:hAnsi="Arial" w:cs="Arial"/>
          <w:bCs/>
          <w:i/>
          <w:iCs/>
        </w:rPr>
        <w:t>er2</w:t>
      </w:r>
      <w:r w:rsidR="00AB57A1">
        <w:rPr>
          <w:rFonts w:ascii="Arial" w:hAnsi="Arial" w:cs="Arial"/>
          <w:bCs/>
        </w:rPr>
        <w:t xml:space="preserve">) expressed early in the morning (ZT 1) strongly predict (Figure </w:t>
      </w:r>
      <w:r w:rsidR="008A7BF6">
        <w:rPr>
          <w:rFonts w:ascii="Arial" w:hAnsi="Arial" w:cs="Arial"/>
          <w:bCs/>
        </w:rPr>
        <w:t>3B</w:t>
      </w:r>
      <w:r w:rsidR="00AB57A1">
        <w:rPr>
          <w:rFonts w:ascii="Arial" w:hAnsi="Arial" w:cs="Arial"/>
          <w:bCs/>
        </w:rPr>
        <w:t xml:space="preserve">; all p &lt; 0.01) activity onset of the last experimental day under ALAN. Control birds maintained an onset close to time 0, so it was unnecessary to include them in the analyses. </w:t>
      </w:r>
    </w:p>
    <w:p w14:paraId="5469CF53" w14:textId="77777777" w:rsidR="00AB57A1" w:rsidRDefault="00AB57A1" w:rsidP="000551CC">
      <w:pPr>
        <w:spacing w:after="0" w:line="480" w:lineRule="auto"/>
        <w:ind w:firstLine="720"/>
        <w:rPr>
          <w:rFonts w:ascii="Arial" w:hAnsi="Arial" w:cs="Arial"/>
          <w:bCs/>
        </w:rPr>
      </w:pPr>
    </w:p>
    <w:p w14:paraId="060B02F5" w14:textId="2C23140B" w:rsidR="00527948" w:rsidRDefault="00527948" w:rsidP="00527948">
      <w:pPr>
        <w:pStyle w:val="NormalWeb"/>
      </w:pPr>
      <w:r>
        <w:rPr>
          <w:noProof/>
        </w:rPr>
        <w:drawing>
          <wp:inline distT="0" distB="0" distL="0" distR="0" wp14:anchorId="03CA617F" wp14:editId="4EF1C518">
            <wp:extent cx="5943600" cy="3343275"/>
            <wp:effectExtent l="0" t="0" r="0" b="9525"/>
            <wp:docPr id="123309707" name="Picture 2"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707" name="Picture 2" descr="A diagram of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8E0A4E" w14:textId="477075BC" w:rsidR="006A5784" w:rsidRDefault="00BD104D" w:rsidP="006A5784">
      <w:pPr>
        <w:spacing w:after="0" w:line="480" w:lineRule="auto"/>
        <w:rPr>
          <w:rFonts w:ascii="Arial" w:hAnsi="Arial" w:cs="Arial"/>
          <w:bCs/>
          <w:noProof/>
        </w:rPr>
      </w:pPr>
      <w:r>
        <w:rPr>
          <w:rFonts w:ascii="Arial" w:hAnsi="Arial" w:cs="Arial"/>
          <w:b/>
          <w:noProof/>
        </w:rPr>
        <w:t xml:space="preserve">Figure </w:t>
      </w:r>
      <w:r w:rsidR="00B8711B">
        <w:rPr>
          <w:rFonts w:ascii="Arial" w:hAnsi="Arial" w:cs="Arial"/>
          <w:b/>
          <w:noProof/>
        </w:rPr>
        <w:t>3</w:t>
      </w:r>
      <w:r>
        <w:rPr>
          <w:rFonts w:ascii="Arial" w:hAnsi="Arial" w:cs="Arial"/>
          <w:b/>
          <w:noProof/>
        </w:rPr>
        <w:t>. Correlation matrix</w:t>
      </w:r>
      <w:r w:rsidR="00681249">
        <w:rPr>
          <w:rFonts w:ascii="Arial" w:hAnsi="Arial" w:cs="Arial"/>
          <w:b/>
          <w:noProof/>
        </w:rPr>
        <w:t xml:space="preserve"> </w:t>
      </w:r>
      <w:r w:rsidR="006A5784">
        <w:rPr>
          <w:rFonts w:ascii="Arial" w:hAnsi="Arial" w:cs="Arial"/>
          <w:b/>
          <w:noProof/>
        </w:rPr>
        <w:t>of</w:t>
      </w:r>
      <w:r>
        <w:rPr>
          <w:rFonts w:ascii="Arial" w:hAnsi="Arial" w:cs="Arial"/>
          <w:b/>
          <w:noProof/>
        </w:rPr>
        <w:t xml:space="preserve">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w:t>
      </w:r>
      <w:r>
        <w:rPr>
          <w:rFonts w:ascii="Arial" w:hAnsi="Arial" w:cs="Arial"/>
          <w:b/>
          <w:noProof/>
        </w:rPr>
        <w:t xml:space="preserve"> in the hypothalamus and liver </w:t>
      </w:r>
      <w:r w:rsidR="00361AAF">
        <w:rPr>
          <w:rFonts w:ascii="Arial" w:hAnsi="Arial" w:cs="Arial"/>
          <w:b/>
          <w:noProof/>
        </w:rPr>
        <w:t xml:space="preserve">under </w:t>
      </w:r>
      <w:r>
        <w:rPr>
          <w:rFonts w:ascii="Arial" w:hAnsi="Arial" w:cs="Arial"/>
          <w:b/>
          <w:noProof/>
        </w:rPr>
        <w:t xml:space="preserve">ALAN </w:t>
      </w:r>
      <w:r w:rsidR="006A5784">
        <w:rPr>
          <w:rFonts w:ascii="Arial" w:hAnsi="Arial" w:cs="Arial"/>
          <w:b/>
          <w:noProof/>
        </w:rPr>
        <w:t>and predi</w:t>
      </w:r>
      <w:r w:rsidR="00EB2A3E">
        <w:rPr>
          <w:rFonts w:ascii="Arial" w:hAnsi="Arial" w:cs="Arial"/>
          <w:b/>
          <w:noProof/>
        </w:rPr>
        <w:t>ction</w:t>
      </w:r>
      <w:r w:rsidR="006A5784">
        <w:rPr>
          <w:rFonts w:ascii="Arial" w:hAnsi="Arial" w:cs="Arial"/>
          <w:b/>
          <w:noProof/>
        </w:rPr>
        <w:t xml:space="preserve"> of ac</w:t>
      </w:r>
      <w:r w:rsidR="00EB2A3E">
        <w:rPr>
          <w:rFonts w:ascii="Arial" w:hAnsi="Arial" w:cs="Arial"/>
          <w:b/>
          <w:noProof/>
        </w:rPr>
        <w:t>tivit</w:t>
      </w:r>
      <w:r w:rsidR="006A5784">
        <w:rPr>
          <w:rFonts w:ascii="Arial" w:hAnsi="Arial" w:cs="Arial"/>
          <w:b/>
          <w:noProof/>
        </w:rPr>
        <w:t>y onset</w:t>
      </w:r>
      <w:r>
        <w:rPr>
          <w:rFonts w:ascii="Arial" w:hAnsi="Arial" w:cs="Arial"/>
          <w:b/>
          <w:noProof/>
        </w:rPr>
        <w:t xml:space="preserve">. </w:t>
      </w:r>
      <w:r w:rsidR="00681249">
        <w:rPr>
          <w:rFonts w:ascii="Arial" w:hAnsi="Arial" w:cs="Arial"/>
          <w:bCs/>
          <w:noProof/>
        </w:rPr>
        <w:t>(A) M</w:t>
      </w:r>
      <w:r>
        <w:rPr>
          <w:rFonts w:ascii="Arial" w:hAnsi="Arial" w:cs="Arial"/>
          <w:bCs/>
          <w:noProof/>
        </w:rPr>
        <w:t xml:space="preserve">atrixes are separated by </w:t>
      </w:r>
      <w:r w:rsidR="006A5784">
        <w:rPr>
          <w:rFonts w:ascii="Arial" w:hAnsi="Arial" w:cs="Arial"/>
          <w:bCs/>
          <w:noProof/>
        </w:rPr>
        <w:t xml:space="preserve">isolated or socially housed birds </w:t>
      </w:r>
      <w:r>
        <w:rPr>
          <w:rFonts w:ascii="Arial" w:hAnsi="Arial" w:cs="Arial"/>
          <w:bCs/>
          <w:noProof/>
        </w:rPr>
        <w:t>and time (</w:t>
      </w:r>
      <w:r w:rsidR="006A5784">
        <w:rPr>
          <w:rFonts w:ascii="Arial" w:hAnsi="Arial" w:cs="Arial"/>
          <w:bCs/>
          <w:noProof/>
        </w:rPr>
        <w:t>early m</w:t>
      </w:r>
      <w:r w:rsidR="00EB2A3E">
        <w:rPr>
          <w:rFonts w:ascii="Arial" w:hAnsi="Arial" w:cs="Arial"/>
          <w:bCs/>
          <w:noProof/>
        </w:rPr>
        <w:t>or</w:t>
      </w:r>
      <w:r w:rsidR="006A5784">
        <w:rPr>
          <w:rFonts w:ascii="Arial" w:hAnsi="Arial" w:cs="Arial"/>
          <w:bCs/>
          <w:noProof/>
        </w:rPr>
        <w:t xml:space="preserve">ning is ZT </w:t>
      </w:r>
      <w:r>
        <w:rPr>
          <w:rFonts w:ascii="Arial" w:hAnsi="Arial" w:cs="Arial"/>
          <w:bCs/>
          <w:noProof/>
        </w:rPr>
        <w:t>1</w:t>
      </w:r>
      <w:r w:rsidR="006A5784">
        <w:rPr>
          <w:rFonts w:ascii="Arial" w:hAnsi="Arial" w:cs="Arial"/>
          <w:bCs/>
          <w:noProof/>
        </w:rPr>
        <w:t xml:space="preserve"> and early night is</w:t>
      </w:r>
      <w:r>
        <w:rPr>
          <w:rFonts w:ascii="Arial" w:hAnsi="Arial" w:cs="Arial"/>
          <w:bCs/>
          <w:noProof/>
        </w:rPr>
        <w:t xml:space="preserve"> 13). Dark blue shows a strong positive correlation and dark red shows a strong negative correlation</w:t>
      </w:r>
      <w:r w:rsidR="00681249">
        <w:rPr>
          <w:rFonts w:ascii="Arial" w:hAnsi="Arial" w:cs="Arial"/>
          <w:bCs/>
          <w:noProof/>
        </w:rPr>
        <w:t xml:space="preserve"> between four circadian genes (</w:t>
      </w:r>
      <w:r w:rsidR="00EB2A3E">
        <w:rPr>
          <w:rFonts w:ascii="Arial" w:hAnsi="Arial" w:cs="Arial"/>
          <w:bCs/>
          <w:i/>
          <w:iCs/>
          <w:noProof/>
        </w:rPr>
        <w:t>b</w:t>
      </w:r>
      <w:r w:rsidR="00681249">
        <w:rPr>
          <w:rFonts w:ascii="Arial" w:hAnsi="Arial" w:cs="Arial"/>
          <w:bCs/>
          <w:i/>
          <w:iCs/>
          <w:noProof/>
        </w:rPr>
        <w:t xml:space="preserve">mal1, </w:t>
      </w:r>
      <w:r w:rsidR="00EB2A3E">
        <w:rPr>
          <w:rFonts w:ascii="Arial" w:hAnsi="Arial" w:cs="Arial"/>
          <w:bCs/>
          <w:i/>
          <w:iCs/>
          <w:noProof/>
        </w:rPr>
        <w:t>c</w:t>
      </w:r>
      <w:r w:rsidR="00681249">
        <w:rPr>
          <w:rFonts w:ascii="Arial" w:hAnsi="Arial" w:cs="Arial"/>
          <w:bCs/>
          <w:i/>
          <w:iCs/>
          <w:noProof/>
        </w:rPr>
        <w:t xml:space="preserve">ry1, </w:t>
      </w:r>
      <w:r w:rsidR="00EB2A3E">
        <w:rPr>
          <w:rFonts w:ascii="Arial" w:hAnsi="Arial" w:cs="Arial"/>
          <w:bCs/>
          <w:i/>
          <w:iCs/>
          <w:noProof/>
        </w:rPr>
        <w:t>p</w:t>
      </w:r>
      <w:r w:rsidR="00681249">
        <w:rPr>
          <w:rFonts w:ascii="Arial" w:hAnsi="Arial" w:cs="Arial"/>
          <w:bCs/>
          <w:i/>
          <w:iCs/>
          <w:noProof/>
        </w:rPr>
        <w:t xml:space="preserve">er2, </w:t>
      </w:r>
      <w:r w:rsidR="00681249">
        <w:rPr>
          <w:rFonts w:ascii="Arial" w:hAnsi="Arial" w:cs="Arial"/>
          <w:bCs/>
          <w:noProof/>
        </w:rPr>
        <w:t xml:space="preserve">and </w:t>
      </w:r>
      <w:r w:rsidR="00EB2A3E">
        <w:rPr>
          <w:rFonts w:ascii="Arial" w:hAnsi="Arial" w:cs="Arial"/>
          <w:bCs/>
          <w:i/>
          <w:iCs/>
          <w:noProof/>
        </w:rPr>
        <w:t>p</w:t>
      </w:r>
      <w:r w:rsidR="00681249">
        <w:rPr>
          <w:rFonts w:ascii="Arial" w:hAnsi="Arial" w:cs="Arial"/>
          <w:bCs/>
          <w:i/>
          <w:iCs/>
          <w:noProof/>
        </w:rPr>
        <w:t>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w:t>
      </w:r>
      <w:r w:rsidR="006A5784">
        <w:rPr>
          <w:rFonts w:ascii="Arial" w:hAnsi="Arial" w:cs="Arial"/>
          <w:bCs/>
          <w:noProof/>
        </w:rPr>
        <w:t xml:space="preserve">(B) </w:t>
      </w:r>
      <w:r w:rsidR="006A5784">
        <w:rPr>
          <w:rFonts w:ascii="Arial" w:hAnsi="Arial" w:cs="Arial"/>
          <w:bCs/>
        </w:rPr>
        <w:t xml:space="preserve">Circadian genes </w:t>
      </w:r>
      <w:r w:rsidR="00B779F8">
        <w:rPr>
          <w:rFonts w:ascii="Arial" w:hAnsi="Arial" w:cs="Arial"/>
          <w:bCs/>
          <w:i/>
          <w:iCs/>
        </w:rPr>
        <w:t>b</w:t>
      </w:r>
      <w:r w:rsidR="006A5784">
        <w:rPr>
          <w:rFonts w:ascii="Arial" w:hAnsi="Arial" w:cs="Arial"/>
          <w:bCs/>
          <w:i/>
          <w:iCs/>
        </w:rPr>
        <w:t>mal1</w:t>
      </w:r>
      <w:r w:rsidR="006A5784">
        <w:rPr>
          <w:rFonts w:ascii="Arial" w:hAnsi="Arial" w:cs="Arial"/>
          <w:bCs/>
        </w:rPr>
        <w:t xml:space="preserve"> (p &lt; 0.01), </w:t>
      </w:r>
      <w:r w:rsidR="00B779F8">
        <w:rPr>
          <w:rFonts w:ascii="Arial" w:hAnsi="Arial" w:cs="Arial"/>
          <w:bCs/>
        </w:rPr>
        <w:t>c</w:t>
      </w:r>
      <w:r w:rsidR="006A5784">
        <w:rPr>
          <w:rFonts w:ascii="Arial" w:hAnsi="Arial" w:cs="Arial"/>
          <w:bCs/>
          <w:i/>
          <w:iCs/>
        </w:rPr>
        <w:t>ry1</w:t>
      </w:r>
      <w:r w:rsidR="006A5784">
        <w:rPr>
          <w:rFonts w:ascii="Arial" w:hAnsi="Arial" w:cs="Arial"/>
          <w:bCs/>
        </w:rPr>
        <w:t xml:space="preserve"> (p &lt; 0.01), and </w:t>
      </w:r>
      <w:r w:rsidR="00B779F8">
        <w:rPr>
          <w:rFonts w:ascii="Arial" w:hAnsi="Arial" w:cs="Arial"/>
          <w:bCs/>
        </w:rPr>
        <w:t>p</w:t>
      </w:r>
      <w:r w:rsidR="006A5784">
        <w:rPr>
          <w:rFonts w:ascii="Arial" w:hAnsi="Arial" w:cs="Arial"/>
          <w:bCs/>
          <w:i/>
          <w:iCs/>
        </w:rPr>
        <w:t>er2</w:t>
      </w:r>
      <w:r w:rsidR="006A5784">
        <w:rPr>
          <w:rFonts w:ascii="Arial" w:hAnsi="Arial" w:cs="Arial"/>
          <w:bCs/>
        </w:rPr>
        <w:t xml:space="preserve"> (p &lt; 0.01) expressed in the hypothalamus at ZT 1 predict activity onset of the last experimental day in birds exposed to ALAN. Lines are fitted </w:t>
      </w:r>
      <w:r w:rsidR="006A5784">
        <w:rPr>
          <w:rFonts w:ascii="Arial" w:hAnsi="Arial" w:cs="Arial"/>
          <w:bCs/>
        </w:rPr>
        <w:lastRenderedPageBreak/>
        <w:t>with statistically significant linear regression models and shaded portions represent 95% confidence interval. Points represent individuals.</w:t>
      </w:r>
    </w:p>
    <w:p w14:paraId="562E244E" w14:textId="77777777" w:rsidR="006A5784" w:rsidRDefault="006A5784" w:rsidP="006A5784">
      <w:pPr>
        <w:spacing w:after="0" w:line="480" w:lineRule="auto"/>
        <w:ind w:firstLine="720"/>
        <w:rPr>
          <w:rFonts w:ascii="Arial" w:hAnsi="Arial" w:cs="Arial"/>
          <w:bCs/>
          <w:i/>
          <w:iCs/>
        </w:rPr>
      </w:pPr>
    </w:p>
    <w:p w14:paraId="71B47439" w14:textId="76FF4FE9" w:rsidR="004D59EC" w:rsidRDefault="004D59EC" w:rsidP="00FA786D">
      <w:pPr>
        <w:spacing w:after="0" w:line="480" w:lineRule="auto"/>
        <w:rPr>
          <w:rFonts w:ascii="Arial" w:hAnsi="Arial" w:cs="Arial"/>
          <w:bCs/>
          <w:i/>
          <w:iCs/>
        </w:rPr>
      </w:pPr>
      <w:r>
        <w:rPr>
          <w:rFonts w:ascii="Arial" w:hAnsi="Arial" w:cs="Arial"/>
          <w:bCs/>
          <w:i/>
          <w:iCs/>
        </w:rPr>
        <w:t>Melatonin</w:t>
      </w:r>
      <w:r w:rsidR="00636E8F">
        <w:rPr>
          <w:rFonts w:ascii="Arial" w:hAnsi="Arial" w:cs="Arial"/>
          <w:bCs/>
          <w:i/>
          <w:iCs/>
        </w:rPr>
        <w:t xml:space="preserve"> </w:t>
      </w:r>
      <w:r w:rsidR="00AA0D34">
        <w:rPr>
          <w:rFonts w:ascii="Arial" w:hAnsi="Arial" w:cs="Arial"/>
          <w:bCs/>
          <w:i/>
          <w:iCs/>
        </w:rPr>
        <w:t xml:space="preserve">is </w:t>
      </w:r>
      <w:r w:rsidR="00636E8F">
        <w:rPr>
          <w:rFonts w:ascii="Arial" w:hAnsi="Arial" w:cs="Arial"/>
          <w:bCs/>
          <w:i/>
          <w:iCs/>
        </w:rPr>
        <w:t>Unaffected by ALAN</w:t>
      </w:r>
    </w:p>
    <w:p w14:paraId="68D48CCC" w14:textId="467CF09D" w:rsidR="00F445AB" w:rsidRDefault="0047253F" w:rsidP="00672D7A">
      <w:pPr>
        <w:spacing w:after="0" w:line="480" w:lineRule="auto"/>
        <w:ind w:firstLine="720"/>
        <w:rPr>
          <w:rFonts w:ascii="Arial" w:hAnsi="Arial" w:cs="Arial"/>
          <w:bCs/>
        </w:rPr>
      </w:pPr>
      <w:r>
        <w:rPr>
          <w:rFonts w:ascii="Arial" w:hAnsi="Arial" w:cs="Arial"/>
          <w:bCs/>
        </w:rPr>
        <w:t>We</w:t>
      </w:r>
      <w:r w:rsidR="00672D7A">
        <w:rPr>
          <w:rFonts w:ascii="Arial" w:hAnsi="Arial" w:cs="Arial"/>
          <w:bCs/>
        </w:rPr>
        <w:t xml:space="preserve"> measured melatonin levels to determine if the altered circadian genes were disrupting </w:t>
      </w:r>
      <w:r>
        <w:rPr>
          <w:rFonts w:ascii="Arial" w:hAnsi="Arial" w:cs="Arial"/>
          <w:bCs/>
        </w:rPr>
        <w:t xml:space="preserve">downstream </w:t>
      </w:r>
      <w:r w:rsidR="00672D7A">
        <w:rPr>
          <w:rFonts w:ascii="Arial" w:hAnsi="Arial" w:cs="Arial"/>
          <w:bCs/>
        </w:rPr>
        <w:t xml:space="preserve">physiological rhythms. </w:t>
      </w:r>
      <w:r w:rsidR="004D59EC">
        <w:rPr>
          <w:rFonts w:ascii="Arial" w:hAnsi="Arial" w:cs="Arial"/>
          <w:bCs/>
        </w:rPr>
        <w:t xml:space="preserve">Melatonin concentrations oscillated throughout the day </w:t>
      </w:r>
      <w:r w:rsidR="005A74DB">
        <w:rPr>
          <w:rFonts w:ascii="Arial" w:hAnsi="Arial" w:cs="Arial"/>
          <w:bCs/>
        </w:rPr>
        <w:t>in</w:t>
      </w:r>
      <w:r w:rsidR="004D59EC">
        <w:rPr>
          <w:rFonts w:ascii="Arial" w:hAnsi="Arial" w:cs="Arial"/>
          <w:bCs/>
        </w:rPr>
        <w:t xml:space="preserve"> all groups. The amplitude (Isolated: z = 0.12, p = 0.73; Social: z = 0.04, p = 0.84) and phase (Isolated: z = 0.06, p = 0.81; Social: z = 0.16, p = 0.69) of melatonin </w:t>
      </w:r>
      <w:r w:rsidR="00BE065A">
        <w:rPr>
          <w:rFonts w:ascii="Arial" w:hAnsi="Arial" w:cs="Arial"/>
          <w:bCs/>
        </w:rPr>
        <w:t>did not differ</w:t>
      </w:r>
      <w:r w:rsidR="004D59EC">
        <w:rPr>
          <w:rFonts w:ascii="Arial" w:hAnsi="Arial" w:cs="Arial"/>
          <w:bCs/>
        </w:rPr>
        <w:t xml:space="preserve"> between birds exposed to ALAN</w:t>
      </w:r>
      <w:r w:rsidR="00BE065A">
        <w:rPr>
          <w:rFonts w:ascii="Arial" w:hAnsi="Arial" w:cs="Arial"/>
          <w:bCs/>
        </w:rPr>
        <w:t xml:space="preserve"> and controls</w:t>
      </w:r>
      <w:r w:rsidR="004D59EC">
        <w:rPr>
          <w:rFonts w:ascii="Arial" w:hAnsi="Arial" w:cs="Arial"/>
          <w:bCs/>
        </w:rPr>
        <w:t xml:space="preserve"> </w:t>
      </w:r>
      <w:r w:rsidR="005A74DB">
        <w:rPr>
          <w:rFonts w:ascii="Arial" w:hAnsi="Arial" w:cs="Arial"/>
          <w:bCs/>
        </w:rPr>
        <w:t>regardless of</w:t>
      </w:r>
      <w:r w:rsidR="004D59EC">
        <w:rPr>
          <w:rFonts w:ascii="Arial" w:hAnsi="Arial" w:cs="Arial"/>
          <w:bCs/>
        </w:rPr>
        <w:t xml:space="preserve"> social condition</w:t>
      </w:r>
      <w:r>
        <w:rPr>
          <w:rFonts w:ascii="Arial" w:hAnsi="Arial" w:cs="Arial"/>
          <w:bCs/>
        </w:rPr>
        <w:t xml:space="preserve"> (Figure S</w:t>
      </w:r>
      <w:r w:rsidR="0089337D">
        <w:rPr>
          <w:rFonts w:ascii="Arial" w:hAnsi="Arial" w:cs="Arial"/>
          <w:bCs/>
        </w:rPr>
        <w:t>2</w:t>
      </w:r>
      <w:r>
        <w:rPr>
          <w:rFonts w:ascii="Arial" w:hAnsi="Arial" w:cs="Arial"/>
          <w:bCs/>
        </w:rPr>
        <w:t>)</w:t>
      </w:r>
      <w:r w:rsidR="004D59EC">
        <w:rPr>
          <w:rFonts w:ascii="Arial" w:hAnsi="Arial" w:cs="Arial"/>
          <w:bCs/>
        </w:rPr>
        <w:t>.</w:t>
      </w:r>
    </w:p>
    <w:p w14:paraId="7B077F19" w14:textId="77777777" w:rsidR="00672D7A" w:rsidRDefault="00672D7A" w:rsidP="00672D7A">
      <w:pPr>
        <w:spacing w:after="0" w:line="480" w:lineRule="auto"/>
        <w:ind w:firstLine="720"/>
        <w:rPr>
          <w:rFonts w:ascii="Arial" w:hAnsi="Arial" w:cs="Arial"/>
          <w:b/>
        </w:rPr>
      </w:pPr>
    </w:p>
    <w:p w14:paraId="4B5DB49F" w14:textId="6E7A6729" w:rsidR="00AF4AA1" w:rsidRDefault="00AF4AA1" w:rsidP="00FA786D">
      <w:pPr>
        <w:spacing w:after="0" w:line="480" w:lineRule="auto"/>
        <w:rPr>
          <w:rFonts w:ascii="Arial" w:hAnsi="Arial" w:cs="Arial"/>
          <w:b/>
        </w:rPr>
      </w:pPr>
      <w:r>
        <w:rPr>
          <w:rFonts w:ascii="Arial" w:hAnsi="Arial" w:cs="Arial"/>
          <w:b/>
        </w:rPr>
        <w:t xml:space="preserve">Discussion </w:t>
      </w:r>
    </w:p>
    <w:p w14:paraId="24E9845B" w14:textId="70FBA9B2" w:rsidR="00D62A5C" w:rsidRDefault="0089337D" w:rsidP="00D62A5C">
      <w:pPr>
        <w:spacing w:after="0" w:line="480" w:lineRule="auto"/>
        <w:ind w:firstLine="720"/>
        <w:rPr>
          <w:rFonts w:ascii="Arial" w:hAnsi="Arial" w:cs="Arial"/>
          <w:bCs/>
        </w:rPr>
      </w:pPr>
      <w:bookmarkStart w:id="103" w:name="_Hlk167708110"/>
      <w:r w:rsidRPr="0089337D">
        <w:rPr>
          <w:rFonts w:ascii="Arial" w:hAnsi="Arial" w:cs="Arial"/>
          <w:bCs/>
        </w:rPr>
        <w:t xml:space="preserve">We show that central and peripheral circadian gene expression </w:t>
      </w:r>
      <w:r w:rsidR="006D082D">
        <w:rPr>
          <w:rFonts w:ascii="Arial" w:hAnsi="Arial" w:cs="Arial"/>
          <w:bCs/>
        </w:rPr>
        <w:t>was</w:t>
      </w:r>
      <w:r w:rsidR="006D082D" w:rsidRPr="0089337D">
        <w:rPr>
          <w:rFonts w:ascii="Arial" w:hAnsi="Arial" w:cs="Arial"/>
          <w:bCs/>
        </w:rPr>
        <w:t xml:space="preserve"> </w:t>
      </w:r>
      <w:r w:rsidRPr="0089337D">
        <w:rPr>
          <w:rFonts w:ascii="Arial" w:hAnsi="Arial" w:cs="Arial"/>
          <w:bCs/>
        </w:rPr>
        <w:t>exacerbated when birds were housed together, leading to</w:t>
      </w:r>
      <w:r>
        <w:rPr>
          <w:rFonts w:ascii="Arial" w:hAnsi="Arial" w:cs="Arial"/>
          <w:bCs/>
        </w:rPr>
        <w:t xml:space="preserve"> increased</w:t>
      </w:r>
      <w:r w:rsidRPr="0089337D">
        <w:rPr>
          <w:rFonts w:ascii="Arial" w:hAnsi="Arial" w:cs="Arial"/>
          <w:bCs/>
        </w:rPr>
        <w:t xml:space="preserve"> desynchronization of correlated brain and liver expression. A</w:t>
      </w:r>
      <w:r>
        <w:rPr>
          <w:rFonts w:ascii="Arial" w:hAnsi="Arial" w:cs="Arial"/>
          <w:bCs/>
        </w:rPr>
        <w:t>dvanced a</w:t>
      </w:r>
      <w:r w:rsidRPr="0089337D">
        <w:rPr>
          <w:rFonts w:ascii="Arial" w:hAnsi="Arial" w:cs="Arial"/>
          <w:bCs/>
        </w:rPr>
        <w:t xml:space="preserve">ctivity onset was also strongly correlated to gene expression in the hypothalamus but did not affect downstream melatonin expression. </w:t>
      </w:r>
      <w:bookmarkStart w:id="104" w:name="_Hlk169821986"/>
      <w:r w:rsidR="00CD15C7">
        <w:rPr>
          <w:rFonts w:ascii="Arial" w:hAnsi="Arial" w:cs="Arial"/>
          <w:bCs/>
        </w:rPr>
        <w:t>We highlight</w:t>
      </w:r>
      <w:r w:rsidRPr="0089337D">
        <w:rPr>
          <w:rFonts w:ascii="Arial" w:hAnsi="Arial" w:cs="Arial"/>
          <w:bCs/>
        </w:rPr>
        <w:t xml:space="preserve"> that social context strongly affects gene expression and circadian misalignment</w:t>
      </w:r>
      <w:r w:rsidR="00D97928">
        <w:rPr>
          <w:rFonts w:ascii="Arial" w:hAnsi="Arial" w:cs="Arial"/>
          <w:bCs/>
        </w:rPr>
        <w:t>,</w:t>
      </w:r>
      <w:r>
        <w:rPr>
          <w:rFonts w:ascii="Arial" w:hAnsi="Arial" w:cs="Arial"/>
          <w:bCs/>
        </w:rPr>
        <w:t xml:space="preserve"> exacerbating</w:t>
      </w:r>
      <w:r w:rsidR="00CD15C7">
        <w:rPr>
          <w:rFonts w:ascii="Arial" w:hAnsi="Arial" w:cs="Arial"/>
          <w:bCs/>
        </w:rPr>
        <w:t xml:space="preserve"> responses to external</w:t>
      </w:r>
      <w:r>
        <w:rPr>
          <w:rFonts w:ascii="Arial" w:hAnsi="Arial" w:cs="Arial"/>
          <w:bCs/>
        </w:rPr>
        <w:t xml:space="preserve"> stressors</w:t>
      </w:r>
      <w:r w:rsidRPr="0089337D">
        <w:rPr>
          <w:rFonts w:ascii="Arial" w:hAnsi="Arial" w:cs="Arial"/>
          <w:bCs/>
        </w:rPr>
        <w:t xml:space="preserve">. </w:t>
      </w:r>
      <w:bookmarkEnd w:id="104"/>
    </w:p>
    <w:p w14:paraId="6FFE0BED" w14:textId="3AD1CD74" w:rsidR="00CB6AE4" w:rsidRDefault="00C4230E" w:rsidP="008259A0">
      <w:pPr>
        <w:spacing w:after="0" w:line="480" w:lineRule="auto"/>
        <w:ind w:firstLine="720"/>
        <w:rPr>
          <w:rFonts w:ascii="Arial" w:hAnsi="Arial" w:cs="Arial"/>
          <w:bCs/>
        </w:rPr>
      </w:pPr>
      <w:r>
        <w:rPr>
          <w:rFonts w:ascii="Arial" w:hAnsi="Arial" w:cs="Arial"/>
          <w:bCs/>
        </w:rPr>
        <w:t xml:space="preserve">We found </w:t>
      </w:r>
      <w:r w:rsidR="00B002C5" w:rsidRPr="0033028D">
        <w:rPr>
          <w:rFonts w:ascii="Arial" w:hAnsi="Arial" w:cs="Arial"/>
          <w:bCs/>
        </w:rPr>
        <w:t>ALAN exposure</w:t>
      </w:r>
      <w:r w:rsidR="00B002C5">
        <w:rPr>
          <w:rFonts w:ascii="Arial" w:hAnsi="Arial" w:cs="Arial"/>
          <w:bCs/>
        </w:rPr>
        <w:t xml:space="preserve"> increased nocturnal activity and caused earlier activity onset</w:t>
      </w:r>
      <w:r w:rsidR="008259A0">
        <w:rPr>
          <w:rFonts w:ascii="Arial" w:hAnsi="Arial" w:cs="Arial"/>
          <w:bCs/>
        </w:rPr>
        <w:t>, which was intensified by social interactions</w:t>
      </w:r>
      <w:r w:rsidR="00B002C5" w:rsidRPr="0033028D">
        <w:rPr>
          <w:rFonts w:ascii="Arial" w:hAnsi="Arial" w:cs="Arial"/>
          <w:bCs/>
        </w:rPr>
        <w:t xml:space="preserve">. </w:t>
      </w:r>
      <w:r w:rsidR="008259A0">
        <w:rPr>
          <w:rFonts w:ascii="Arial" w:hAnsi="Arial" w:cs="Arial"/>
          <w:bCs/>
        </w:rPr>
        <w:t xml:space="preserve">Furthermore, </w:t>
      </w:r>
      <w:r w:rsidR="00B002C5" w:rsidRPr="0033028D">
        <w:rPr>
          <w:rFonts w:ascii="Arial" w:hAnsi="Arial" w:cs="Arial"/>
          <w:bCs/>
        </w:rPr>
        <w:t>ALAN exposure d</w:t>
      </w:r>
      <w:r w:rsidR="00B002C5">
        <w:rPr>
          <w:rFonts w:ascii="Arial" w:hAnsi="Arial" w:cs="Arial"/>
          <w:bCs/>
        </w:rPr>
        <w:t>ecreased</w:t>
      </w:r>
      <w:r w:rsidR="00B002C5" w:rsidRPr="0033028D">
        <w:rPr>
          <w:rFonts w:ascii="Arial" w:hAnsi="Arial" w:cs="Arial"/>
          <w:bCs/>
        </w:rPr>
        <w:t xml:space="preserve"> </w:t>
      </w:r>
      <w:r w:rsidR="00014080">
        <w:rPr>
          <w:rFonts w:ascii="Arial" w:hAnsi="Arial" w:cs="Arial"/>
          <w:bCs/>
          <w:i/>
          <w:iCs/>
        </w:rPr>
        <w:t>p</w:t>
      </w:r>
      <w:r w:rsidR="00B002C5" w:rsidRPr="00F309CB">
        <w:rPr>
          <w:rFonts w:ascii="Arial" w:hAnsi="Arial" w:cs="Arial"/>
          <w:bCs/>
          <w:i/>
          <w:iCs/>
        </w:rPr>
        <w:t xml:space="preserve">er3 </w:t>
      </w:r>
      <w:r w:rsidR="00B002C5" w:rsidRPr="0033028D">
        <w:rPr>
          <w:rFonts w:ascii="Arial" w:hAnsi="Arial" w:cs="Arial"/>
          <w:bCs/>
        </w:rPr>
        <w:t xml:space="preserve">expression in the hypothalamus </w:t>
      </w:r>
      <w:del w:id="105" w:author="Cassandra K Hui" w:date="2024-10-28T15:59:00Z" w16du:dateUtc="2024-10-28T22:59:00Z">
        <w:r w:rsidR="00B002C5" w:rsidRPr="0033028D" w:rsidDel="000746DE">
          <w:rPr>
            <w:rFonts w:ascii="Arial" w:hAnsi="Arial" w:cs="Arial"/>
            <w:bCs/>
          </w:rPr>
          <w:delText>uniformly</w:delText>
        </w:r>
      </w:del>
      <w:ins w:id="106" w:author="Cassandra K Hui" w:date="2024-10-28T15:59:00Z" w16du:dateUtc="2024-10-28T22:59:00Z">
        <w:r w:rsidR="000746DE">
          <w:rPr>
            <w:rFonts w:ascii="Arial" w:hAnsi="Arial" w:cs="Arial"/>
            <w:bCs/>
          </w:rPr>
          <w:t>across treatment con</w:t>
        </w:r>
      </w:ins>
      <w:ins w:id="107" w:author="Cassandra K Hui" w:date="2024-10-28T16:00:00Z" w16du:dateUtc="2024-10-28T23:00:00Z">
        <w:r w:rsidR="000746DE">
          <w:rPr>
            <w:rFonts w:ascii="Arial" w:hAnsi="Arial" w:cs="Arial"/>
            <w:bCs/>
          </w:rPr>
          <w:t>ditions</w:t>
        </w:r>
      </w:ins>
      <w:r w:rsidR="00B002C5" w:rsidRPr="0033028D">
        <w:rPr>
          <w:rFonts w:ascii="Arial" w:hAnsi="Arial" w:cs="Arial"/>
          <w:bCs/>
        </w:rPr>
        <w:t xml:space="preserve">, </w:t>
      </w:r>
      <w:r w:rsidR="00114430">
        <w:rPr>
          <w:rFonts w:ascii="Arial" w:hAnsi="Arial" w:cs="Arial"/>
          <w:bCs/>
        </w:rPr>
        <w:t>but</w:t>
      </w:r>
      <w:r w:rsidR="00B002C5" w:rsidRPr="0033028D">
        <w:rPr>
          <w:rFonts w:ascii="Arial" w:hAnsi="Arial" w:cs="Arial"/>
          <w:bCs/>
        </w:rPr>
        <w:t xml:space="preserve"> </w:t>
      </w:r>
      <w:r w:rsidR="00014080">
        <w:rPr>
          <w:rFonts w:ascii="Arial" w:hAnsi="Arial" w:cs="Arial"/>
          <w:bCs/>
          <w:i/>
          <w:iCs/>
        </w:rPr>
        <w:t>b</w:t>
      </w:r>
      <w:r w:rsidR="00B002C5" w:rsidRPr="00F309CB">
        <w:rPr>
          <w:rFonts w:ascii="Arial" w:hAnsi="Arial" w:cs="Arial"/>
          <w:bCs/>
          <w:i/>
          <w:iCs/>
        </w:rPr>
        <w:t>mal1</w:t>
      </w:r>
      <w:r w:rsidR="00B002C5" w:rsidRPr="0033028D">
        <w:rPr>
          <w:rFonts w:ascii="Arial" w:hAnsi="Arial" w:cs="Arial"/>
          <w:bCs/>
        </w:rPr>
        <w:t xml:space="preserve"> expression was</w:t>
      </w:r>
      <w:r w:rsidR="008259A0">
        <w:rPr>
          <w:rFonts w:ascii="Arial" w:hAnsi="Arial" w:cs="Arial"/>
          <w:bCs/>
        </w:rPr>
        <w:t xml:space="preserve"> only</w:t>
      </w:r>
      <w:r w:rsidR="00B002C5" w:rsidRPr="0033028D">
        <w:rPr>
          <w:rFonts w:ascii="Arial" w:hAnsi="Arial" w:cs="Arial"/>
          <w:bCs/>
        </w:rPr>
        <w:t xml:space="preserve"> disrupted in</w:t>
      </w:r>
      <w:r w:rsidR="008259A0">
        <w:rPr>
          <w:rFonts w:ascii="Arial" w:hAnsi="Arial" w:cs="Arial"/>
          <w:bCs/>
        </w:rPr>
        <w:t xml:space="preserve"> </w:t>
      </w:r>
      <w:r w:rsidR="00AA0D34">
        <w:rPr>
          <w:rFonts w:ascii="Arial" w:hAnsi="Arial" w:cs="Arial"/>
          <w:bCs/>
        </w:rPr>
        <w:t xml:space="preserve">the central (hypothalamus) and peripheral (liver) clocks of </w:t>
      </w:r>
      <w:r w:rsidR="008259A0">
        <w:rPr>
          <w:rFonts w:ascii="Arial" w:hAnsi="Arial" w:cs="Arial"/>
          <w:bCs/>
        </w:rPr>
        <w:t>social birds</w:t>
      </w:r>
      <w:r w:rsidR="00B002C5" w:rsidRPr="0033028D">
        <w:rPr>
          <w:rFonts w:ascii="Arial" w:hAnsi="Arial" w:cs="Arial"/>
          <w:bCs/>
        </w:rPr>
        <w:t>.</w:t>
      </w:r>
      <w:r w:rsidR="00B002C5">
        <w:rPr>
          <w:rFonts w:ascii="Arial" w:hAnsi="Arial" w:cs="Arial"/>
          <w:bCs/>
        </w:rPr>
        <w:t xml:space="preserve"> </w:t>
      </w:r>
      <w:r w:rsidR="008259A0">
        <w:rPr>
          <w:rFonts w:ascii="Arial" w:hAnsi="Arial" w:cs="Arial"/>
          <w:bCs/>
        </w:rPr>
        <w:t xml:space="preserve">The interaction of ALAN’s effects across social conditions was </w:t>
      </w:r>
      <w:r w:rsidR="00CB6AE4">
        <w:rPr>
          <w:rFonts w:ascii="Arial" w:hAnsi="Arial" w:cs="Arial"/>
          <w:bCs/>
        </w:rPr>
        <w:t>supported</w:t>
      </w:r>
      <w:r w:rsidR="00662061">
        <w:rPr>
          <w:rFonts w:ascii="Arial" w:hAnsi="Arial" w:cs="Arial"/>
          <w:bCs/>
        </w:rPr>
        <w:t xml:space="preserve"> by </w:t>
      </w:r>
      <w:r w:rsidR="00CB6AE4">
        <w:rPr>
          <w:rFonts w:ascii="Arial" w:hAnsi="Arial" w:cs="Arial"/>
          <w:bCs/>
        </w:rPr>
        <w:t>the relationship of</w:t>
      </w:r>
      <w:r w:rsidR="00662061">
        <w:rPr>
          <w:rFonts w:ascii="Arial" w:hAnsi="Arial" w:cs="Arial"/>
          <w:bCs/>
        </w:rPr>
        <w:t xml:space="preserve"> circadian hypothalamic genes </w:t>
      </w:r>
      <w:r w:rsidR="00CB6AE4">
        <w:rPr>
          <w:rFonts w:ascii="Arial" w:hAnsi="Arial" w:cs="Arial"/>
          <w:bCs/>
        </w:rPr>
        <w:t>on</w:t>
      </w:r>
      <w:r w:rsidR="00662061">
        <w:rPr>
          <w:rFonts w:ascii="Arial" w:hAnsi="Arial" w:cs="Arial"/>
          <w:bCs/>
        </w:rPr>
        <w:t xml:space="preserve"> activity onset</w:t>
      </w:r>
      <w:r w:rsidR="006C009A">
        <w:rPr>
          <w:rFonts w:ascii="Arial" w:hAnsi="Arial" w:cs="Arial"/>
          <w:bCs/>
        </w:rPr>
        <w:t xml:space="preserve">. It has been debated in the field as to whether these two are connected, with some studies showing molecular and behavioral changes </w:t>
      </w:r>
      <w:r w:rsidR="006C009A">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6C009A">
        <w:rPr>
          <w:rFonts w:ascii="Arial" w:hAnsi="Arial" w:cs="Arial"/>
          <w:bCs/>
        </w:rPr>
      </w:r>
      <w:r w:rsidR="006C009A">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21, 22</w:t>
      </w:r>
      <w:r w:rsidR="00C57AF0">
        <w:rPr>
          <w:rFonts w:ascii="Arial" w:hAnsi="Arial" w:cs="Arial"/>
          <w:bCs/>
          <w:noProof/>
        </w:rPr>
        <w:t>)</w:t>
      </w:r>
      <w:r w:rsidR="006C009A">
        <w:rPr>
          <w:rFonts w:ascii="Arial" w:hAnsi="Arial" w:cs="Arial"/>
          <w:bCs/>
        </w:rPr>
        <w:fldChar w:fldCharType="end"/>
      </w:r>
      <w:r w:rsidR="006C009A">
        <w:rPr>
          <w:rFonts w:ascii="Arial" w:hAnsi="Arial" w:cs="Arial"/>
          <w:bCs/>
        </w:rPr>
        <w:t xml:space="preserve"> while others show behavioral changes in the absence of </w:t>
      </w:r>
      <w:r w:rsidR="00B72DD6">
        <w:rPr>
          <w:rFonts w:ascii="Arial" w:hAnsi="Arial" w:cs="Arial"/>
          <w:bCs/>
        </w:rPr>
        <w:t xml:space="preserve">underlying circadian </w:t>
      </w:r>
      <w:r w:rsidR="006C009A">
        <w:rPr>
          <w:rFonts w:ascii="Arial" w:hAnsi="Arial" w:cs="Arial"/>
          <w:bCs/>
        </w:rPr>
        <w:t xml:space="preserve">molecular changes </w:t>
      </w:r>
      <w:r w:rsidR="006C009A">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6C009A">
        <w:rPr>
          <w:rFonts w:ascii="Arial" w:hAnsi="Arial" w:cs="Arial"/>
          <w:bCs/>
        </w:rPr>
      </w:r>
      <w:r w:rsidR="006C009A">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7, 23</w:t>
      </w:r>
      <w:r w:rsidR="00C57AF0">
        <w:rPr>
          <w:rFonts w:ascii="Arial" w:hAnsi="Arial" w:cs="Arial"/>
          <w:bCs/>
          <w:noProof/>
        </w:rPr>
        <w:t>)</w:t>
      </w:r>
      <w:r w:rsidR="006C009A">
        <w:rPr>
          <w:rFonts w:ascii="Arial" w:hAnsi="Arial" w:cs="Arial"/>
          <w:bCs/>
        </w:rPr>
        <w:fldChar w:fldCharType="end"/>
      </w:r>
      <w:r w:rsidR="00662061">
        <w:rPr>
          <w:rFonts w:ascii="Arial" w:hAnsi="Arial" w:cs="Arial"/>
          <w:bCs/>
        </w:rPr>
        <w:t>.</w:t>
      </w:r>
      <w:r w:rsidR="00CB6AE4">
        <w:rPr>
          <w:rFonts w:ascii="Arial" w:hAnsi="Arial" w:cs="Arial"/>
          <w:bCs/>
        </w:rPr>
        <w:t xml:space="preserve"> </w:t>
      </w:r>
      <w:r w:rsidR="00B72DD6">
        <w:rPr>
          <w:rFonts w:ascii="Arial" w:hAnsi="Arial" w:cs="Arial"/>
          <w:bCs/>
        </w:rPr>
        <w:t xml:space="preserve">Previous research linked </w:t>
      </w:r>
      <w:r w:rsidR="00B72DD6">
        <w:rPr>
          <w:rFonts w:ascii="Arial" w:hAnsi="Arial" w:cs="Arial"/>
          <w:bCs/>
          <w:i/>
          <w:iCs/>
        </w:rPr>
        <w:t>bmal1</w:t>
      </w:r>
      <w:r w:rsidR="00B72DD6">
        <w:rPr>
          <w:rFonts w:ascii="Arial" w:hAnsi="Arial" w:cs="Arial"/>
          <w:bCs/>
        </w:rPr>
        <w:t xml:space="preserve"> gene expression with activity onset </w:t>
      </w:r>
      <w:r w:rsidR="00B72DD6">
        <w:rPr>
          <w:rFonts w:ascii="Arial" w:hAnsi="Arial" w:cs="Arial"/>
          <w:bCs/>
        </w:rPr>
        <w:fldChar w:fldCharType="begin"/>
      </w:r>
      <w:r w:rsidR="00C57AF0">
        <w:rPr>
          <w:rFonts w:ascii="Arial" w:hAnsi="Arial" w:cs="Arial"/>
          <w:bCs/>
        </w:rPr>
        <w:instrText xml:space="preserve"> ADDIN EN.CITE &lt;EndNote&gt;&lt;Cite&gt;&lt;Author&gt;Dominoni&lt;/Author&gt;&lt;Year&gt;2021&lt;/Year&gt;&lt;IDText&gt;Artificial light at night leads to circadian disruption in a songbird: integrated evidence from behavioural, genomic and metabolomic data&lt;/IDText&gt;&lt;DisplayText&gt;(&lt;style face="italic"&gt;21&lt;/style&gt;)&lt;/DisplayText&gt;&lt;record&gt;&lt;urls&gt;&lt;related-urls&gt;&lt;url&gt;https://www.biorxiv.org/content/biorxiv/early/2021/02/03/2020.12.18.423473.full.pdf&lt;/url&gt;&lt;/related-urls&gt;&lt;/urls&gt;&lt;titles&gt;&lt;title&gt;Artificial light at night leads to circadian disruption in a songbird: integrated evidence from behavioural, genomic and metabolomic data&lt;/title&gt;&lt;secondary-title&gt;bioRxiv&lt;/secondary-title&gt;&lt;/titles&gt;&lt;pages&gt;2020.12.18.423473&lt;/pages&gt;&lt;contributors&gt;&lt;authors&gt;&lt;author&gt;Dominoni, Davide M.&lt;/author&gt;&lt;author&gt;de Jong, Maaike&lt;/author&gt;&lt;author&gt;van Oers, Kees&lt;/author&gt;&lt;author&gt;O’Shaughnessy, Peter&lt;/author&gt;&lt;author&gt;Blackburn, Gavin&lt;/author&gt;&lt;author&gt;Atema, Els&lt;/author&gt;&lt;author&gt;Mateman, Christa A.&lt;/author&gt;&lt;author&gt;D’Amelio, Pietro B.&lt;/author&gt;&lt;author&gt;Trost, Lisa&lt;/author&gt;&lt;author&gt;Bellingham, Michelle&lt;/author&gt;&lt;author&gt;Clark, Jessica&lt;/author&gt;&lt;author&gt;Visser, Marcel E.&lt;/author&gt;&lt;author&gt;Helm, Barbara&lt;/author&gt;&lt;/authors&gt;&lt;/contributors&gt;&lt;added-date format="utc"&gt;1667000278&lt;/added-date&gt;&lt;ref-type name="Journal Article"&gt;17&lt;/ref-type&gt;&lt;dates&gt;&lt;year&gt;2021&lt;/year&gt;&lt;/dates&gt;&lt;rec-number&gt;301&lt;/rec-number&gt;&lt;last-updated-date format="utc"&gt;1667000278&lt;/last-updated-date&gt;&lt;electronic-resource-num&gt;10.1101/2020.12.18.423473&lt;/electronic-resource-num&gt;&lt;/record&gt;&lt;/Cite&gt;&lt;/EndNote&gt;</w:instrText>
      </w:r>
      <w:r w:rsidR="00B72DD6">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21</w:t>
      </w:r>
      <w:r w:rsidR="00C57AF0">
        <w:rPr>
          <w:rFonts w:ascii="Arial" w:hAnsi="Arial" w:cs="Arial"/>
          <w:bCs/>
          <w:noProof/>
        </w:rPr>
        <w:t>)</w:t>
      </w:r>
      <w:r w:rsidR="00B72DD6">
        <w:rPr>
          <w:rFonts w:ascii="Arial" w:hAnsi="Arial" w:cs="Arial"/>
          <w:bCs/>
        </w:rPr>
        <w:fldChar w:fldCharType="end"/>
      </w:r>
      <w:r w:rsidR="00B72DD6">
        <w:rPr>
          <w:rFonts w:ascii="Arial" w:hAnsi="Arial" w:cs="Arial"/>
          <w:bCs/>
        </w:rPr>
        <w:t xml:space="preserve">. We </w:t>
      </w:r>
      <w:r w:rsidR="00B72DD6">
        <w:rPr>
          <w:rFonts w:ascii="Arial" w:hAnsi="Arial" w:cs="Arial"/>
          <w:bCs/>
        </w:rPr>
        <w:lastRenderedPageBreak/>
        <w:t>found h</w:t>
      </w:r>
      <w:r w:rsidR="00CB6AE4">
        <w:rPr>
          <w:rFonts w:ascii="Arial" w:hAnsi="Arial" w:cs="Arial"/>
          <w:bCs/>
        </w:rPr>
        <w:t>ypothalamic expression</w:t>
      </w:r>
      <w:r w:rsidR="00AF70BA">
        <w:rPr>
          <w:rFonts w:ascii="Arial" w:hAnsi="Arial" w:cs="Arial"/>
          <w:bCs/>
        </w:rPr>
        <w:t>,</w:t>
      </w:r>
      <w:r w:rsidR="00CB6AE4">
        <w:rPr>
          <w:rFonts w:ascii="Arial" w:hAnsi="Arial" w:cs="Arial"/>
          <w:bCs/>
        </w:rPr>
        <w:t xml:space="preserve"> in the early morning</w:t>
      </w:r>
      <w:r w:rsidR="00AF70BA">
        <w:rPr>
          <w:rFonts w:ascii="Arial" w:hAnsi="Arial" w:cs="Arial"/>
          <w:bCs/>
        </w:rPr>
        <w:t>,</w:t>
      </w:r>
      <w:r w:rsidR="00CB6AE4">
        <w:rPr>
          <w:rFonts w:ascii="Arial" w:hAnsi="Arial" w:cs="Arial"/>
          <w:bCs/>
        </w:rPr>
        <w:t xml:space="preserve"> of </w:t>
      </w:r>
      <w:r w:rsidR="00CB6AE4">
        <w:rPr>
          <w:rFonts w:ascii="Arial" w:hAnsi="Arial" w:cs="Arial"/>
          <w:bCs/>
          <w:i/>
          <w:iCs/>
        </w:rPr>
        <w:t>bmal1</w:t>
      </w:r>
      <w:r w:rsidR="00CB6AE4">
        <w:rPr>
          <w:rFonts w:ascii="Arial" w:hAnsi="Arial" w:cs="Arial"/>
          <w:bCs/>
        </w:rPr>
        <w:t xml:space="preserve">, </w:t>
      </w:r>
      <w:r w:rsidR="00CB6AE4">
        <w:rPr>
          <w:rFonts w:ascii="Arial" w:hAnsi="Arial" w:cs="Arial"/>
          <w:bCs/>
          <w:i/>
          <w:iCs/>
        </w:rPr>
        <w:t>cry1</w:t>
      </w:r>
      <w:r w:rsidR="00CB6AE4">
        <w:rPr>
          <w:rFonts w:ascii="Arial" w:hAnsi="Arial" w:cs="Arial"/>
          <w:bCs/>
        </w:rPr>
        <w:t xml:space="preserve">, and </w:t>
      </w:r>
      <w:r w:rsidR="00CB6AE4">
        <w:rPr>
          <w:rFonts w:ascii="Arial" w:hAnsi="Arial" w:cs="Arial"/>
          <w:bCs/>
          <w:i/>
          <w:iCs/>
        </w:rPr>
        <w:t>per2</w:t>
      </w:r>
      <w:r w:rsidR="00CB6AE4">
        <w:rPr>
          <w:rFonts w:ascii="Arial" w:hAnsi="Arial" w:cs="Arial"/>
          <w:bCs/>
        </w:rPr>
        <w:t xml:space="preserve"> significantly predicted activity onset</w:t>
      </w:r>
      <w:r w:rsidR="00B72DD6">
        <w:rPr>
          <w:rFonts w:ascii="Arial" w:hAnsi="Arial" w:cs="Arial"/>
          <w:bCs/>
        </w:rPr>
        <w:t>, supporting Dominoni</w:t>
      </w:r>
      <w:r w:rsidR="006D082D">
        <w:rPr>
          <w:rFonts w:ascii="Arial" w:hAnsi="Arial" w:cs="Arial"/>
          <w:bCs/>
        </w:rPr>
        <w:t xml:space="preserve"> et al’s finding</w:t>
      </w:r>
      <w:r w:rsidR="00B72DD6">
        <w:rPr>
          <w:rFonts w:ascii="Arial" w:hAnsi="Arial" w:cs="Arial"/>
          <w:bCs/>
        </w:rPr>
        <w:t xml:space="preserve"> while linking two</w:t>
      </w:r>
      <w:r w:rsidR="00AF70BA">
        <w:rPr>
          <w:rFonts w:ascii="Arial" w:hAnsi="Arial" w:cs="Arial"/>
          <w:bCs/>
        </w:rPr>
        <w:t xml:space="preserve"> more</w:t>
      </w:r>
      <w:r w:rsidR="00B72DD6">
        <w:rPr>
          <w:rFonts w:ascii="Arial" w:hAnsi="Arial" w:cs="Arial"/>
          <w:bCs/>
        </w:rPr>
        <w:t xml:space="preserve"> circadian genes to activity onset</w:t>
      </w:r>
      <w:r w:rsidR="00CB6AE4">
        <w:rPr>
          <w:rFonts w:ascii="Arial" w:hAnsi="Arial" w:cs="Arial"/>
          <w:bCs/>
        </w:rPr>
        <w:t>. I</w:t>
      </w:r>
      <w:r w:rsidR="00CB6AE4" w:rsidRPr="00CB6AE4">
        <w:rPr>
          <w:rFonts w:ascii="Arial" w:hAnsi="Arial" w:cs="Arial"/>
          <w:bCs/>
        </w:rPr>
        <w:t xml:space="preserve">n social groups, </w:t>
      </w:r>
      <w:r w:rsidR="00AA0D34">
        <w:rPr>
          <w:rFonts w:ascii="Arial" w:hAnsi="Arial" w:cs="Arial"/>
          <w:bCs/>
        </w:rPr>
        <w:t xml:space="preserve">gene </w:t>
      </w:r>
      <w:r w:rsidR="00CB6AE4" w:rsidRPr="00CB6AE4">
        <w:rPr>
          <w:rFonts w:ascii="Arial" w:hAnsi="Arial" w:cs="Arial"/>
          <w:bCs/>
        </w:rPr>
        <w:t xml:space="preserve">expression was more severely affected by ALAN, correlating with </w:t>
      </w:r>
      <w:r w:rsidR="00AF70BA">
        <w:rPr>
          <w:rFonts w:ascii="Arial" w:hAnsi="Arial" w:cs="Arial"/>
          <w:bCs/>
        </w:rPr>
        <w:t>stronger advances in activity onset</w:t>
      </w:r>
      <w:r w:rsidR="00CB6AE4" w:rsidRPr="00CB6AE4">
        <w:rPr>
          <w:rFonts w:ascii="Arial" w:hAnsi="Arial" w:cs="Arial"/>
          <w:bCs/>
        </w:rPr>
        <w:t>.</w:t>
      </w:r>
      <w:r>
        <w:rPr>
          <w:rFonts w:ascii="Arial" w:hAnsi="Arial" w:cs="Arial"/>
          <w:bCs/>
        </w:rPr>
        <w:t xml:space="preserve"> </w:t>
      </w:r>
    </w:p>
    <w:p w14:paraId="65AD4D9E" w14:textId="5511895E" w:rsidR="00234854" w:rsidRDefault="00234854" w:rsidP="008259A0">
      <w:pPr>
        <w:spacing w:after="0" w:line="480" w:lineRule="auto"/>
        <w:ind w:firstLine="720"/>
        <w:rPr>
          <w:rFonts w:ascii="Arial" w:hAnsi="Arial" w:cs="Arial"/>
          <w:bCs/>
        </w:rPr>
      </w:pPr>
      <w:r w:rsidRPr="00234854">
        <w:rPr>
          <w:rFonts w:ascii="Arial" w:hAnsi="Arial" w:cs="Arial"/>
          <w:bCs/>
        </w:rPr>
        <w:t>The central clock in the SCN performs the crucial role of synchronizing peripheral clocks across an organism, with desynchronization leading to health deficits</w:t>
      </w:r>
      <w:r w:rsidR="00434DC7">
        <w:rPr>
          <w:rFonts w:ascii="Arial" w:hAnsi="Arial" w:cs="Arial"/>
          <w:bCs/>
        </w:rPr>
        <w:t xml:space="preserve"> </w:t>
      </w:r>
      <w:r w:rsidR="00434DC7">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434DC7">
        <w:rPr>
          <w:rFonts w:ascii="Arial" w:hAnsi="Arial" w:cs="Arial"/>
          <w:bCs/>
        </w:rPr>
      </w:r>
      <w:r w:rsidR="00434DC7">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24, 25</w:t>
      </w:r>
      <w:r w:rsidR="00C57AF0">
        <w:rPr>
          <w:rFonts w:ascii="Arial" w:hAnsi="Arial" w:cs="Arial"/>
          <w:bCs/>
          <w:noProof/>
        </w:rPr>
        <w:t>)</w:t>
      </w:r>
      <w:r w:rsidR="00434DC7">
        <w:rPr>
          <w:rFonts w:ascii="Arial" w:hAnsi="Arial" w:cs="Arial"/>
          <w:bCs/>
        </w:rPr>
        <w:fldChar w:fldCharType="end"/>
      </w:r>
      <w:r w:rsidR="00434DC7">
        <w:rPr>
          <w:rFonts w:ascii="Arial" w:hAnsi="Arial" w:cs="Arial"/>
          <w:bCs/>
        </w:rPr>
        <w:t xml:space="preserve">. ALAN, and other stressors, have the capability of disrupting peripheral rhythms even if behavioral rhythms or the core clock are untouched, desynchronizing the organism’s system </w:t>
      </w:r>
      <w:r w:rsidR="00434DC7">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434DC7">
        <w:rPr>
          <w:rFonts w:ascii="Arial" w:hAnsi="Arial" w:cs="Arial"/>
          <w:bCs/>
        </w:rPr>
      </w:r>
      <w:r w:rsidR="00434DC7">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26, 27</w:t>
      </w:r>
      <w:r w:rsidR="00C57AF0">
        <w:rPr>
          <w:rFonts w:ascii="Arial" w:hAnsi="Arial" w:cs="Arial"/>
          <w:bCs/>
          <w:noProof/>
        </w:rPr>
        <w:t>)</w:t>
      </w:r>
      <w:r w:rsidR="00434DC7">
        <w:rPr>
          <w:rFonts w:ascii="Arial" w:hAnsi="Arial" w:cs="Arial"/>
          <w:bCs/>
        </w:rPr>
        <w:fldChar w:fldCharType="end"/>
      </w:r>
      <w:r w:rsidR="00434DC7">
        <w:rPr>
          <w:rFonts w:ascii="Arial" w:hAnsi="Arial" w:cs="Arial"/>
          <w:bCs/>
        </w:rPr>
        <w:t xml:space="preserve">. We found that </w:t>
      </w:r>
      <w:r w:rsidR="008259A0">
        <w:rPr>
          <w:rFonts w:ascii="Arial" w:hAnsi="Arial" w:cs="Arial"/>
          <w:bCs/>
        </w:rPr>
        <w:t xml:space="preserve">ALAN reorganized the </w:t>
      </w:r>
      <w:r w:rsidR="00662061">
        <w:rPr>
          <w:rFonts w:ascii="Arial" w:hAnsi="Arial" w:cs="Arial"/>
          <w:bCs/>
        </w:rPr>
        <w:t>relationship</w:t>
      </w:r>
      <w:r w:rsidR="008259A0">
        <w:rPr>
          <w:rFonts w:ascii="Arial" w:hAnsi="Arial" w:cs="Arial"/>
          <w:bCs/>
        </w:rPr>
        <w:t xml:space="preserve"> of circadian genes differently in </w:t>
      </w:r>
      <w:r w:rsidR="00AA0D34">
        <w:rPr>
          <w:rFonts w:ascii="Arial" w:hAnsi="Arial" w:cs="Arial"/>
          <w:bCs/>
        </w:rPr>
        <w:t>isolated c</w:t>
      </w:r>
      <w:r w:rsidR="008259A0">
        <w:rPr>
          <w:rFonts w:ascii="Arial" w:hAnsi="Arial" w:cs="Arial"/>
          <w:bCs/>
        </w:rPr>
        <w:t xml:space="preserve">ompared to </w:t>
      </w:r>
      <w:r w:rsidR="00CE03ED">
        <w:rPr>
          <w:rFonts w:ascii="Arial" w:hAnsi="Arial" w:cs="Arial"/>
          <w:bCs/>
        </w:rPr>
        <w:t>grouped</w:t>
      </w:r>
      <w:r w:rsidR="00AA0D34">
        <w:rPr>
          <w:rFonts w:ascii="Arial" w:hAnsi="Arial" w:cs="Arial"/>
          <w:bCs/>
        </w:rPr>
        <w:t xml:space="preserve"> birds</w:t>
      </w:r>
      <w:r w:rsidR="008259A0">
        <w:rPr>
          <w:rFonts w:ascii="Arial" w:hAnsi="Arial" w:cs="Arial"/>
          <w:bCs/>
        </w:rPr>
        <w:t xml:space="preserve">. </w:t>
      </w:r>
      <w:r w:rsidR="00662061">
        <w:rPr>
          <w:rFonts w:ascii="Arial" w:hAnsi="Arial" w:cs="Arial"/>
          <w:bCs/>
        </w:rPr>
        <w:t>Different patterns emerged between the t</w:t>
      </w:r>
      <w:r w:rsidR="00D537E2">
        <w:rPr>
          <w:rFonts w:ascii="Arial" w:hAnsi="Arial" w:cs="Arial"/>
          <w:bCs/>
        </w:rPr>
        <w:t>wo treatments</w:t>
      </w:r>
      <w:r w:rsidR="0076345C">
        <w:rPr>
          <w:rFonts w:ascii="Arial" w:hAnsi="Arial" w:cs="Arial"/>
          <w:bCs/>
        </w:rPr>
        <w:t>,</w:t>
      </w:r>
      <w:r w:rsidR="00662061">
        <w:rPr>
          <w:rFonts w:ascii="Arial" w:hAnsi="Arial" w:cs="Arial"/>
          <w:bCs/>
        </w:rPr>
        <w:t xml:space="preserve"> and i</w:t>
      </w:r>
      <w:r w:rsidR="008259A0">
        <w:rPr>
          <w:rFonts w:ascii="Arial" w:hAnsi="Arial" w:cs="Arial"/>
          <w:bCs/>
        </w:rPr>
        <w:t>n the early night</w:t>
      </w:r>
      <w:r w:rsidR="0076345C">
        <w:rPr>
          <w:rFonts w:ascii="Arial" w:hAnsi="Arial" w:cs="Arial"/>
          <w:bCs/>
        </w:rPr>
        <w:t>,</w:t>
      </w:r>
      <w:r w:rsidR="00662061">
        <w:rPr>
          <w:rFonts w:ascii="Arial" w:hAnsi="Arial" w:cs="Arial"/>
          <w:bCs/>
        </w:rPr>
        <w:t xml:space="preserve"> </w:t>
      </w:r>
      <w:r w:rsidR="008259A0">
        <w:rPr>
          <w:rFonts w:ascii="Arial" w:hAnsi="Arial" w:cs="Arial"/>
          <w:bCs/>
        </w:rPr>
        <w:t xml:space="preserve">we saw </w:t>
      </w:r>
      <w:r w:rsidR="00662061">
        <w:rPr>
          <w:rFonts w:ascii="Arial" w:hAnsi="Arial" w:cs="Arial"/>
          <w:bCs/>
        </w:rPr>
        <w:t>increased</w:t>
      </w:r>
      <w:r w:rsidR="008259A0">
        <w:rPr>
          <w:rFonts w:ascii="Arial" w:hAnsi="Arial" w:cs="Arial"/>
          <w:bCs/>
        </w:rPr>
        <w:t xml:space="preserve"> desynchronization of central and peripheral clocks </w:t>
      </w:r>
      <w:r w:rsidR="00492CD1">
        <w:rPr>
          <w:rFonts w:ascii="Arial" w:hAnsi="Arial" w:cs="Arial"/>
          <w:bCs/>
        </w:rPr>
        <w:t xml:space="preserve">particularly </w:t>
      </w:r>
      <w:r w:rsidR="008259A0">
        <w:rPr>
          <w:rFonts w:ascii="Arial" w:hAnsi="Arial" w:cs="Arial"/>
          <w:bCs/>
        </w:rPr>
        <w:t>for social birds.</w:t>
      </w:r>
      <w:r>
        <w:rPr>
          <w:rFonts w:ascii="Arial" w:hAnsi="Arial" w:cs="Arial"/>
          <w:bCs/>
        </w:rPr>
        <w:t xml:space="preserve"> </w:t>
      </w:r>
      <w:r w:rsidR="002D71D9">
        <w:rPr>
          <w:rFonts w:ascii="Arial" w:hAnsi="Arial" w:cs="Arial"/>
          <w:bCs/>
        </w:rPr>
        <w:t>Therefore, i</w:t>
      </w:r>
      <w:r w:rsidRPr="00234854">
        <w:rPr>
          <w:rFonts w:ascii="Arial" w:hAnsi="Arial" w:cs="Arial"/>
          <w:bCs/>
        </w:rPr>
        <w:t>n social settings, ALAN not only disrupts both core and peripheral clocks</w:t>
      </w:r>
      <w:r>
        <w:rPr>
          <w:rFonts w:ascii="Arial" w:hAnsi="Arial" w:cs="Arial"/>
          <w:bCs/>
        </w:rPr>
        <w:t xml:space="preserve"> </w:t>
      </w:r>
      <w:r w:rsidRPr="00234854">
        <w:rPr>
          <w:rFonts w:ascii="Arial" w:hAnsi="Arial" w:cs="Arial"/>
          <w:bCs/>
        </w:rPr>
        <w:t xml:space="preserve">but also leads to a greater degree of desynchronization in their relationship compared to </w:t>
      </w:r>
      <w:r w:rsidR="008110C4">
        <w:rPr>
          <w:rFonts w:ascii="Arial" w:hAnsi="Arial" w:cs="Arial"/>
          <w:bCs/>
        </w:rPr>
        <w:t xml:space="preserve">isolated </w:t>
      </w:r>
      <w:r w:rsidRPr="00234854">
        <w:rPr>
          <w:rFonts w:ascii="Arial" w:hAnsi="Arial" w:cs="Arial"/>
          <w:bCs/>
        </w:rPr>
        <w:t>birds</w:t>
      </w:r>
      <w:r>
        <w:rPr>
          <w:rFonts w:ascii="Arial" w:hAnsi="Arial" w:cs="Arial"/>
          <w:bCs/>
        </w:rPr>
        <w:t>.</w:t>
      </w:r>
    </w:p>
    <w:p w14:paraId="47160CF4" w14:textId="010FDC6E" w:rsidR="001E27CF" w:rsidRDefault="00662061" w:rsidP="008259A0">
      <w:pPr>
        <w:spacing w:after="0" w:line="480" w:lineRule="auto"/>
        <w:ind w:firstLine="720"/>
        <w:rPr>
          <w:rFonts w:ascii="Arial" w:hAnsi="Arial" w:cs="Arial"/>
          <w:bCs/>
        </w:rPr>
      </w:pPr>
      <w:r w:rsidRPr="00662061">
        <w:rPr>
          <w:rFonts w:ascii="Arial" w:hAnsi="Arial" w:cs="Arial"/>
          <w:bCs/>
        </w:rPr>
        <w:t>Contrary to our hypothesis, we observed no significant differences in melatonin levels across treatment groups, suggesting that the mechanism by which ALAN and social interactions affect circadian rhythms may not directly involve melatonin suppression.</w:t>
      </w:r>
      <w:r>
        <w:rPr>
          <w:rFonts w:ascii="Arial" w:hAnsi="Arial" w:cs="Arial"/>
          <w:bCs/>
        </w:rPr>
        <w:t xml:space="preserve"> </w:t>
      </w:r>
      <w:r w:rsidRPr="00662061">
        <w:rPr>
          <w:rFonts w:ascii="Arial" w:hAnsi="Arial" w:cs="Arial"/>
          <w:bCs/>
        </w:rPr>
        <w:t>Th</w:t>
      </w:r>
      <w:r w:rsidR="00411F85">
        <w:rPr>
          <w:rFonts w:ascii="Arial" w:hAnsi="Arial" w:cs="Arial"/>
          <w:bCs/>
        </w:rPr>
        <w:t xml:space="preserve">ere are mixed findings on ALAN’s ability to suppress melatonin </w:t>
      </w:r>
      <w:r w:rsidR="00411F85">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411F85">
        <w:rPr>
          <w:rFonts w:ascii="Arial" w:hAnsi="Arial" w:cs="Arial"/>
          <w:bCs/>
        </w:rPr>
      </w:r>
      <w:r w:rsidR="00411F85">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6-8, 28</w:t>
      </w:r>
      <w:r w:rsidR="00C57AF0">
        <w:rPr>
          <w:rFonts w:ascii="Arial" w:hAnsi="Arial" w:cs="Arial"/>
          <w:bCs/>
          <w:noProof/>
        </w:rPr>
        <w:t>)</w:t>
      </w:r>
      <w:r w:rsidR="00411F85">
        <w:rPr>
          <w:rFonts w:ascii="Arial" w:hAnsi="Arial" w:cs="Arial"/>
          <w:bCs/>
        </w:rPr>
        <w:fldChar w:fldCharType="end"/>
      </w:r>
      <w:r w:rsidR="00411F85">
        <w:rPr>
          <w:rFonts w:ascii="Arial" w:hAnsi="Arial" w:cs="Arial"/>
          <w:bCs/>
        </w:rPr>
        <w:t>. S</w:t>
      </w:r>
      <w:r w:rsidRPr="00662061">
        <w:rPr>
          <w:rFonts w:ascii="Arial" w:hAnsi="Arial" w:cs="Arial"/>
          <w:bCs/>
        </w:rPr>
        <w:t>ome studies report</w:t>
      </w:r>
      <w:r w:rsidR="00411F85">
        <w:rPr>
          <w:rFonts w:ascii="Arial" w:hAnsi="Arial" w:cs="Arial"/>
          <w:bCs/>
        </w:rPr>
        <w:t>ed</w:t>
      </w:r>
      <w:r w:rsidRPr="00662061">
        <w:rPr>
          <w:rFonts w:ascii="Arial" w:hAnsi="Arial" w:cs="Arial"/>
          <w:bCs/>
        </w:rPr>
        <w:t xml:space="preserve"> ALAN-induced melatonin disruption in birds</w:t>
      </w:r>
      <w:r w:rsidR="00411F85">
        <w:rPr>
          <w:rFonts w:ascii="Arial" w:hAnsi="Arial" w:cs="Arial"/>
          <w:bCs/>
        </w:rPr>
        <w:t>,</w:t>
      </w:r>
      <w:r>
        <w:rPr>
          <w:rFonts w:ascii="Arial" w:hAnsi="Arial" w:cs="Arial"/>
          <w:bCs/>
        </w:rPr>
        <w:t xml:space="preserve"> housed individually or socially</w:t>
      </w:r>
      <w:r w:rsidR="00B002C5">
        <w:rPr>
          <w:rFonts w:ascii="Arial" w:hAnsi="Arial" w:cs="Arial"/>
          <w:bCs/>
        </w:rPr>
        <w:t xml:space="preserve"> </w:t>
      </w:r>
      <w:r w:rsidR="00B002C5">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B002C5">
        <w:rPr>
          <w:rFonts w:ascii="Arial" w:hAnsi="Arial" w:cs="Arial"/>
          <w:bCs/>
        </w:rPr>
      </w:r>
      <w:r w:rsidR="00B002C5">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6, 28, 29</w:t>
      </w:r>
      <w:r w:rsidR="00C57AF0">
        <w:rPr>
          <w:rFonts w:ascii="Arial" w:hAnsi="Arial" w:cs="Arial"/>
          <w:bCs/>
          <w:noProof/>
        </w:rPr>
        <w:t>)</w:t>
      </w:r>
      <w:r w:rsidR="00B002C5">
        <w:rPr>
          <w:rFonts w:ascii="Arial" w:hAnsi="Arial" w:cs="Arial"/>
          <w:bCs/>
        </w:rPr>
        <w:fldChar w:fldCharType="end"/>
      </w:r>
      <w:r w:rsidR="005D2C24">
        <w:rPr>
          <w:rFonts w:ascii="Arial" w:hAnsi="Arial" w:cs="Arial"/>
          <w:bCs/>
        </w:rPr>
        <w:t>.</w:t>
      </w:r>
      <w:r w:rsidR="00411F85">
        <w:rPr>
          <w:rFonts w:ascii="Arial" w:hAnsi="Arial" w:cs="Arial"/>
          <w:bCs/>
        </w:rPr>
        <w:t xml:space="preserve"> </w:t>
      </w:r>
      <w:r w:rsidR="005D2C24">
        <w:rPr>
          <w:rFonts w:ascii="Arial" w:hAnsi="Arial" w:cs="Arial"/>
          <w:bCs/>
        </w:rPr>
        <w:t>H</w:t>
      </w:r>
      <w:r w:rsidR="00411F85">
        <w:rPr>
          <w:rFonts w:ascii="Arial" w:hAnsi="Arial" w:cs="Arial"/>
          <w:bCs/>
        </w:rPr>
        <w:t>owever</w:t>
      </w:r>
      <w:r w:rsidR="005D2C24">
        <w:rPr>
          <w:rFonts w:ascii="Arial" w:hAnsi="Arial" w:cs="Arial"/>
          <w:bCs/>
        </w:rPr>
        <w:t>,</w:t>
      </w:r>
      <w:r w:rsidR="00411F85">
        <w:rPr>
          <w:rFonts w:ascii="Arial" w:hAnsi="Arial" w:cs="Arial"/>
          <w:bCs/>
        </w:rPr>
        <w:t xml:space="preserve"> </w:t>
      </w:r>
      <w:r w:rsidR="00E14B0E">
        <w:rPr>
          <w:rFonts w:ascii="Arial" w:hAnsi="Arial" w:cs="Arial"/>
          <w:bCs/>
        </w:rPr>
        <w:t>we</w:t>
      </w:r>
      <w:r w:rsidR="00411F85">
        <w:rPr>
          <w:rFonts w:ascii="Arial" w:hAnsi="Arial" w:cs="Arial"/>
          <w:bCs/>
        </w:rPr>
        <w:t xml:space="preserve"> </w:t>
      </w:r>
      <w:r w:rsidR="005D2C24">
        <w:rPr>
          <w:rFonts w:ascii="Arial" w:hAnsi="Arial" w:cs="Arial"/>
          <w:bCs/>
        </w:rPr>
        <w:t xml:space="preserve">previously </w:t>
      </w:r>
      <w:r w:rsidR="00411F85">
        <w:rPr>
          <w:rFonts w:ascii="Arial" w:hAnsi="Arial" w:cs="Arial"/>
          <w:bCs/>
        </w:rPr>
        <w:t xml:space="preserve">found no suppression of melatonin in bird housed individually </w:t>
      </w:r>
      <w:r w:rsidR="00411F85">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411F85">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411F85">
        <w:rPr>
          <w:rFonts w:ascii="Arial" w:hAnsi="Arial" w:cs="Arial"/>
          <w:bCs/>
        </w:rPr>
        <w:fldChar w:fldCharType="end"/>
      </w:r>
      <w:r w:rsidR="005D2C24">
        <w:rPr>
          <w:rFonts w:ascii="Arial" w:hAnsi="Arial" w:cs="Arial"/>
          <w:bCs/>
        </w:rPr>
        <w:t xml:space="preserve"> and another study in humans found negative effects from ALAN independent of melatonin excretion </w:t>
      </w:r>
      <w:r w:rsidR="005D2C24">
        <w:rPr>
          <w:rFonts w:ascii="Arial" w:hAnsi="Arial" w:cs="Arial"/>
          <w:bCs/>
        </w:rPr>
        <w:fldChar w:fldCharType="begin"/>
      </w:r>
      <w:r w:rsidR="0089784F">
        <w:rPr>
          <w:rFonts w:ascii="Arial" w:hAnsi="Arial" w:cs="Arial"/>
          <w:bCs/>
        </w:rPr>
        <w:instrText xml:space="preserve"> ADDIN EN.CITE &lt;EndNote&gt;&lt;Cite&gt;&lt;Author&gt;Obayashi&lt;/Author&gt;&lt;Year&gt;2014&lt;/Year&gt;&lt;IDText&gt;Association between light exposure at night and nighttime blood pressure in the elderly independent of nocturnal urinary melatonin excretion&lt;/IDText&gt;&lt;DisplayText&gt;(&lt;style face="italic"&gt;8&lt;/style&gt;)&lt;/DisplayText&gt;&lt;record&gt;&lt;urls&gt;&lt;related-urls&gt;&lt;url&gt;&amp;lt;Go to ISI&amp;gt;://WOS:000336972100004&lt;/url&gt;&lt;/related-urls&gt;&lt;/urls&gt;&lt;isbn&gt;0742-0528&lt;/isbn&gt;&lt;titles&gt;&lt;title&gt;Association between light exposure at night and nighttime blood pressure in the elderly independent of nocturnal urinary melatonin excretion&lt;/title&gt;&lt;secondary-title&gt;Chronobiology International&lt;/secondary-title&gt;&lt;/titles&gt;&lt;pages&gt;779-786&lt;/pages&gt;&lt;number&gt;6&lt;/number&gt;&lt;contributors&gt;&lt;authors&gt;&lt;author&gt;Obayashi, K.&lt;/author&gt;&lt;author&gt;Saeki, K.&lt;/author&gt;&lt;author&gt;Iwamoto, J.&lt;/author&gt;&lt;author&gt;Ikada, Y.&lt;/author&gt;&lt;author&gt;Kurumatani, N.&lt;/author&gt;&lt;/authors&gt;&lt;/contributors&gt;&lt;added-date format="utc"&gt;1673895831&lt;/added-date&gt;&lt;ref-type name="Journal Article"&gt;17&lt;/ref-type&gt;&lt;dates&gt;&lt;year&gt;2014&lt;/year&gt;&lt;/dates&gt;&lt;rec-number&gt;335&lt;/rec-number&gt;&lt;last-updated-date format="utc"&gt;1673975072&lt;/last-updated-date&gt;&lt;accession-num&gt;WOS:000336972100004&lt;/accession-num&gt;&lt;electronic-resource-num&gt;10.3109/07420528.2014.900501&lt;/electronic-resource-num&gt;&lt;volume&gt;31&lt;/volume&gt;&lt;/record&gt;&lt;/Cite&gt;&lt;/EndNote&gt;</w:instrText>
      </w:r>
      <w:r w:rsidR="005D2C24">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8</w:t>
      </w:r>
      <w:r w:rsidR="0089784F">
        <w:rPr>
          <w:rFonts w:ascii="Arial" w:hAnsi="Arial" w:cs="Arial"/>
          <w:bCs/>
          <w:noProof/>
        </w:rPr>
        <w:t>)</w:t>
      </w:r>
      <w:r w:rsidR="005D2C24">
        <w:rPr>
          <w:rFonts w:ascii="Arial" w:hAnsi="Arial" w:cs="Arial"/>
          <w:bCs/>
        </w:rPr>
        <w:fldChar w:fldCharType="end"/>
      </w:r>
      <w:r w:rsidR="005D2C24">
        <w:rPr>
          <w:rFonts w:ascii="Arial" w:hAnsi="Arial" w:cs="Arial"/>
          <w:bCs/>
        </w:rPr>
        <w:t xml:space="preserve">. </w:t>
      </w:r>
      <w:r w:rsidR="00114430">
        <w:rPr>
          <w:rFonts w:ascii="Arial" w:hAnsi="Arial" w:cs="Arial"/>
          <w:bCs/>
        </w:rPr>
        <w:t>Th</w:t>
      </w:r>
      <w:r w:rsidR="005D2C24">
        <w:rPr>
          <w:rFonts w:ascii="Arial" w:hAnsi="Arial" w:cs="Arial"/>
          <w:bCs/>
        </w:rPr>
        <w:t>ese discrepancies may be</w:t>
      </w:r>
      <w:r w:rsidR="00114430">
        <w:rPr>
          <w:rFonts w:ascii="Arial" w:hAnsi="Arial" w:cs="Arial"/>
          <w:bCs/>
        </w:rPr>
        <w:t xml:space="preserve"> due to </w:t>
      </w:r>
      <w:r w:rsidR="005D2C24">
        <w:rPr>
          <w:rFonts w:ascii="Arial" w:hAnsi="Arial" w:cs="Arial"/>
          <w:bCs/>
        </w:rPr>
        <w:t xml:space="preserve">species, light intensity, and </w:t>
      </w:r>
      <w:r w:rsidR="00114430">
        <w:rPr>
          <w:rFonts w:ascii="Arial" w:hAnsi="Arial" w:cs="Arial"/>
          <w:bCs/>
        </w:rPr>
        <w:t>individual variation</w:t>
      </w:r>
      <w:r w:rsidR="00CE03ED">
        <w:rPr>
          <w:rFonts w:ascii="Arial" w:hAnsi="Arial" w:cs="Arial"/>
          <w:bCs/>
        </w:rPr>
        <w:t>,</w:t>
      </w:r>
      <w:r>
        <w:rPr>
          <w:rFonts w:ascii="Arial" w:hAnsi="Arial" w:cs="Arial"/>
          <w:bCs/>
        </w:rPr>
        <w:t xml:space="preserve"> demonstrating the complex interplay of physiological responses to environmental change</w:t>
      </w:r>
      <w:r w:rsidR="00114430">
        <w:rPr>
          <w:rFonts w:ascii="Arial" w:hAnsi="Arial" w:cs="Arial"/>
          <w:bCs/>
        </w:rPr>
        <w:t>.</w:t>
      </w:r>
      <w:r w:rsidR="00CE03ED">
        <w:rPr>
          <w:rFonts w:ascii="Arial" w:hAnsi="Arial" w:cs="Arial"/>
          <w:bCs/>
        </w:rPr>
        <w:t xml:space="preserve"> </w:t>
      </w:r>
    </w:p>
    <w:p w14:paraId="70A561B9" w14:textId="36868330" w:rsidR="004D76BA" w:rsidRDefault="00662061" w:rsidP="004D76BA">
      <w:pPr>
        <w:spacing w:after="0" w:line="480" w:lineRule="auto"/>
        <w:ind w:firstLine="720"/>
        <w:rPr>
          <w:rFonts w:ascii="Arial" w:hAnsi="Arial" w:cs="Arial"/>
          <w:bCs/>
        </w:rPr>
      </w:pPr>
      <w:r w:rsidRPr="00662061">
        <w:rPr>
          <w:rFonts w:ascii="Arial" w:hAnsi="Arial" w:cs="Arial"/>
          <w:bCs/>
        </w:rPr>
        <w:t xml:space="preserve">The synchronization of circadian rhythms, facilitated by social cues, is a critical aspect of </w:t>
      </w:r>
      <w:r w:rsidR="00D90CD0">
        <w:rPr>
          <w:rFonts w:ascii="Arial" w:hAnsi="Arial" w:cs="Arial"/>
          <w:bCs/>
        </w:rPr>
        <w:t>social</w:t>
      </w:r>
      <w:r w:rsidRPr="00662061">
        <w:rPr>
          <w:rFonts w:ascii="Arial" w:hAnsi="Arial" w:cs="Arial"/>
          <w:bCs/>
        </w:rPr>
        <w:t xml:space="preserve"> coordination. However, </w:t>
      </w:r>
      <w:r w:rsidR="005B1682">
        <w:rPr>
          <w:rFonts w:ascii="Arial" w:hAnsi="Arial" w:cs="Arial"/>
          <w:bCs/>
        </w:rPr>
        <w:t>within flies</w:t>
      </w:r>
      <w:ins w:id="108" w:author="Cassandra K Hui" w:date="2024-10-20T09:46:00Z" w16du:dateUtc="2024-10-20T16:46:00Z">
        <w:r w:rsidR="00F37C1C">
          <w:rPr>
            <w:rFonts w:ascii="Arial" w:hAnsi="Arial" w:cs="Arial"/>
            <w:bCs/>
          </w:rPr>
          <w:t xml:space="preserve"> (</w:t>
        </w:r>
        <w:r w:rsidR="00F37C1C" w:rsidRPr="00F37C1C">
          <w:rPr>
            <w:rFonts w:ascii="Arial" w:hAnsi="Arial" w:cs="Arial"/>
            <w:bCs/>
            <w:i/>
            <w:iCs/>
            <w:rPrChange w:id="109" w:author="Cassandra K Hui" w:date="2024-10-20T09:46:00Z" w16du:dateUtc="2024-10-20T16:46:00Z">
              <w:rPr>
                <w:rFonts w:ascii="Arial" w:hAnsi="Arial" w:cs="Arial"/>
                <w:bCs/>
              </w:rPr>
            </w:rPrChange>
          </w:rPr>
          <w:t>Drosophila melanogaster</w:t>
        </w:r>
        <w:r w:rsidR="00F37C1C">
          <w:rPr>
            <w:rFonts w:ascii="Arial" w:hAnsi="Arial" w:cs="Arial"/>
            <w:bCs/>
          </w:rPr>
          <w:t>)</w:t>
        </w:r>
      </w:ins>
      <w:r w:rsidR="005B1682">
        <w:rPr>
          <w:rFonts w:ascii="Arial" w:hAnsi="Arial" w:cs="Arial"/>
          <w:bCs/>
        </w:rPr>
        <w:t xml:space="preserve">, </w:t>
      </w:r>
      <w:r w:rsidR="0065333E">
        <w:rPr>
          <w:rFonts w:ascii="Arial" w:hAnsi="Arial" w:cs="Arial"/>
          <w:bCs/>
        </w:rPr>
        <w:t>an individual with a disrupted timing</w:t>
      </w:r>
      <w:r w:rsidR="005B1682">
        <w:rPr>
          <w:rFonts w:ascii="Arial" w:hAnsi="Arial" w:cs="Arial"/>
          <w:bCs/>
        </w:rPr>
        <w:t xml:space="preserve"> </w:t>
      </w:r>
      <w:r w:rsidRPr="00662061">
        <w:rPr>
          <w:rFonts w:ascii="Arial" w:hAnsi="Arial" w:cs="Arial"/>
          <w:bCs/>
        </w:rPr>
        <w:t>can propagate</w:t>
      </w:r>
      <w:r w:rsidR="0065333E">
        <w:rPr>
          <w:rFonts w:ascii="Arial" w:hAnsi="Arial" w:cs="Arial"/>
          <w:bCs/>
        </w:rPr>
        <w:t xml:space="preserve"> this disruption</w:t>
      </w:r>
      <w:r w:rsidRPr="00662061">
        <w:rPr>
          <w:rFonts w:ascii="Arial" w:hAnsi="Arial" w:cs="Arial"/>
          <w:bCs/>
        </w:rPr>
        <w:t xml:space="preserve"> through</w:t>
      </w:r>
      <w:r w:rsidR="0065333E">
        <w:rPr>
          <w:rFonts w:ascii="Arial" w:hAnsi="Arial" w:cs="Arial"/>
          <w:bCs/>
        </w:rPr>
        <w:t xml:space="preserve">out </w:t>
      </w:r>
      <w:r w:rsidR="005B1682">
        <w:rPr>
          <w:rFonts w:ascii="Arial" w:hAnsi="Arial" w:cs="Arial"/>
          <w:bCs/>
        </w:rPr>
        <w:t>an</w:t>
      </w:r>
      <w:r w:rsidRPr="00662061">
        <w:rPr>
          <w:rFonts w:ascii="Arial" w:hAnsi="Arial" w:cs="Arial"/>
          <w:bCs/>
        </w:rPr>
        <w:t xml:space="preserve"> entire group</w:t>
      </w:r>
      <w:r w:rsidR="0065333E">
        <w:rPr>
          <w:rFonts w:ascii="Arial" w:hAnsi="Arial" w:cs="Arial"/>
          <w:bCs/>
        </w:rPr>
        <w:t xml:space="preserve">, </w:t>
      </w:r>
      <w:r w:rsidR="00E8196F">
        <w:rPr>
          <w:rFonts w:ascii="Arial" w:hAnsi="Arial" w:cs="Arial"/>
          <w:bCs/>
        </w:rPr>
        <w:t>allowing</w:t>
      </w:r>
      <w:r w:rsidR="0065333E">
        <w:rPr>
          <w:rFonts w:ascii="Arial" w:hAnsi="Arial" w:cs="Arial"/>
          <w:bCs/>
        </w:rPr>
        <w:t xml:space="preserve"> them to</w:t>
      </w:r>
      <w:r w:rsidRPr="00662061">
        <w:rPr>
          <w:rFonts w:ascii="Arial" w:hAnsi="Arial" w:cs="Arial"/>
          <w:bCs/>
        </w:rPr>
        <w:t xml:space="preserve"> adopt</w:t>
      </w:r>
      <w:r w:rsidR="0065333E">
        <w:rPr>
          <w:rFonts w:ascii="Arial" w:hAnsi="Arial" w:cs="Arial"/>
          <w:bCs/>
        </w:rPr>
        <w:t xml:space="preserve"> the</w:t>
      </w:r>
      <w:r w:rsidRPr="00662061">
        <w:rPr>
          <w:rFonts w:ascii="Arial" w:hAnsi="Arial" w:cs="Arial"/>
          <w:bCs/>
        </w:rPr>
        <w:t xml:space="preserve"> altered </w:t>
      </w:r>
      <w:r w:rsidR="0065333E">
        <w:rPr>
          <w:rFonts w:ascii="Arial" w:hAnsi="Arial" w:cs="Arial"/>
          <w:bCs/>
        </w:rPr>
        <w:t xml:space="preserve">rhythm </w:t>
      </w:r>
      <w:r w:rsidR="0065333E">
        <w:rPr>
          <w:rFonts w:ascii="Arial" w:hAnsi="Arial" w:cs="Arial"/>
          <w:bCs/>
        </w:rPr>
        <w:fldChar w:fldCharType="begin"/>
      </w:r>
      <w:r w:rsidR="00C57AF0">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65333E">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17</w:t>
      </w:r>
      <w:r w:rsidR="00C57AF0">
        <w:rPr>
          <w:rFonts w:ascii="Arial" w:hAnsi="Arial" w:cs="Arial"/>
          <w:bCs/>
          <w:noProof/>
        </w:rPr>
        <w:t>)</w:t>
      </w:r>
      <w:r w:rsidR="0065333E">
        <w:rPr>
          <w:rFonts w:ascii="Arial" w:hAnsi="Arial" w:cs="Arial"/>
          <w:bCs/>
        </w:rPr>
        <w:fldChar w:fldCharType="end"/>
      </w:r>
      <w:r w:rsidRPr="00662061">
        <w:rPr>
          <w:rFonts w:ascii="Arial" w:hAnsi="Arial" w:cs="Arial"/>
          <w:bCs/>
        </w:rPr>
        <w:t>. This mechanism may explain why</w:t>
      </w:r>
      <w:r w:rsidR="00E8196F">
        <w:rPr>
          <w:rFonts w:ascii="Arial" w:hAnsi="Arial" w:cs="Arial"/>
          <w:bCs/>
        </w:rPr>
        <w:t xml:space="preserve"> in our study</w:t>
      </w:r>
      <w:r w:rsidRPr="00662061">
        <w:rPr>
          <w:rFonts w:ascii="Arial" w:hAnsi="Arial" w:cs="Arial"/>
          <w:bCs/>
        </w:rPr>
        <w:t xml:space="preserve"> social birds under </w:t>
      </w:r>
      <w:r w:rsidRPr="00662061">
        <w:rPr>
          <w:rFonts w:ascii="Arial" w:hAnsi="Arial" w:cs="Arial"/>
          <w:bCs/>
        </w:rPr>
        <w:lastRenderedPageBreak/>
        <w:t>ALAN showed greater disruption in circadian gene expression</w:t>
      </w:r>
      <w:r w:rsidR="00E8196F">
        <w:rPr>
          <w:rFonts w:ascii="Arial" w:hAnsi="Arial" w:cs="Arial"/>
          <w:bCs/>
        </w:rPr>
        <w:t>, desynchronization,</w:t>
      </w:r>
      <w:r w:rsidRPr="00662061">
        <w:rPr>
          <w:rFonts w:ascii="Arial" w:hAnsi="Arial" w:cs="Arial"/>
          <w:bCs/>
        </w:rPr>
        <w:t xml:space="preserve"> and </w:t>
      </w:r>
      <w:r w:rsidR="00173AC0">
        <w:rPr>
          <w:rFonts w:ascii="Arial" w:hAnsi="Arial" w:cs="Arial"/>
          <w:bCs/>
        </w:rPr>
        <w:t>activity patterns</w:t>
      </w:r>
      <w:r w:rsidRPr="00662061">
        <w:rPr>
          <w:rFonts w:ascii="Arial" w:hAnsi="Arial" w:cs="Arial"/>
          <w:bCs/>
        </w:rPr>
        <w:t xml:space="preserve"> compared to their isolated counterparts.</w:t>
      </w:r>
      <w:r w:rsidR="00E14B0E">
        <w:rPr>
          <w:rFonts w:ascii="Arial" w:hAnsi="Arial" w:cs="Arial"/>
          <w:bCs/>
        </w:rPr>
        <w:t xml:space="preserve"> The specific mechanism of social information propagation or disturbance, </w:t>
      </w:r>
      <w:r w:rsidR="00E14B0E" w:rsidRPr="0091070F">
        <w:rPr>
          <w:rFonts w:ascii="Arial" w:hAnsi="Arial" w:cs="Arial"/>
          <w:bCs/>
          <w:i/>
          <w:iCs/>
        </w:rPr>
        <w:t>e.g</w:t>
      </w:r>
      <w:r w:rsidR="00E14B0E">
        <w:rPr>
          <w:rFonts w:ascii="Arial" w:hAnsi="Arial" w:cs="Arial"/>
          <w:bCs/>
        </w:rPr>
        <w:t>., visual, acoustic, etc., is worth of future investigation</w:t>
      </w:r>
      <w:r w:rsidR="003D5A97">
        <w:rPr>
          <w:rFonts w:ascii="Arial" w:hAnsi="Arial" w:cs="Arial"/>
          <w:bCs/>
        </w:rPr>
        <w:t xml:space="preserve"> </w:t>
      </w:r>
      <w:r w:rsidR="00162DCB">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Ij4xNCwgMzAtMzI8L3N0eWxlPik8L0Rpc3BsYXlUZXh0PjxyZWNvcmQ+PGRhdGVzPjxwdWItZGF0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Ij4xNCwgMzAtMzI8L3N0eWxlPik8L0Rpc3BsYXlUZXh0PjxyZWNvcmQ+PGRhdGVzPjxwdWItZGF0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162DCB">
        <w:rPr>
          <w:rFonts w:ascii="Arial" w:hAnsi="Arial" w:cs="Arial"/>
          <w:bCs/>
        </w:rPr>
      </w:r>
      <w:r w:rsidR="00162DCB">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14, 30-32</w:t>
      </w:r>
      <w:r w:rsidR="00C57AF0">
        <w:rPr>
          <w:rFonts w:ascii="Arial" w:hAnsi="Arial" w:cs="Arial"/>
          <w:bCs/>
          <w:noProof/>
        </w:rPr>
        <w:t>)</w:t>
      </w:r>
      <w:r w:rsidR="00162DCB">
        <w:rPr>
          <w:rFonts w:ascii="Arial" w:hAnsi="Arial" w:cs="Arial"/>
          <w:bCs/>
        </w:rPr>
        <w:fldChar w:fldCharType="end"/>
      </w:r>
      <w:r w:rsidR="003D5A97">
        <w:rPr>
          <w:rFonts w:ascii="Arial" w:hAnsi="Arial" w:cs="Arial"/>
          <w:bCs/>
        </w:rPr>
        <w:t>.</w:t>
      </w:r>
      <w:r w:rsidR="00E14B0E">
        <w:rPr>
          <w:rFonts w:ascii="Arial" w:hAnsi="Arial" w:cs="Arial"/>
          <w:bCs/>
        </w:rPr>
        <w:t xml:space="preserve"> </w:t>
      </w:r>
      <w:r w:rsidR="0065333E">
        <w:rPr>
          <w:rFonts w:ascii="Arial" w:hAnsi="Arial" w:cs="Arial"/>
          <w:bCs/>
        </w:rPr>
        <w:t>We</w:t>
      </w:r>
      <w:r w:rsidR="0065333E" w:rsidRPr="0065333E">
        <w:rPr>
          <w:rFonts w:ascii="Arial" w:hAnsi="Arial" w:cs="Arial"/>
          <w:bCs/>
        </w:rPr>
        <w:t xml:space="preserve"> </w:t>
      </w:r>
      <w:r w:rsidR="0065333E">
        <w:rPr>
          <w:rFonts w:ascii="Arial" w:hAnsi="Arial" w:cs="Arial"/>
          <w:bCs/>
        </w:rPr>
        <w:t>speculate</w:t>
      </w:r>
      <w:r w:rsidR="0065333E" w:rsidRPr="0065333E">
        <w:rPr>
          <w:rFonts w:ascii="Arial" w:hAnsi="Arial" w:cs="Arial"/>
          <w:bCs/>
        </w:rPr>
        <w:t xml:space="preserve"> that individuals within a social group who are particularly sensitive to ALAN might influence the circadian </w:t>
      </w:r>
      <w:r w:rsidR="0065333E">
        <w:rPr>
          <w:rFonts w:ascii="Arial" w:hAnsi="Arial" w:cs="Arial"/>
          <w:bCs/>
        </w:rPr>
        <w:t>rhythm</w:t>
      </w:r>
      <w:r w:rsidR="0065333E" w:rsidRPr="0065333E">
        <w:rPr>
          <w:rFonts w:ascii="Arial" w:hAnsi="Arial" w:cs="Arial"/>
          <w:bCs/>
        </w:rPr>
        <w:t xml:space="preserve"> of the entire group.</w:t>
      </w:r>
    </w:p>
    <w:p w14:paraId="7DA0CF45" w14:textId="3D0023AC" w:rsidR="004D76BA" w:rsidRPr="004D76BA" w:rsidRDefault="004D76BA" w:rsidP="004D76BA">
      <w:pPr>
        <w:spacing w:after="0" w:line="480" w:lineRule="auto"/>
        <w:ind w:firstLine="720"/>
        <w:rPr>
          <w:rFonts w:ascii="Arial" w:hAnsi="Arial" w:cs="Arial"/>
          <w:bCs/>
        </w:rPr>
      </w:pPr>
      <w:r w:rsidRPr="004D76BA">
        <w:rPr>
          <w:rFonts w:ascii="Arial" w:hAnsi="Arial" w:cs="Arial"/>
          <w:bCs/>
        </w:rPr>
        <w:t xml:space="preserve">Our </w:t>
      </w:r>
      <w:r w:rsidR="006D082D">
        <w:rPr>
          <w:rFonts w:ascii="Arial" w:hAnsi="Arial" w:cs="Arial"/>
          <w:bCs/>
        </w:rPr>
        <w:t>data</w:t>
      </w:r>
      <w:r>
        <w:rPr>
          <w:rFonts w:ascii="Arial" w:hAnsi="Arial" w:cs="Arial"/>
          <w:bCs/>
        </w:rPr>
        <w:t xml:space="preserve"> are the first of our knowledge to demonstrate a molecular shift in circadian regulation due to social interactions in vertebrates. This study </w:t>
      </w:r>
      <w:r w:rsidRPr="004D76BA">
        <w:rPr>
          <w:rFonts w:ascii="Arial" w:hAnsi="Arial" w:cs="Arial"/>
          <w:bCs/>
        </w:rPr>
        <w:t>emphasize</w:t>
      </w:r>
      <w:r>
        <w:rPr>
          <w:rFonts w:ascii="Arial" w:hAnsi="Arial" w:cs="Arial"/>
          <w:bCs/>
        </w:rPr>
        <w:t>s</w:t>
      </w:r>
      <w:r w:rsidRPr="004D76BA">
        <w:rPr>
          <w:rFonts w:ascii="Arial" w:hAnsi="Arial" w:cs="Arial"/>
          <w:bCs/>
        </w:rPr>
        <w:t xml:space="preserve"> the role of social context in</w:t>
      </w:r>
      <w:r>
        <w:rPr>
          <w:rFonts w:ascii="Arial" w:hAnsi="Arial" w:cs="Arial"/>
          <w:bCs/>
        </w:rPr>
        <w:t xml:space="preserve"> understanding</w:t>
      </w:r>
      <w:r w:rsidRPr="004D76BA">
        <w:rPr>
          <w:rFonts w:ascii="Arial" w:hAnsi="Arial" w:cs="Arial"/>
          <w:bCs/>
        </w:rPr>
        <w:t xml:space="preserve"> the effects of environmental disturbances like ALAN. The exacerbated responses observed in social settings suggest that collective behaviors might amplify</w:t>
      </w:r>
      <w:r>
        <w:rPr>
          <w:rFonts w:ascii="Arial" w:hAnsi="Arial" w:cs="Arial"/>
          <w:bCs/>
        </w:rPr>
        <w:t xml:space="preserve"> responses to</w:t>
      </w:r>
      <w:r w:rsidRPr="004D76BA">
        <w:rPr>
          <w:rFonts w:ascii="Arial" w:hAnsi="Arial" w:cs="Arial"/>
          <w:bCs/>
        </w:rPr>
        <w:t xml:space="preserve"> </w:t>
      </w:r>
      <w:r w:rsidR="0066230C">
        <w:rPr>
          <w:rFonts w:ascii="Arial" w:hAnsi="Arial" w:cs="Arial"/>
          <w:bCs/>
        </w:rPr>
        <w:t xml:space="preserve">light </w:t>
      </w:r>
      <w:r w:rsidRPr="004D76BA">
        <w:rPr>
          <w:rFonts w:ascii="Arial" w:hAnsi="Arial" w:cs="Arial"/>
          <w:bCs/>
        </w:rPr>
        <w:t xml:space="preserve">pollution. This </w:t>
      </w:r>
      <w:r w:rsidR="006D082D">
        <w:rPr>
          <w:rFonts w:ascii="Arial" w:hAnsi="Arial" w:cs="Arial"/>
          <w:bCs/>
        </w:rPr>
        <w:t xml:space="preserve">finding </w:t>
      </w:r>
      <w:r w:rsidRPr="004D76BA">
        <w:rPr>
          <w:rFonts w:ascii="Arial" w:hAnsi="Arial" w:cs="Arial"/>
          <w:bCs/>
        </w:rPr>
        <w:t xml:space="preserve">has significant implications for understanding the ecological impacts of ALAN, as social dynamics and group living are common across many </w:t>
      </w:r>
      <w:r w:rsidR="0066230C">
        <w:rPr>
          <w:rFonts w:ascii="Arial" w:hAnsi="Arial" w:cs="Arial"/>
          <w:bCs/>
        </w:rPr>
        <w:t>taxa</w:t>
      </w:r>
      <w:r w:rsidRPr="004D76BA">
        <w:rPr>
          <w:rFonts w:ascii="Arial" w:hAnsi="Arial" w:cs="Arial"/>
          <w:bCs/>
        </w:rPr>
        <w:t>. Furthermore, these findings highlight the importance of incorporating social contexts into research designs to obtain more relevant insights into the biological impacts of environmental stressors.</w:t>
      </w:r>
    </w:p>
    <w:p w14:paraId="66FE21B6" w14:textId="7E01DE36" w:rsidR="00B002C5" w:rsidRDefault="00E14B0E" w:rsidP="004D76BA">
      <w:pPr>
        <w:spacing w:after="0" w:line="480" w:lineRule="auto"/>
        <w:ind w:firstLine="720"/>
        <w:rPr>
          <w:rFonts w:ascii="Arial" w:hAnsi="Arial" w:cs="Arial"/>
          <w:bCs/>
        </w:rPr>
      </w:pPr>
      <w:r>
        <w:rPr>
          <w:rFonts w:ascii="Arial" w:hAnsi="Arial" w:cs="Arial"/>
          <w:bCs/>
        </w:rPr>
        <w:t>Our</w:t>
      </w:r>
      <w:r w:rsidR="004D76BA" w:rsidRPr="004D76BA">
        <w:rPr>
          <w:rFonts w:ascii="Arial" w:hAnsi="Arial" w:cs="Arial"/>
          <w:bCs/>
        </w:rPr>
        <w:t xml:space="preserve"> investigation into the effects of ALAN on zebra finches reveals that social interactions significantly amplify circadian disruptions. These findings contribute to a growing body of evidence indicating the profound impact of light pollution on biological rhythms and highlight the need for further research into mitigating these effects. Future studies should explore the underlying mechanisms of social amplification of ALAN effects and assess the ecological consequences of disrupted circadian rhythms in group-living species. </w:t>
      </w:r>
      <w:r w:rsidR="0076345C">
        <w:rPr>
          <w:rFonts w:ascii="Arial" w:hAnsi="Arial" w:cs="Arial"/>
          <w:bCs/>
        </w:rPr>
        <w:t xml:space="preserve">Our findings </w:t>
      </w:r>
      <w:r w:rsidR="00B002C5" w:rsidRPr="008C399B">
        <w:rPr>
          <w:rFonts w:ascii="Arial" w:hAnsi="Arial" w:cs="Arial"/>
          <w:bCs/>
        </w:rPr>
        <w:t xml:space="preserve">shed light on the complex interplay between </w:t>
      </w:r>
      <w:r w:rsidR="00B002C5">
        <w:rPr>
          <w:rFonts w:ascii="Arial" w:hAnsi="Arial" w:cs="Arial"/>
          <w:bCs/>
        </w:rPr>
        <w:t xml:space="preserve">social </w:t>
      </w:r>
      <w:r w:rsidR="005F07F6">
        <w:rPr>
          <w:rFonts w:ascii="Arial" w:hAnsi="Arial" w:cs="Arial"/>
          <w:bCs/>
        </w:rPr>
        <w:t>conditions</w:t>
      </w:r>
      <w:r w:rsidR="005F07F6" w:rsidRPr="008C399B">
        <w:rPr>
          <w:rFonts w:ascii="Arial" w:hAnsi="Arial" w:cs="Arial"/>
          <w:bCs/>
        </w:rPr>
        <w:t xml:space="preserve"> </w:t>
      </w:r>
      <w:r w:rsidR="0033002E">
        <w:rPr>
          <w:rFonts w:ascii="Arial" w:hAnsi="Arial" w:cs="Arial"/>
          <w:bCs/>
        </w:rPr>
        <w:t>and</w:t>
      </w:r>
      <w:r w:rsidR="00B002C5" w:rsidRPr="008C399B">
        <w:rPr>
          <w:rFonts w:ascii="Arial" w:hAnsi="Arial" w:cs="Arial"/>
          <w:bCs/>
        </w:rPr>
        <w:t xml:space="preserve"> ALAN exposur</w:t>
      </w:r>
      <w:r w:rsidR="005F07F6">
        <w:rPr>
          <w:rFonts w:ascii="Arial" w:hAnsi="Arial" w:cs="Arial"/>
          <w:bCs/>
        </w:rPr>
        <w:t>e a</w:t>
      </w:r>
      <w:r w:rsidR="00403D93">
        <w:rPr>
          <w:rFonts w:ascii="Arial" w:hAnsi="Arial" w:cs="Arial"/>
          <w:bCs/>
        </w:rPr>
        <w:t>s well as</w:t>
      </w:r>
      <w:r w:rsidR="00B002C5">
        <w:rPr>
          <w:rFonts w:ascii="Arial" w:hAnsi="Arial" w:cs="Arial"/>
          <w:bCs/>
        </w:rPr>
        <w:t xml:space="preserve"> the importance of accounting for social context </w:t>
      </w:r>
      <w:r w:rsidR="005F07F6">
        <w:rPr>
          <w:rFonts w:ascii="Arial" w:hAnsi="Arial" w:cs="Arial"/>
          <w:bCs/>
        </w:rPr>
        <w:t xml:space="preserve">in </w:t>
      </w:r>
      <w:r w:rsidR="00B002C5">
        <w:rPr>
          <w:rFonts w:ascii="Arial" w:hAnsi="Arial" w:cs="Arial"/>
          <w:bCs/>
        </w:rPr>
        <w:t>experimental lab settings</w:t>
      </w:r>
      <w:r w:rsidR="00111699">
        <w:rPr>
          <w:rFonts w:ascii="Arial" w:hAnsi="Arial" w:cs="Arial"/>
          <w:bCs/>
        </w:rPr>
        <w:t>,</w:t>
      </w:r>
      <w:r w:rsidR="00B002C5">
        <w:rPr>
          <w:rFonts w:ascii="Arial" w:hAnsi="Arial" w:cs="Arial"/>
          <w:bCs/>
        </w:rPr>
        <w:t xml:space="preserve"> as results may otherwise be less applicable to natural life.</w:t>
      </w:r>
    </w:p>
    <w:bookmarkEnd w:id="103"/>
    <w:p w14:paraId="32026FBA" w14:textId="77777777" w:rsidR="001C2813" w:rsidRPr="00B002C5" w:rsidRDefault="001C2813" w:rsidP="006C460E">
      <w:pPr>
        <w:spacing w:after="0" w:line="480" w:lineRule="auto"/>
        <w:ind w:firstLine="720"/>
        <w:rPr>
          <w:rFonts w:ascii="Arial" w:hAnsi="Arial" w:cs="Arial"/>
          <w:bCs/>
        </w:rPr>
      </w:pPr>
    </w:p>
    <w:p w14:paraId="42D810CB" w14:textId="1D26DF7A" w:rsidR="009253B4" w:rsidRDefault="009253B4" w:rsidP="00EA7964">
      <w:pPr>
        <w:spacing w:after="0" w:line="480" w:lineRule="auto"/>
        <w:rPr>
          <w:rFonts w:ascii="Arial" w:hAnsi="Arial" w:cs="Arial"/>
          <w:b/>
        </w:rPr>
      </w:pPr>
      <w:r>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018A3ECF" w14:textId="77777777" w:rsidR="00C57AF0" w:rsidRPr="00C57AF0" w:rsidRDefault="0098592A" w:rsidP="00C57AF0">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C57AF0" w:rsidRPr="00C57AF0">
        <w:t>1.</w:t>
      </w:r>
      <w:r w:rsidR="00C57AF0" w:rsidRPr="00C57AF0">
        <w:tab/>
        <w:t xml:space="preserve">D. M. Dominoni, R. J. Nelson, Artificial light at night as an environmental pollutant: An integrative approach across taxa, biological functions, and scientific disciplines. </w:t>
      </w:r>
      <w:r w:rsidR="00C57AF0" w:rsidRPr="00C57AF0">
        <w:rPr>
          <w:i/>
        </w:rPr>
        <w:t>Journal of Experimental Zoology Part a-Ecological and Integrative Physiology</w:t>
      </w:r>
      <w:r w:rsidR="00C57AF0" w:rsidRPr="00C57AF0">
        <w:t xml:space="preserve"> </w:t>
      </w:r>
      <w:r w:rsidR="00C57AF0" w:rsidRPr="00C57AF0">
        <w:rPr>
          <w:b/>
        </w:rPr>
        <w:t>329</w:t>
      </w:r>
      <w:r w:rsidR="00C57AF0" w:rsidRPr="00C57AF0">
        <w:t>, 387-393 (2018).</w:t>
      </w:r>
    </w:p>
    <w:p w14:paraId="007DCF72" w14:textId="77777777" w:rsidR="00C57AF0" w:rsidRPr="00C57AF0" w:rsidRDefault="00C57AF0" w:rsidP="00C57AF0">
      <w:pPr>
        <w:pStyle w:val="EndNoteBibliography"/>
        <w:spacing w:after="0"/>
        <w:ind w:left="720" w:hanging="720"/>
      </w:pPr>
      <w:r w:rsidRPr="00C57AF0">
        <w:t>2.</w:t>
      </w:r>
      <w:r w:rsidRPr="00C57AF0">
        <w:tab/>
        <w:t xml:space="preserve">J. C. Dunlap, Molecular bases for circadian clocks. </w:t>
      </w:r>
      <w:r w:rsidRPr="00C57AF0">
        <w:rPr>
          <w:i/>
        </w:rPr>
        <w:t>Cell</w:t>
      </w:r>
      <w:r w:rsidRPr="00C57AF0">
        <w:t xml:space="preserve"> </w:t>
      </w:r>
      <w:r w:rsidRPr="00C57AF0">
        <w:rPr>
          <w:b/>
        </w:rPr>
        <w:t>96</w:t>
      </w:r>
      <w:r w:rsidRPr="00C57AF0">
        <w:t>, 271-290 (1999).</w:t>
      </w:r>
    </w:p>
    <w:p w14:paraId="1504EA2F" w14:textId="77777777" w:rsidR="00C57AF0" w:rsidRPr="00C57AF0" w:rsidRDefault="00C57AF0" w:rsidP="00C57AF0">
      <w:pPr>
        <w:pStyle w:val="EndNoteBibliography"/>
        <w:spacing w:after="0"/>
        <w:ind w:left="720" w:hanging="720"/>
      </w:pPr>
      <w:r w:rsidRPr="00C57AF0">
        <w:t>3.</w:t>
      </w:r>
      <w:r w:rsidRPr="00C57AF0">
        <w:tab/>
        <w:t xml:space="preserve">V. M. Cassone, Avian circadian organization: A chorus of clocks. </w:t>
      </w:r>
      <w:r w:rsidRPr="00C57AF0">
        <w:rPr>
          <w:i/>
        </w:rPr>
        <w:t>Frontiers in Neuroendocrinology</w:t>
      </w:r>
      <w:r w:rsidRPr="00C57AF0">
        <w:t xml:space="preserve"> </w:t>
      </w:r>
      <w:r w:rsidRPr="00C57AF0">
        <w:rPr>
          <w:b/>
        </w:rPr>
        <w:t>35</w:t>
      </w:r>
      <w:r w:rsidRPr="00C57AF0">
        <w:t>, 76-88 (2014).</w:t>
      </w:r>
    </w:p>
    <w:p w14:paraId="675EB1AC" w14:textId="77777777" w:rsidR="00C57AF0" w:rsidRPr="00C57AF0" w:rsidRDefault="00C57AF0" w:rsidP="00C57AF0">
      <w:pPr>
        <w:pStyle w:val="EndNoteBibliography"/>
        <w:spacing w:after="0"/>
        <w:ind w:left="720" w:hanging="720"/>
      </w:pPr>
      <w:r w:rsidRPr="00C57AF0">
        <w:t>4.</w:t>
      </w:r>
      <w:r w:rsidRPr="00C57AF0">
        <w:tab/>
        <w:t xml:space="preserve">N. Murakami, T. Kawano, K. Nakahara, T. Nasu, K. Shiota, Effect of melatonin on circadian rhythm, locomotor activity and body temperature in the intact house sparrow, Japanese quail and owl. </w:t>
      </w:r>
      <w:r w:rsidRPr="00C57AF0">
        <w:rPr>
          <w:i/>
        </w:rPr>
        <w:t>Brain Research</w:t>
      </w:r>
      <w:r w:rsidRPr="00C57AF0">
        <w:t xml:space="preserve"> </w:t>
      </w:r>
      <w:r w:rsidRPr="00C57AF0">
        <w:rPr>
          <w:b/>
        </w:rPr>
        <w:t>889</w:t>
      </w:r>
      <w:r w:rsidRPr="00C57AF0">
        <w:t>, 220-224 (2001).</w:t>
      </w:r>
    </w:p>
    <w:p w14:paraId="0905267B" w14:textId="77777777" w:rsidR="00C57AF0" w:rsidRPr="00C57AF0" w:rsidRDefault="00C57AF0" w:rsidP="00C57AF0">
      <w:pPr>
        <w:pStyle w:val="EndNoteBibliography"/>
        <w:spacing w:after="0"/>
        <w:ind w:left="720" w:hanging="720"/>
      </w:pPr>
      <w:r w:rsidRPr="00C57AF0">
        <w:t>5.</w:t>
      </w:r>
      <w:r w:rsidRPr="00C57AF0">
        <w:tab/>
        <w:t xml:space="preserve">Y. Touitou, A. Reinberg, D. Touitou, Association between light at night, melatonin secretion, sleep deprivation, and the internal clock: Health impacts and mechanisms of circadian disruption. </w:t>
      </w:r>
      <w:r w:rsidRPr="00C57AF0">
        <w:rPr>
          <w:i/>
        </w:rPr>
        <w:t>Life Sciences</w:t>
      </w:r>
      <w:r w:rsidRPr="00C57AF0">
        <w:t xml:space="preserve"> </w:t>
      </w:r>
      <w:r w:rsidRPr="00C57AF0">
        <w:rPr>
          <w:b/>
        </w:rPr>
        <w:t>173</w:t>
      </w:r>
      <w:r w:rsidRPr="00C57AF0">
        <w:t>, 94-106 (2017).</w:t>
      </w:r>
    </w:p>
    <w:p w14:paraId="38F6DB1F" w14:textId="77777777" w:rsidR="00C57AF0" w:rsidRPr="00C57AF0" w:rsidRDefault="00C57AF0" w:rsidP="00C57AF0">
      <w:pPr>
        <w:pStyle w:val="EndNoteBibliography"/>
        <w:spacing w:after="0"/>
        <w:ind w:left="720" w:hanging="720"/>
      </w:pPr>
      <w:r w:rsidRPr="00C57AF0">
        <w:t>6.</w:t>
      </w:r>
      <w:r w:rsidRPr="00C57AF0">
        <w:tab/>
        <w:t>S. Moaraf</w:t>
      </w:r>
      <w:r w:rsidRPr="00C57AF0">
        <w:rPr>
          <w:i/>
        </w:rPr>
        <w:t xml:space="preserve"> et al.</w:t>
      </w:r>
      <w:r w:rsidRPr="00C57AF0">
        <w:t xml:space="preserve">, Artificial light at night affects brain plasticity and melatonin in birds. </w:t>
      </w:r>
      <w:r w:rsidRPr="00C57AF0">
        <w:rPr>
          <w:i/>
        </w:rPr>
        <w:t>Neuroscience Letters</w:t>
      </w:r>
      <w:r w:rsidRPr="00C57AF0">
        <w:t xml:space="preserve"> </w:t>
      </w:r>
      <w:r w:rsidRPr="00C57AF0">
        <w:rPr>
          <w:b/>
        </w:rPr>
        <w:t>716</w:t>
      </w:r>
      <w:r w:rsidRPr="00C57AF0">
        <w:t>,  (2020).</w:t>
      </w:r>
    </w:p>
    <w:p w14:paraId="68C6A19B" w14:textId="77777777" w:rsidR="00C57AF0" w:rsidRPr="00C57AF0" w:rsidRDefault="00C57AF0" w:rsidP="00C57AF0">
      <w:pPr>
        <w:pStyle w:val="EndNoteBibliography"/>
        <w:spacing w:after="0"/>
        <w:ind w:left="720" w:hanging="720"/>
      </w:pPr>
      <w:r w:rsidRPr="00C57AF0">
        <w:t>7.</w:t>
      </w:r>
      <w:r w:rsidRPr="00C57AF0">
        <w:tab/>
        <w:t>V. J. Alaasam</w:t>
      </w:r>
      <w:r w:rsidRPr="00C57AF0">
        <w:rPr>
          <w:i/>
        </w:rPr>
        <w:t xml:space="preserve"> et al.</w:t>
      </w:r>
      <w:r w:rsidRPr="00C57AF0">
        <w:t xml:space="preserve">, Effects of dim artificial light at night on locomotor activity, cardiovascular physiology, and circadian clock genes in a diurnal songbird. </w:t>
      </w:r>
      <w:r w:rsidRPr="00C57AF0">
        <w:rPr>
          <w:i/>
        </w:rPr>
        <w:t>Environmental Pollution</w:t>
      </w:r>
      <w:r w:rsidRPr="00C57AF0">
        <w:t xml:space="preserve"> </w:t>
      </w:r>
      <w:r w:rsidRPr="00C57AF0">
        <w:rPr>
          <w:b/>
        </w:rPr>
        <w:t>282</w:t>
      </w:r>
      <w:r w:rsidRPr="00C57AF0">
        <w:t>,  (2021).</w:t>
      </w:r>
    </w:p>
    <w:p w14:paraId="3F8E91A8" w14:textId="77777777" w:rsidR="00C57AF0" w:rsidRPr="00C57AF0" w:rsidRDefault="00C57AF0" w:rsidP="00C57AF0">
      <w:pPr>
        <w:pStyle w:val="EndNoteBibliography"/>
        <w:spacing w:after="0"/>
        <w:ind w:left="720" w:hanging="720"/>
      </w:pPr>
      <w:r w:rsidRPr="00C57AF0">
        <w:t>8.</w:t>
      </w:r>
      <w:r w:rsidRPr="00C57AF0">
        <w:tab/>
        <w:t xml:space="preserve">K. Obayashi, K. Saeki, J. Iwamoto, Y. Ikada, N. Kurumatani, Association between light exposure at night and nighttime blood pressure in the elderly independent of nocturnal urinary melatonin excretion. </w:t>
      </w:r>
      <w:r w:rsidRPr="00C57AF0">
        <w:rPr>
          <w:i/>
        </w:rPr>
        <w:t>Chronobiology International</w:t>
      </w:r>
      <w:r w:rsidRPr="00C57AF0">
        <w:t xml:space="preserve"> </w:t>
      </w:r>
      <w:r w:rsidRPr="00C57AF0">
        <w:rPr>
          <w:b/>
        </w:rPr>
        <w:t>31</w:t>
      </w:r>
      <w:r w:rsidRPr="00C57AF0">
        <w:t>, 779-786 (2014).</w:t>
      </w:r>
    </w:p>
    <w:p w14:paraId="4F79BC9A" w14:textId="77777777" w:rsidR="00C57AF0" w:rsidRPr="00C57AF0" w:rsidRDefault="00C57AF0" w:rsidP="00C57AF0">
      <w:pPr>
        <w:pStyle w:val="EndNoteBibliography"/>
        <w:spacing w:after="0"/>
        <w:ind w:left="720" w:hanging="720"/>
      </w:pPr>
      <w:r w:rsidRPr="00C57AF0">
        <w:t>9.</w:t>
      </w:r>
      <w:r w:rsidRPr="00C57AF0">
        <w:tab/>
        <w:t>C. K. Hui</w:t>
      </w:r>
      <w:r w:rsidRPr="00C57AF0">
        <w:rPr>
          <w:i/>
        </w:rPr>
        <w:t xml:space="preserve"> et al.</w:t>
      </w:r>
      <w:r w:rsidRPr="00C57AF0">
        <w:t xml:space="preserve">, Dim artificial light at night alters immediate early gene expression throughout the avian brain. </w:t>
      </w:r>
      <w:r w:rsidRPr="00C57AF0">
        <w:rPr>
          <w:i/>
        </w:rPr>
        <w:t>Frontiers in Neuroscience</w:t>
      </w:r>
      <w:r w:rsidRPr="00C57AF0">
        <w:t xml:space="preserve"> </w:t>
      </w:r>
      <w:r w:rsidRPr="00C57AF0">
        <w:rPr>
          <w:b/>
        </w:rPr>
        <w:t>17</w:t>
      </w:r>
      <w:r w:rsidRPr="00C57AF0">
        <w:t>,  (2023).</w:t>
      </w:r>
    </w:p>
    <w:p w14:paraId="1BE86CA1" w14:textId="77777777" w:rsidR="00C57AF0" w:rsidRPr="00C57AF0" w:rsidRDefault="00C57AF0" w:rsidP="00C57AF0">
      <w:pPr>
        <w:pStyle w:val="EndNoteBibliography"/>
        <w:spacing w:after="0"/>
        <w:ind w:left="720" w:hanging="720"/>
      </w:pPr>
      <w:r w:rsidRPr="00C57AF0">
        <w:t>10.</w:t>
      </w:r>
      <w:r w:rsidRPr="00C57AF0">
        <w:tab/>
        <w:t xml:space="preserve">J. Q. Ouyang, S. Davies, D. Dominoni, Hormonally mediated effects of artificial light at night on behavior and fitness: linking endocrine mechanisms with function. </w:t>
      </w:r>
      <w:r w:rsidRPr="00C57AF0">
        <w:rPr>
          <w:i/>
        </w:rPr>
        <w:t>Journal of Experimental Biology</w:t>
      </w:r>
      <w:r w:rsidRPr="00C57AF0">
        <w:t xml:space="preserve"> </w:t>
      </w:r>
      <w:r w:rsidRPr="00C57AF0">
        <w:rPr>
          <w:b/>
        </w:rPr>
        <w:t>221</w:t>
      </w:r>
      <w:r w:rsidRPr="00C57AF0">
        <w:t>,  (2018).</w:t>
      </w:r>
    </w:p>
    <w:p w14:paraId="061A1184" w14:textId="77777777" w:rsidR="00C57AF0" w:rsidRPr="00C57AF0" w:rsidRDefault="00C57AF0" w:rsidP="00C57AF0">
      <w:pPr>
        <w:pStyle w:val="EndNoteBibliography"/>
        <w:spacing w:after="0"/>
        <w:ind w:left="720" w:hanging="720"/>
      </w:pPr>
      <w:r w:rsidRPr="00C57AF0">
        <w:t>11.</w:t>
      </w:r>
      <w:r w:rsidRPr="00C57AF0">
        <w:tab/>
        <w:t xml:space="preserve">G. Bloch, E. D. Herzog, J. D. Levine, W. J. Schwartz, Socially synchronized circadian oscillators. </w:t>
      </w:r>
      <w:r w:rsidRPr="00C57AF0">
        <w:rPr>
          <w:i/>
        </w:rPr>
        <w:t>Proc Biol Sci</w:t>
      </w:r>
      <w:r w:rsidRPr="00C57AF0">
        <w:t xml:space="preserve"> </w:t>
      </w:r>
      <w:r w:rsidRPr="00C57AF0">
        <w:rPr>
          <w:b/>
        </w:rPr>
        <w:t>280</w:t>
      </w:r>
      <w:r w:rsidRPr="00C57AF0">
        <w:t>, 20130035 (2013).</w:t>
      </w:r>
    </w:p>
    <w:p w14:paraId="3FBEA0AA" w14:textId="77777777" w:rsidR="00C57AF0" w:rsidRPr="00C57AF0" w:rsidRDefault="00C57AF0" w:rsidP="00C57AF0">
      <w:pPr>
        <w:pStyle w:val="EndNoteBibliography"/>
        <w:spacing w:after="0"/>
        <w:ind w:left="720" w:hanging="720"/>
      </w:pPr>
      <w:r w:rsidRPr="00C57AF0">
        <w:t>12.</w:t>
      </w:r>
      <w:r w:rsidRPr="00C57AF0">
        <w:tab/>
        <w:t xml:space="preserve">O. Siehler, S. Wang, G. Bloch, Social synchronization of circadian rhythms with a focus on honeybees. </w:t>
      </w:r>
      <w:r w:rsidRPr="00C57AF0">
        <w:rPr>
          <w:i/>
        </w:rPr>
        <w:t>Philosophical Transactions of the Royal Society B-Biological Sciences</w:t>
      </w:r>
      <w:r w:rsidRPr="00C57AF0">
        <w:t xml:space="preserve"> </w:t>
      </w:r>
      <w:r w:rsidRPr="00C57AF0">
        <w:rPr>
          <w:b/>
        </w:rPr>
        <w:t>376</w:t>
      </w:r>
      <w:r w:rsidRPr="00C57AF0">
        <w:t>,  (2021).</w:t>
      </w:r>
    </w:p>
    <w:p w14:paraId="180C6D86" w14:textId="77777777" w:rsidR="00C57AF0" w:rsidRPr="00C57AF0" w:rsidRDefault="00C57AF0" w:rsidP="00C57AF0">
      <w:pPr>
        <w:pStyle w:val="EndNoteBibliography"/>
        <w:spacing w:after="0"/>
        <w:ind w:left="720" w:hanging="720"/>
      </w:pPr>
      <w:r w:rsidRPr="00C57AF0">
        <w:t>13.</w:t>
      </w:r>
      <w:r w:rsidRPr="00C57AF0">
        <w:tab/>
        <w:t xml:space="preserve">T. Cambras, L. Castejón, A. Díez-Noguera, Social interaction with a rhythmic rat enhances the circadian pattern of the motor activity and temperature of LL-induced arrhythmic rats. </w:t>
      </w:r>
      <w:r w:rsidRPr="00C57AF0">
        <w:rPr>
          <w:i/>
        </w:rPr>
        <w:t>Physiol Behav</w:t>
      </w:r>
      <w:r w:rsidRPr="00C57AF0">
        <w:t xml:space="preserve"> </w:t>
      </w:r>
      <w:r w:rsidRPr="00C57AF0">
        <w:rPr>
          <w:b/>
        </w:rPr>
        <w:t>105</w:t>
      </w:r>
      <w:r w:rsidRPr="00C57AF0">
        <w:t>, 835-840 (2012).</w:t>
      </w:r>
    </w:p>
    <w:p w14:paraId="0A4EF365" w14:textId="77777777" w:rsidR="00C57AF0" w:rsidRPr="00C57AF0" w:rsidRDefault="00C57AF0" w:rsidP="00C57AF0">
      <w:pPr>
        <w:pStyle w:val="EndNoteBibliography"/>
        <w:spacing w:after="0"/>
        <w:ind w:left="720" w:hanging="720"/>
      </w:pPr>
      <w:r w:rsidRPr="00C57AF0">
        <w:t>14.</w:t>
      </w:r>
      <w:r w:rsidRPr="00C57AF0">
        <w:tab/>
        <w:t xml:space="preserve">A. Rath, M. Benita, J. Doron, I. Scharf, D. Gottlieb, Social communication activates the circadian gene Tctimeless in Tribolium castaneum. </w:t>
      </w:r>
      <w:r w:rsidRPr="00C57AF0">
        <w:rPr>
          <w:i/>
        </w:rPr>
        <w:t>Scientific Reports</w:t>
      </w:r>
      <w:r w:rsidRPr="00C57AF0">
        <w:t xml:space="preserve"> </w:t>
      </w:r>
      <w:r w:rsidRPr="00C57AF0">
        <w:rPr>
          <w:b/>
        </w:rPr>
        <w:t>11</w:t>
      </w:r>
      <w:r w:rsidRPr="00C57AF0">
        <w:t>,  (2021).</w:t>
      </w:r>
    </w:p>
    <w:p w14:paraId="428BE0FC" w14:textId="77777777" w:rsidR="00C57AF0" w:rsidRPr="00C57AF0" w:rsidRDefault="00C57AF0" w:rsidP="00C57AF0">
      <w:pPr>
        <w:pStyle w:val="EndNoteBibliography"/>
        <w:spacing w:after="0"/>
        <w:ind w:left="720" w:hanging="720"/>
      </w:pPr>
      <w:r w:rsidRPr="00C57AF0">
        <w:t>15.</w:t>
      </w:r>
      <w:r w:rsidRPr="00C57AF0">
        <w:tab/>
        <w:t xml:space="preserve">N. Goel, T. M. Lee, Social cues accelerate reentrainment of circadian rhythms in diurnal female Octodon degus (Rodentia-Octodontidae). </w:t>
      </w:r>
      <w:r w:rsidRPr="00C57AF0">
        <w:rPr>
          <w:i/>
        </w:rPr>
        <w:t>Chronobiology International</w:t>
      </w:r>
      <w:r w:rsidRPr="00C57AF0">
        <w:t xml:space="preserve"> </w:t>
      </w:r>
      <w:r w:rsidRPr="00C57AF0">
        <w:rPr>
          <w:b/>
        </w:rPr>
        <w:t>12</w:t>
      </w:r>
      <w:r w:rsidRPr="00C57AF0">
        <w:t>, 311-323 (1995).</w:t>
      </w:r>
    </w:p>
    <w:p w14:paraId="631DD0C3" w14:textId="77777777" w:rsidR="00C57AF0" w:rsidRPr="00C57AF0" w:rsidRDefault="00C57AF0" w:rsidP="00C57AF0">
      <w:pPr>
        <w:pStyle w:val="EndNoteBibliography"/>
        <w:spacing w:after="0"/>
        <w:ind w:left="720" w:hanging="720"/>
      </w:pPr>
      <w:r w:rsidRPr="00C57AF0">
        <w:t>16.</w:t>
      </w:r>
      <w:r w:rsidRPr="00C57AF0">
        <w:tab/>
        <w:t xml:space="preserve">K. Chaturvedi, A. Srivastava, S. Malik, S. Rani, The presence/absence of conspecifics modulates the circadian locomotor activity and body mass in spotted munia (&lt;i&gt;Lonchura punctulata&lt;/i&gt;). </w:t>
      </w:r>
      <w:r w:rsidRPr="00C57AF0">
        <w:rPr>
          <w:i/>
        </w:rPr>
        <w:t>Chronobiology International</w:t>
      </w:r>
      <w:r w:rsidRPr="00C57AF0">
        <w:t xml:space="preserve"> </w:t>
      </w:r>
      <w:r w:rsidRPr="00C57AF0">
        <w:rPr>
          <w:b/>
        </w:rPr>
        <w:t>41</w:t>
      </w:r>
      <w:r w:rsidRPr="00C57AF0">
        <w:t>, 105-126 (2024).</w:t>
      </w:r>
    </w:p>
    <w:p w14:paraId="4CB2C33C" w14:textId="77777777" w:rsidR="00C57AF0" w:rsidRPr="00C57AF0" w:rsidRDefault="00C57AF0" w:rsidP="00C57AF0">
      <w:pPr>
        <w:pStyle w:val="EndNoteBibliography"/>
        <w:spacing w:after="0"/>
        <w:ind w:left="720" w:hanging="720"/>
      </w:pPr>
      <w:r w:rsidRPr="00C57AF0">
        <w:t>17.</w:t>
      </w:r>
      <w:r w:rsidRPr="00C57AF0">
        <w:tab/>
        <w:t xml:space="preserve">J. D. Levine, P. Funes, H. B. Dowse, J. C. Hall, Resetting the circadian clock by social experience in Drosophila melanogaster. </w:t>
      </w:r>
      <w:r w:rsidRPr="00C57AF0">
        <w:rPr>
          <w:i/>
        </w:rPr>
        <w:t>Science</w:t>
      </w:r>
      <w:r w:rsidRPr="00C57AF0">
        <w:t xml:space="preserve"> </w:t>
      </w:r>
      <w:r w:rsidRPr="00C57AF0">
        <w:rPr>
          <w:b/>
        </w:rPr>
        <w:t>298</w:t>
      </w:r>
      <w:r w:rsidRPr="00C57AF0">
        <w:t>, 2010-2012 (2002).</w:t>
      </w:r>
    </w:p>
    <w:p w14:paraId="2E0B717E" w14:textId="77777777" w:rsidR="00C57AF0" w:rsidRPr="00C57AF0" w:rsidRDefault="00C57AF0" w:rsidP="00C57AF0">
      <w:pPr>
        <w:pStyle w:val="EndNoteBibliography"/>
        <w:spacing w:after="0"/>
        <w:ind w:left="720" w:hanging="720"/>
      </w:pPr>
      <w:r w:rsidRPr="00C57AF0">
        <w:t>18.</w:t>
      </w:r>
      <w:r w:rsidRPr="00C57AF0">
        <w:tab/>
        <w:t xml:space="preserve">N. Goel, T. M. Lee, Olfactory bulbectomy impedes social but not photic reentrainment of circadian rhythms in female Octodon degus. </w:t>
      </w:r>
      <w:r w:rsidRPr="00C57AF0">
        <w:rPr>
          <w:i/>
        </w:rPr>
        <w:t>Journal of Biological Rhythms</w:t>
      </w:r>
      <w:r w:rsidRPr="00C57AF0">
        <w:t xml:space="preserve"> </w:t>
      </w:r>
      <w:r w:rsidRPr="00C57AF0">
        <w:rPr>
          <w:b/>
        </w:rPr>
        <w:t>12</w:t>
      </w:r>
      <w:r w:rsidRPr="00C57AF0">
        <w:t>, 362-370 (1997).</w:t>
      </w:r>
    </w:p>
    <w:p w14:paraId="132F4836" w14:textId="77777777" w:rsidR="00C57AF0" w:rsidRPr="00C57AF0" w:rsidRDefault="00C57AF0" w:rsidP="00C57AF0">
      <w:pPr>
        <w:pStyle w:val="EndNoteBibliography"/>
        <w:spacing w:after="0"/>
        <w:ind w:left="720" w:hanging="720"/>
      </w:pPr>
      <w:r w:rsidRPr="00C57AF0">
        <w:t>19.</w:t>
      </w:r>
      <w:r w:rsidRPr="00C57AF0">
        <w:tab/>
        <w:t xml:space="preserve">N. A. Jha, V. Kumar, Female conspecifics restore rhythmic singing behaviour in arrhythmic male zebra finches. </w:t>
      </w:r>
      <w:r w:rsidRPr="00C57AF0">
        <w:rPr>
          <w:i/>
        </w:rPr>
        <w:t>Journal of Biosciences</w:t>
      </w:r>
      <w:r w:rsidRPr="00C57AF0">
        <w:t xml:space="preserve"> </w:t>
      </w:r>
      <w:r w:rsidRPr="00C57AF0">
        <w:rPr>
          <w:b/>
        </w:rPr>
        <w:t>42</w:t>
      </w:r>
      <w:r w:rsidRPr="00C57AF0">
        <w:t>, 139-147 (2017).</w:t>
      </w:r>
    </w:p>
    <w:p w14:paraId="58FB7678" w14:textId="77777777" w:rsidR="00C57AF0" w:rsidRPr="00C57AF0" w:rsidRDefault="00C57AF0" w:rsidP="00C57AF0">
      <w:pPr>
        <w:pStyle w:val="EndNoteBibliography"/>
        <w:spacing w:after="0"/>
        <w:ind w:left="720" w:hanging="720"/>
      </w:pPr>
      <w:r w:rsidRPr="00C57AF0">
        <w:lastRenderedPageBreak/>
        <w:t>20.</w:t>
      </w:r>
      <w:r w:rsidRPr="00C57AF0">
        <w:tab/>
        <w:t>V. J. Alaasam</w:t>
      </w:r>
      <w:r w:rsidRPr="00C57AF0">
        <w:rPr>
          <w:i/>
        </w:rPr>
        <w:t xml:space="preserve"> et al.</w:t>
      </w:r>
      <w:r w:rsidRPr="00C57AF0">
        <w:t xml:space="preserve">, Light at night disrupts nocturnal rest and elevates glucocorticoids at cool color temperatures. </w:t>
      </w:r>
      <w:r w:rsidRPr="00C57AF0">
        <w:rPr>
          <w:i/>
        </w:rPr>
        <w:t>Journal of Experimental Zoology Part a-Ecological and Integrative Physiology</w:t>
      </w:r>
      <w:r w:rsidRPr="00C57AF0">
        <w:t xml:space="preserve"> </w:t>
      </w:r>
      <w:r w:rsidRPr="00C57AF0">
        <w:rPr>
          <w:b/>
        </w:rPr>
        <w:t>329</w:t>
      </w:r>
      <w:r w:rsidRPr="00C57AF0">
        <w:t>, 465-472 (2018).</w:t>
      </w:r>
    </w:p>
    <w:p w14:paraId="35ECE7BF" w14:textId="77777777" w:rsidR="00C57AF0" w:rsidRPr="00C57AF0" w:rsidRDefault="00C57AF0" w:rsidP="00C57AF0">
      <w:pPr>
        <w:pStyle w:val="EndNoteBibliography"/>
        <w:spacing w:after="0"/>
        <w:ind w:left="720" w:hanging="720"/>
      </w:pPr>
      <w:r w:rsidRPr="00C57AF0">
        <w:t>21.</w:t>
      </w:r>
      <w:r w:rsidRPr="00C57AF0">
        <w:tab/>
        <w:t>D. M. Dominoni</w:t>
      </w:r>
      <w:r w:rsidRPr="00C57AF0">
        <w:rPr>
          <w:i/>
        </w:rPr>
        <w:t xml:space="preserve"> et al.</w:t>
      </w:r>
      <w:r w:rsidRPr="00C57AF0">
        <w:t xml:space="preserve">, Artificial light at night leads to circadian disruption in a songbird: integrated evidence from behavioural, genomic and metabolomic data. </w:t>
      </w:r>
      <w:r w:rsidRPr="00C57AF0">
        <w:rPr>
          <w:i/>
        </w:rPr>
        <w:t>bioRxiv</w:t>
      </w:r>
      <w:r w:rsidRPr="00C57AF0">
        <w:t>, 2020.2012.2018.423473 (2021).</w:t>
      </w:r>
    </w:p>
    <w:p w14:paraId="364D6FE0" w14:textId="77777777" w:rsidR="00C57AF0" w:rsidRPr="00C57AF0" w:rsidRDefault="00C57AF0" w:rsidP="00C57AF0">
      <w:pPr>
        <w:pStyle w:val="EndNoteBibliography"/>
        <w:spacing w:after="0"/>
        <w:ind w:left="720" w:hanging="720"/>
      </w:pPr>
      <w:r w:rsidRPr="00C57AF0">
        <w:t>22.</w:t>
      </w:r>
      <w:r w:rsidRPr="00C57AF0">
        <w:tab/>
        <w:t xml:space="preserve">L. K. Fonken, R. J. Nelson, The Effects of Light at Night on Circadian Clocks and Metabolism. </w:t>
      </w:r>
      <w:r w:rsidRPr="00C57AF0">
        <w:rPr>
          <w:i/>
        </w:rPr>
        <w:t>Endocrine Reviews</w:t>
      </w:r>
      <w:r w:rsidRPr="00C57AF0">
        <w:t xml:space="preserve"> </w:t>
      </w:r>
      <w:r w:rsidRPr="00C57AF0">
        <w:rPr>
          <w:b/>
        </w:rPr>
        <w:t>35</w:t>
      </w:r>
      <w:r w:rsidRPr="00C57AF0">
        <w:t>, 648-670 (2014).</w:t>
      </w:r>
    </w:p>
    <w:p w14:paraId="02EBD15C" w14:textId="77777777" w:rsidR="00C57AF0" w:rsidRPr="00C57AF0" w:rsidRDefault="00C57AF0" w:rsidP="00C57AF0">
      <w:pPr>
        <w:pStyle w:val="EndNoteBibliography"/>
        <w:spacing w:after="0"/>
        <w:ind w:left="720" w:hanging="720"/>
      </w:pPr>
      <w:r w:rsidRPr="00C57AF0">
        <w:t>23.</w:t>
      </w:r>
      <w:r w:rsidRPr="00C57AF0">
        <w:tab/>
        <w:t xml:space="preserve">K. Spoelstra, I. Verhagen, D. Meijer, M. E. Visser, Artificial light at night shifts daily activity patterns but not the internal clock in the great tit (Parus major). </w:t>
      </w:r>
      <w:r w:rsidRPr="00C57AF0">
        <w:rPr>
          <w:i/>
        </w:rPr>
        <w:t>Proceedings of the Royal Society B-Biological Sciences</w:t>
      </w:r>
      <w:r w:rsidRPr="00C57AF0">
        <w:t xml:space="preserve"> </w:t>
      </w:r>
      <w:r w:rsidRPr="00C57AF0">
        <w:rPr>
          <w:b/>
        </w:rPr>
        <w:t>285</w:t>
      </w:r>
      <w:r w:rsidRPr="00C57AF0">
        <w:t>,  (2018).</w:t>
      </w:r>
    </w:p>
    <w:p w14:paraId="32BF0FDB" w14:textId="77777777" w:rsidR="00C57AF0" w:rsidRPr="00C57AF0" w:rsidRDefault="00C57AF0" w:rsidP="00C57AF0">
      <w:pPr>
        <w:pStyle w:val="EndNoteBibliography"/>
        <w:spacing w:after="0"/>
        <w:ind w:left="720" w:hanging="720"/>
      </w:pPr>
      <w:r w:rsidRPr="00C57AF0">
        <w:t>24.</w:t>
      </w:r>
      <w:r w:rsidRPr="00C57AF0">
        <w:tab/>
        <w:t xml:space="preserve">A. Patke, M. W. Young, S. Axelrod, Molecular mechanisms and physiological importance of circadian rhythms. </w:t>
      </w:r>
      <w:r w:rsidRPr="00C57AF0">
        <w:rPr>
          <w:i/>
        </w:rPr>
        <w:t>Nature Reviews Molecular Cell Biology</w:t>
      </w:r>
      <w:r w:rsidRPr="00C57AF0">
        <w:t xml:space="preserve"> </w:t>
      </w:r>
      <w:r w:rsidRPr="00C57AF0">
        <w:rPr>
          <w:b/>
        </w:rPr>
        <w:t>21</w:t>
      </w:r>
      <w:r w:rsidRPr="00C57AF0">
        <w:t>, 67-84 (2020).</w:t>
      </w:r>
    </w:p>
    <w:p w14:paraId="7BD78DF6" w14:textId="77777777" w:rsidR="00C57AF0" w:rsidRPr="00C57AF0" w:rsidRDefault="00C57AF0" w:rsidP="00C57AF0">
      <w:pPr>
        <w:pStyle w:val="EndNoteBibliography"/>
        <w:spacing w:after="0"/>
        <w:ind w:left="720" w:hanging="720"/>
      </w:pPr>
      <w:r w:rsidRPr="00C57AF0">
        <w:t>25.</w:t>
      </w:r>
      <w:r w:rsidRPr="00C57AF0">
        <w:tab/>
        <w:t>F. Catalano</w:t>
      </w:r>
      <w:r w:rsidRPr="00C57AF0">
        <w:rPr>
          <w:i/>
        </w:rPr>
        <w:t xml:space="preserve"> et al.</w:t>
      </w:r>
      <w:r w:rsidRPr="00C57AF0">
        <w:t xml:space="preserve">, Circadian Clock Desynchronization and Insulin Resistance. </w:t>
      </w:r>
      <w:r w:rsidRPr="00C57AF0">
        <w:rPr>
          <w:i/>
        </w:rPr>
        <w:t>International Journal of Environmental Research and Public Health</w:t>
      </w:r>
      <w:r w:rsidRPr="00C57AF0">
        <w:t xml:space="preserve"> </w:t>
      </w:r>
      <w:r w:rsidRPr="00C57AF0">
        <w:rPr>
          <w:b/>
        </w:rPr>
        <w:t>20</w:t>
      </w:r>
      <w:r w:rsidRPr="00C57AF0">
        <w:t>,  (2023).</w:t>
      </w:r>
    </w:p>
    <w:p w14:paraId="77085DE7" w14:textId="77777777" w:rsidR="00C57AF0" w:rsidRPr="00C57AF0" w:rsidRDefault="00C57AF0" w:rsidP="00C57AF0">
      <w:pPr>
        <w:pStyle w:val="EndNoteBibliography"/>
        <w:spacing w:after="0"/>
        <w:ind w:left="720" w:hanging="720"/>
      </w:pPr>
      <w:r w:rsidRPr="00C57AF0">
        <w:t>26.</w:t>
      </w:r>
      <w:r w:rsidRPr="00C57AF0">
        <w:tab/>
        <w:t>Y. Tahara</w:t>
      </w:r>
      <w:r w:rsidRPr="00C57AF0">
        <w:rPr>
          <w:i/>
        </w:rPr>
        <w:t xml:space="preserve"> et al.</w:t>
      </w:r>
      <w:r w:rsidRPr="00C57AF0">
        <w:t xml:space="preserve">, Entrainment of the mouse circadian clock by sub-acute physical and psychological stress. </w:t>
      </w:r>
      <w:r w:rsidRPr="00C57AF0">
        <w:rPr>
          <w:i/>
        </w:rPr>
        <w:t>Scientific Reports</w:t>
      </w:r>
      <w:r w:rsidRPr="00C57AF0">
        <w:t xml:space="preserve"> </w:t>
      </w:r>
      <w:r w:rsidRPr="00C57AF0">
        <w:rPr>
          <w:b/>
        </w:rPr>
        <w:t>5</w:t>
      </w:r>
      <w:r w:rsidRPr="00C57AF0">
        <w:t>,  (2015).</w:t>
      </w:r>
    </w:p>
    <w:p w14:paraId="22909DF9" w14:textId="77777777" w:rsidR="00C57AF0" w:rsidRPr="00C57AF0" w:rsidRDefault="00C57AF0" w:rsidP="00C57AF0">
      <w:pPr>
        <w:pStyle w:val="EndNoteBibliography"/>
        <w:spacing w:after="0"/>
        <w:ind w:left="720" w:hanging="720"/>
      </w:pPr>
      <w:r w:rsidRPr="00C57AF0">
        <w:t>27.</w:t>
      </w:r>
      <w:r w:rsidRPr="00C57AF0">
        <w:tab/>
        <w:t xml:space="preserve">J. C. Borniger, S. K. Maurya, M. Periasamy, R. J. Nelson, Acute dim light at night increases body mass, alters metabolism, and shifts core body temperature circadian rhythms. </w:t>
      </w:r>
      <w:r w:rsidRPr="00C57AF0">
        <w:rPr>
          <w:i/>
        </w:rPr>
        <w:t>Chronobiology International</w:t>
      </w:r>
      <w:r w:rsidRPr="00C57AF0">
        <w:t xml:space="preserve"> </w:t>
      </w:r>
      <w:r w:rsidRPr="00C57AF0">
        <w:rPr>
          <w:b/>
        </w:rPr>
        <w:t>31</w:t>
      </w:r>
      <w:r w:rsidRPr="00C57AF0">
        <w:t>, 917-925 (2014).</w:t>
      </w:r>
    </w:p>
    <w:p w14:paraId="33F47450" w14:textId="77777777" w:rsidR="00C57AF0" w:rsidRPr="00C57AF0" w:rsidRDefault="00C57AF0" w:rsidP="00C57AF0">
      <w:pPr>
        <w:pStyle w:val="EndNoteBibliography"/>
        <w:spacing w:after="0"/>
        <w:ind w:left="720" w:hanging="720"/>
      </w:pPr>
      <w:r w:rsidRPr="00C57AF0">
        <w:t>28.</w:t>
      </w:r>
      <w:r w:rsidRPr="00C57AF0">
        <w:tab/>
        <w:t>I. Mishra</w:t>
      </w:r>
      <w:r w:rsidRPr="00C57AF0">
        <w:rPr>
          <w:i/>
        </w:rPr>
        <w:t xml:space="preserve"> et al.</w:t>
      </w:r>
      <w:r w:rsidRPr="00C57AF0">
        <w:t xml:space="preserve">, Light at night disrupts diel patterns of cytokine gene expression and endocrine profiles in zebra finch (Taeniopygia guttata). </w:t>
      </w:r>
      <w:r w:rsidRPr="00C57AF0">
        <w:rPr>
          <w:i/>
        </w:rPr>
        <w:t>Scientific Reports</w:t>
      </w:r>
      <w:r w:rsidRPr="00C57AF0">
        <w:t xml:space="preserve"> </w:t>
      </w:r>
      <w:r w:rsidRPr="00C57AF0">
        <w:rPr>
          <w:b/>
        </w:rPr>
        <w:t>9</w:t>
      </w:r>
      <w:r w:rsidRPr="00C57AF0">
        <w:t>,  (2019).</w:t>
      </w:r>
    </w:p>
    <w:p w14:paraId="2A521BFC" w14:textId="77777777" w:rsidR="00C57AF0" w:rsidRPr="00C57AF0" w:rsidRDefault="00C57AF0" w:rsidP="00C57AF0">
      <w:pPr>
        <w:pStyle w:val="EndNoteBibliography"/>
        <w:spacing w:after="0"/>
        <w:ind w:left="720" w:hanging="720"/>
      </w:pPr>
      <w:r w:rsidRPr="00C57AF0">
        <w:t>29.</w:t>
      </w:r>
      <w:r w:rsidRPr="00C57AF0">
        <w:tab/>
        <w:t xml:space="preserve">D. M. Dominoni, W. Goymann, B. Helm, J. Partecke, Urban-like night illumination reduces melatonin release in European blackbirds (&lt;i&gt;Turdus merula&lt;/i&gt;): implications of city life for biological time-keeping of songbirds. </w:t>
      </w:r>
      <w:r w:rsidRPr="00C57AF0">
        <w:rPr>
          <w:i/>
        </w:rPr>
        <w:t>Frontiers in Zoology</w:t>
      </w:r>
      <w:r w:rsidRPr="00C57AF0">
        <w:t xml:space="preserve"> </w:t>
      </w:r>
      <w:r w:rsidRPr="00C57AF0">
        <w:rPr>
          <w:b/>
        </w:rPr>
        <w:t>10</w:t>
      </w:r>
      <w:r w:rsidRPr="00C57AF0">
        <w:t>,  (2013).</w:t>
      </w:r>
    </w:p>
    <w:p w14:paraId="465C7A30" w14:textId="77777777" w:rsidR="00C57AF0" w:rsidRPr="00C57AF0" w:rsidRDefault="00C57AF0" w:rsidP="00C57AF0">
      <w:pPr>
        <w:pStyle w:val="EndNoteBibliography"/>
        <w:spacing w:after="0"/>
        <w:ind w:left="720" w:hanging="720"/>
      </w:pPr>
      <w:r w:rsidRPr="00C57AF0">
        <w:t>30.</w:t>
      </w:r>
      <w:r w:rsidRPr="00C57AF0">
        <w:tab/>
        <w:t xml:space="preserve">M. J. Paul, P. Indic, W. J. Schwartz, Social forces can impact the circadian clocks of cohabiting hamsters. </w:t>
      </w:r>
      <w:r w:rsidRPr="00C57AF0">
        <w:rPr>
          <w:i/>
        </w:rPr>
        <w:t>Proceedings of the Royal Society B-Biological Sciences</w:t>
      </w:r>
      <w:r w:rsidRPr="00C57AF0">
        <w:t xml:space="preserve"> </w:t>
      </w:r>
      <w:r w:rsidRPr="00C57AF0">
        <w:rPr>
          <w:b/>
        </w:rPr>
        <w:t>281</w:t>
      </w:r>
      <w:r w:rsidRPr="00C57AF0">
        <w:t>,  (2014).</w:t>
      </w:r>
    </w:p>
    <w:p w14:paraId="5947886D" w14:textId="77777777" w:rsidR="00C57AF0" w:rsidRPr="00C57AF0" w:rsidRDefault="00C57AF0" w:rsidP="00C57AF0">
      <w:pPr>
        <w:pStyle w:val="EndNoteBibliography"/>
        <w:spacing w:after="0"/>
        <w:ind w:left="720" w:hanging="720"/>
      </w:pPr>
      <w:r w:rsidRPr="00C57AF0">
        <w:t>31.</w:t>
      </w:r>
      <w:r w:rsidRPr="00C57AF0">
        <w:tab/>
        <w:t xml:space="preserve">F. B. Goncalves, B. S. B. Goncalves, J. S. Cavalcante, C. V. M. Azevedo, Aging-related changes on social synchronization of circadian activity rhythm in a diurnal primate (Callithrix jacchus). </w:t>
      </w:r>
      <w:r w:rsidRPr="00C57AF0">
        <w:rPr>
          <w:i/>
        </w:rPr>
        <w:t>Chronobiology International</w:t>
      </w:r>
      <w:r w:rsidRPr="00C57AF0">
        <w:t xml:space="preserve"> </w:t>
      </w:r>
      <w:r w:rsidRPr="00C57AF0">
        <w:rPr>
          <w:b/>
        </w:rPr>
        <w:t>37</w:t>
      </w:r>
      <w:r w:rsidRPr="00C57AF0">
        <w:t>, 980-992 (2020).</w:t>
      </w:r>
    </w:p>
    <w:p w14:paraId="2DF80AAF" w14:textId="77777777" w:rsidR="00C57AF0" w:rsidRPr="00C57AF0" w:rsidRDefault="00C57AF0" w:rsidP="00C57AF0">
      <w:pPr>
        <w:pStyle w:val="EndNoteBibliography"/>
        <w:ind w:left="720" w:hanging="720"/>
      </w:pPr>
      <w:r w:rsidRPr="00C57AF0">
        <w:t>32.</w:t>
      </w:r>
      <w:r w:rsidRPr="00C57AF0">
        <w:tab/>
        <w:t xml:space="preserve">Y. Ping, L. Z. Shao, M. Z. Li, L. N. Yang, J. X. Zhang, Contribution of Social Influences through Superposition of Visual and Olfactory Inputs to Circadian Re-entrainment. </w:t>
      </w:r>
      <w:r w:rsidRPr="00C57AF0">
        <w:rPr>
          <w:i/>
        </w:rPr>
        <w:t>Iscience</w:t>
      </w:r>
      <w:r w:rsidRPr="00C57AF0">
        <w:t xml:space="preserve"> </w:t>
      </w:r>
      <w:r w:rsidRPr="00C57AF0">
        <w:rPr>
          <w:b/>
        </w:rPr>
        <w:t>23</w:t>
      </w:r>
      <w:r w:rsidRPr="00C57AF0">
        <w:t>,  (2020).</w:t>
      </w:r>
    </w:p>
    <w:p w14:paraId="3C802561" w14:textId="2849B02A"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1F42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75AA8" w14:textId="77777777" w:rsidR="000F38F8" w:rsidRDefault="000F38F8" w:rsidP="00672D7A">
      <w:pPr>
        <w:spacing w:after="0" w:line="240" w:lineRule="auto"/>
      </w:pPr>
      <w:r>
        <w:separator/>
      </w:r>
    </w:p>
  </w:endnote>
  <w:endnote w:type="continuationSeparator" w:id="0">
    <w:p w14:paraId="5FAA0A48" w14:textId="77777777" w:rsidR="000F38F8" w:rsidRDefault="000F38F8" w:rsidP="0067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6E21B" w14:textId="77777777" w:rsidR="000F38F8" w:rsidRDefault="000F38F8" w:rsidP="00672D7A">
      <w:pPr>
        <w:spacing w:after="0" w:line="240" w:lineRule="auto"/>
      </w:pPr>
      <w:r>
        <w:separator/>
      </w:r>
    </w:p>
  </w:footnote>
  <w:footnote w:type="continuationSeparator" w:id="0">
    <w:p w14:paraId="026A5D33" w14:textId="77777777" w:rsidR="000F38F8" w:rsidRDefault="000F38F8" w:rsidP="00672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4B39"/>
    <w:multiLevelType w:val="hybridMultilevel"/>
    <w:tmpl w:val="28A49948"/>
    <w:lvl w:ilvl="0" w:tplc="F7B0B2F6">
      <w:start w:val="1"/>
      <w:numFmt w:val="decimal"/>
      <w:lvlText w:val="%1)"/>
      <w:lvlJc w:val="left"/>
      <w:pPr>
        <w:ind w:left="1020" w:hanging="360"/>
      </w:pPr>
    </w:lvl>
    <w:lvl w:ilvl="1" w:tplc="24A67A4C">
      <w:start w:val="1"/>
      <w:numFmt w:val="decimal"/>
      <w:lvlText w:val="%2)"/>
      <w:lvlJc w:val="left"/>
      <w:pPr>
        <w:ind w:left="1020" w:hanging="360"/>
      </w:pPr>
    </w:lvl>
    <w:lvl w:ilvl="2" w:tplc="3FC01DB2">
      <w:start w:val="1"/>
      <w:numFmt w:val="decimal"/>
      <w:lvlText w:val="%3)"/>
      <w:lvlJc w:val="left"/>
      <w:pPr>
        <w:ind w:left="1020" w:hanging="360"/>
      </w:pPr>
    </w:lvl>
    <w:lvl w:ilvl="3" w:tplc="B226DE7A">
      <w:start w:val="1"/>
      <w:numFmt w:val="decimal"/>
      <w:lvlText w:val="%4)"/>
      <w:lvlJc w:val="left"/>
      <w:pPr>
        <w:ind w:left="1020" w:hanging="360"/>
      </w:pPr>
    </w:lvl>
    <w:lvl w:ilvl="4" w:tplc="8FB489A0">
      <w:start w:val="1"/>
      <w:numFmt w:val="decimal"/>
      <w:lvlText w:val="%5)"/>
      <w:lvlJc w:val="left"/>
      <w:pPr>
        <w:ind w:left="1020" w:hanging="360"/>
      </w:pPr>
    </w:lvl>
    <w:lvl w:ilvl="5" w:tplc="290ADAA4">
      <w:start w:val="1"/>
      <w:numFmt w:val="decimal"/>
      <w:lvlText w:val="%6)"/>
      <w:lvlJc w:val="left"/>
      <w:pPr>
        <w:ind w:left="1020" w:hanging="360"/>
      </w:pPr>
    </w:lvl>
    <w:lvl w:ilvl="6" w:tplc="5B844B98">
      <w:start w:val="1"/>
      <w:numFmt w:val="decimal"/>
      <w:lvlText w:val="%7)"/>
      <w:lvlJc w:val="left"/>
      <w:pPr>
        <w:ind w:left="1020" w:hanging="360"/>
      </w:pPr>
    </w:lvl>
    <w:lvl w:ilvl="7" w:tplc="8CA4DC68">
      <w:start w:val="1"/>
      <w:numFmt w:val="decimal"/>
      <w:lvlText w:val="%8)"/>
      <w:lvlJc w:val="left"/>
      <w:pPr>
        <w:ind w:left="1020" w:hanging="360"/>
      </w:pPr>
    </w:lvl>
    <w:lvl w:ilvl="8" w:tplc="2EB412F6">
      <w:start w:val="1"/>
      <w:numFmt w:val="decimal"/>
      <w:lvlText w:val="%9)"/>
      <w:lvlJc w:val="left"/>
      <w:pPr>
        <w:ind w:left="1020" w:hanging="360"/>
      </w:pPr>
    </w:lvl>
  </w:abstractNum>
  <w:abstractNum w:abstractNumId="1" w15:restartNumberingAfterBreak="0">
    <w:nsid w:val="3E0E67F4"/>
    <w:multiLevelType w:val="hybridMultilevel"/>
    <w:tmpl w:val="D612F902"/>
    <w:lvl w:ilvl="0" w:tplc="47B45288">
      <w:start w:val="1"/>
      <w:numFmt w:val="decimal"/>
      <w:lvlText w:val="%1)"/>
      <w:lvlJc w:val="left"/>
      <w:pPr>
        <w:ind w:left="1020" w:hanging="360"/>
      </w:pPr>
    </w:lvl>
    <w:lvl w:ilvl="1" w:tplc="B28E781C">
      <w:start w:val="1"/>
      <w:numFmt w:val="decimal"/>
      <w:lvlText w:val="%2)"/>
      <w:lvlJc w:val="left"/>
      <w:pPr>
        <w:ind w:left="1020" w:hanging="360"/>
      </w:pPr>
    </w:lvl>
    <w:lvl w:ilvl="2" w:tplc="6FC2E526">
      <w:start w:val="1"/>
      <w:numFmt w:val="decimal"/>
      <w:lvlText w:val="%3)"/>
      <w:lvlJc w:val="left"/>
      <w:pPr>
        <w:ind w:left="1020" w:hanging="360"/>
      </w:pPr>
    </w:lvl>
    <w:lvl w:ilvl="3" w:tplc="A91AB408">
      <w:start w:val="1"/>
      <w:numFmt w:val="decimal"/>
      <w:lvlText w:val="%4)"/>
      <w:lvlJc w:val="left"/>
      <w:pPr>
        <w:ind w:left="1020" w:hanging="360"/>
      </w:pPr>
    </w:lvl>
    <w:lvl w:ilvl="4" w:tplc="373C4EAA">
      <w:start w:val="1"/>
      <w:numFmt w:val="decimal"/>
      <w:lvlText w:val="%5)"/>
      <w:lvlJc w:val="left"/>
      <w:pPr>
        <w:ind w:left="1020" w:hanging="360"/>
      </w:pPr>
    </w:lvl>
    <w:lvl w:ilvl="5" w:tplc="38DE1188">
      <w:start w:val="1"/>
      <w:numFmt w:val="decimal"/>
      <w:lvlText w:val="%6)"/>
      <w:lvlJc w:val="left"/>
      <w:pPr>
        <w:ind w:left="1020" w:hanging="360"/>
      </w:pPr>
    </w:lvl>
    <w:lvl w:ilvl="6" w:tplc="1538710E">
      <w:start w:val="1"/>
      <w:numFmt w:val="decimal"/>
      <w:lvlText w:val="%7)"/>
      <w:lvlJc w:val="left"/>
      <w:pPr>
        <w:ind w:left="1020" w:hanging="360"/>
      </w:pPr>
    </w:lvl>
    <w:lvl w:ilvl="7" w:tplc="97949E86">
      <w:start w:val="1"/>
      <w:numFmt w:val="decimal"/>
      <w:lvlText w:val="%8)"/>
      <w:lvlJc w:val="left"/>
      <w:pPr>
        <w:ind w:left="1020" w:hanging="360"/>
      </w:pPr>
    </w:lvl>
    <w:lvl w:ilvl="8" w:tplc="EFA66510">
      <w:start w:val="1"/>
      <w:numFmt w:val="decimal"/>
      <w:lvlText w:val="%9)"/>
      <w:lvlJc w:val="left"/>
      <w:pPr>
        <w:ind w:left="1020" w:hanging="360"/>
      </w:pPr>
    </w:lvl>
  </w:abstractNum>
  <w:num w:numId="1" w16cid:durableId="1206217034">
    <w:abstractNumId w:val="1"/>
  </w:num>
  <w:num w:numId="2" w16cid:durableId="18371821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andra K Hui">
    <w15:presenceInfo w15:providerId="AD" w15:userId="S::ckhui@unr.edu::17f71015-be1a-44f4-b604-0146d8df4a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 w:name="EN.UseJSCitationFormat" w:val="False"/>
  </w:docVars>
  <w:rsids>
    <w:rsidRoot w:val="00344A93"/>
    <w:rsid w:val="0000343C"/>
    <w:rsid w:val="00014080"/>
    <w:rsid w:val="00030F17"/>
    <w:rsid w:val="00031717"/>
    <w:rsid w:val="000364C2"/>
    <w:rsid w:val="00044D99"/>
    <w:rsid w:val="0004559D"/>
    <w:rsid w:val="00053068"/>
    <w:rsid w:val="0005352F"/>
    <w:rsid w:val="000551CC"/>
    <w:rsid w:val="00055D84"/>
    <w:rsid w:val="00070CDC"/>
    <w:rsid w:val="00071CF0"/>
    <w:rsid w:val="000746DE"/>
    <w:rsid w:val="00081820"/>
    <w:rsid w:val="000828EA"/>
    <w:rsid w:val="0008314E"/>
    <w:rsid w:val="0008490A"/>
    <w:rsid w:val="00085712"/>
    <w:rsid w:val="000A2E85"/>
    <w:rsid w:val="000B20A4"/>
    <w:rsid w:val="000B560E"/>
    <w:rsid w:val="000B76A3"/>
    <w:rsid w:val="000C1DEB"/>
    <w:rsid w:val="000C6072"/>
    <w:rsid w:val="000D03ED"/>
    <w:rsid w:val="000D1245"/>
    <w:rsid w:val="000D1370"/>
    <w:rsid w:val="000D7C9E"/>
    <w:rsid w:val="000E45E6"/>
    <w:rsid w:val="000F38F8"/>
    <w:rsid w:val="00101FD2"/>
    <w:rsid w:val="00111699"/>
    <w:rsid w:val="00111FA5"/>
    <w:rsid w:val="00112A62"/>
    <w:rsid w:val="00114430"/>
    <w:rsid w:val="00127705"/>
    <w:rsid w:val="00133CBA"/>
    <w:rsid w:val="001402AA"/>
    <w:rsid w:val="00141095"/>
    <w:rsid w:val="00141738"/>
    <w:rsid w:val="00145797"/>
    <w:rsid w:val="0014684C"/>
    <w:rsid w:val="001519DB"/>
    <w:rsid w:val="00154CB7"/>
    <w:rsid w:val="00157424"/>
    <w:rsid w:val="0016171E"/>
    <w:rsid w:val="00162DCB"/>
    <w:rsid w:val="001738A9"/>
    <w:rsid w:val="00173AC0"/>
    <w:rsid w:val="00176027"/>
    <w:rsid w:val="00187858"/>
    <w:rsid w:val="00191F9B"/>
    <w:rsid w:val="0019559F"/>
    <w:rsid w:val="001A1303"/>
    <w:rsid w:val="001A225A"/>
    <w:rsid w:val="001A2BAD"/>
    <w:rsid w:val="001A3B28"/>
    <w:rsid w:val="001B4927"/>
    <w:rsid w:val="001C13A8"/>
    <w:rsid w:val="001C13AF"/>
    <w:rsid w:val="001C2813"/>
    <w:rsid w:val="001D29A8"/>
    <w:rsid w:val="001D2C29"/>
    <w:rsid w:val="001E27CF"/>
    <w:rsid w:val="001E76C8"/>
    <w:rsid w:val="001F1B52"/>
    <w:rsid w:val="001F4216"/>
    <w:rsid w:val="00204613"/>
    <w:rsid w:val="00223A42"/>
    <w:rsid w:val="00234854"/>
    <w:rsid w:val="00244637"/>
    <w:rsid w:val="0024555B"/>
    <w:rsid w:val="00247611"/>
    <w:rsid w:val="00253CF6"/>
    <w:rsid w:val="00254F73"/>
    <w:rsid w:val="0025664D"/>
    <w:rsid w:val="00257B23"/>
    <w:rsid w:val="0027750E"/>
    <w:rsid w:val="00284847"/>
    <w:rsid w:val="002914BE"/>
    <w:rsid w:val="00291CBF"/>
    <w:rsid w:val="002942CB"/>
    <w:rsid w:val="002A5BA4"/>
    <w:rsid w:val="002B0DEC"/>
    <w:rsid w:val="002B3FB0"/>
    <w:rsid w:val="002C369F"/>
    <w:rsid w:val="002C6892"/>
    <w:rsid w:val="002D71D9"/>
    <w:rsid w:val="002E49DE"/>
    <w:rsid w:val="002F1BA1"/>
    <w:rsid w:val="002F63C1"/>
    <w:rsid w:val="00303905"/>
    <w:rsid w:val="0030607F"/>
    <w:rsid w:val="00311240"/>
    <w:rsid w:val="00315D0C"/>
    <w:rsid w:val="003168AD"/>
    <w:rsid w:val="00316E9C"/>
    <w:rsid w:val="00321CAE"/>
    <w:rsid w:val="00321F95"/>
    <w:rsid w:val="0033002E"/>
    <w:rsid w:val="0033028D"/>
    <w:rsid w:val="00334DE9"/>
    <w:rsid w:val="00341FFC"/>
    <w:rsid w:val="00343701"/>
    <w:rsid w:val="00344A93"/>
    <w:rsid w:val="003458B1"/>
    <w:rsid w:val="00361AAF"/>
    <w:rsid w:val="00366B64"/>
    <w:rsid w:val="00383365"/>
    <w:rsid w:val="00386ABA"/>
    <w:rsid w:val="00391B38"/>
    <w:rsid w:val="00394383"/>
    <w:rsid w:val="00396E8D"/>
    <w:rsid w:val="003978BA"/>
    <w:rsid w:val="003A06E4"/>
    <w:rsid w:val="003A115B"/>
    <w:rsid w:val="003C107F"/>
    <w:rsid w:val="003C16F6"/>
    <w:rsid w:val="003C258D"/>
    <w:rsid w:val="003C3263"/>
    <w:rsid w:val="003D5A97"/>
    <w:rsid w:val="003E6C8F"/>
    <w:rsid w:val="003F02EA"/>
    <w:rsid w:val="003F2AEB"/>
    <w:rsid w:val="003F5E60"/>
    <w:rsid w:val="003F640E"/>
    <w:rsid w:val="004010B7"/>
    <w:rsid w:val="00402E03"/>
    <w:rsid w:val="00403D93"/>
    <w:rsid w:val="004115DA"/>
    <w:rsid w:val="00411F85"/>
    <w:rsid w:val="004170ED"/>
    <w:rsid w:val="00421A76"/>
    <w:rsid w:val="004235A3"/>
    <w:rsid w:val="00423B56"/>
    <w:rsid w:val="0042471F"/>
    <w:rsid w:val="00427F5E"/>
    <w:rsid w:val="00431E4B"/>
    <w:rsid w:val="0043221A"/>
    <w:rsid w:val="00434DC7"/>
    <w:rsid w:val="00440FED"/>
    <w:rsid w:val="0045018C"/>
    <w:rsid w:val="00461B6F"/>
    <w:rsid w:val="0046236B"/>
    <w:rsid w:val="00463E60"/>
    <w:rsid w:val="004700F7"/>
    <w:rsid w:val="0047253F"/>
    <w:rsid w:val="004771B4"/>
    <w:rsid w:val="00480D90"/>
    <w:rsid w:val="004861BE"/>
    <w:rsid w:val="00492CD1"/>
    <w:rsid w:val="00492E16"/>
    <w:rsid w:val="00495899"/>
    <w:rsid w:val="004A262C"/>
    <w:rsid w:val="004A393B"/>
    <w:rsid w:val="004A3EAB"/>
    <w:rsid w:val="004A747B"/>
    <w:rsid w:val="004A7A42"/>
    <w:rsid w:val="004A7B91"/>
    <w:rsid w:val="004B0877"/>
    <w:rsid w:val="004B532A"/>
    <w:rsid w:val="004C3665"/>
    <w:rsid w:val="004D59EC"/>
    <w:rsid w:val="004D76BA"/>
    <w:rsid w:val="004E152E"/>
    <w:rsid w:val="004F3BDA"/>
    <w:rsid w:val="0050785F"/>
    <w:rsid w:val="005108E5"/>
    <w:rsid w:val="005125D8"/>
    <w:rsid w:val="00516394"/>
    <w:rsid w:val="00524D7D"/>
    <w:rsid w:val="005264D0"/>
    <w:rsid w:val="00527175"/>
    <w:rsid w:val="00527948"/>
    <w:rsid w:val="0053109C"/>
    <w:rsid w:val="00531541"/>
    <w:rsid w:val="00531C10"/>
    <w:rsid w:val="005368BF"/>
    <w:rsid w:val="005414E4"/>
    <w:rsid w:val="00542263"/>
    <w:rsid w:val="0054296F"/>
    <w:rsid w:val="0054543A"/>
    <w:rsid w:val="005540E5"/>
    <w:rsid w:val="005622EB"/>
    <w:rsid w:val="00564933"/>
    <w:rsid w:val="00567796"/>
    <w:rsid w:val="00570CFC"/>
    <w:rsid w:val="005736A9"/>
    <w:rsid w:val="00581A5F"/>
    <w:rsid w:val="00597E9D"/>
    <w:rsid w:val="005A3EDF"/>
    <w:rsid w:val="005A74DB"/>
    <w:rsid w:val="005B1682"/>
    <w:rsid w:val="005B4F9D"/>
    <w:rsid w:val="005B6D63"/>
    <w:rsid w:val="005C0225"/>
    <w:rsid w:val="005C3797"/>
    <w:rsid w:val="005C7DC0"/>
    <w:rsid w:val="005D2C24"/>
    <w:rsid w:val="005E3E48"/>
    <w:rsid w:val="005F07F6"/>
    <w:rsid w:val="005F2BB8"/>
    <w:rsid w:val="005F38C6"/>
    <w:rsid w:val="005F6E65"/>
    <w:rsid w:val="0060268A"/>
    <w:rsid w:val="00602A7C"/>
    <w:rsid w:val="006054B1"/>
    <w:rsid w:val="0060743A"/>
    <w:rsid w:val="00610CD7"/>
    <w:rsid w:val="006120B6"/>
    <w:rsid w:val="00614603"/>
    <w:rsid w:val="00624FF6"/>
    <w:rsid w:val="00625ED9"/>
    <w:rsid w:val="00636E8F"/>
    <w:rsid w:val="0065333E"/>
    <w:rsid w:val="00657CCF"/>
    <w:rsid w:val="00661319"/>
    <w:rsid w:val="00662061"/>
    <w:rsid w:val="0066230C"/>
    <w:rsid w:val="0066781E"/>
    <w:rsid w:val="00672D7A"/>
    <w:rsid w:val="00673395"/>
    <w:rsid w:val="00681249"/>
    <w:rsid w:val="00685E6C"/>
    <w:rsid w:val="00686C05"/>
    <w:rsid w:val="00693ED1"/>
    <w:rsid w:val="006A560D"/>
    <w:rsid w:val="006A5784"/>
    <w:rsid w:val="006C009A"/>
    <w:rsid w:val="006C0851"/>
    <w:rsid w:val="006C460E"/>
    <w:rsid w:val="006C79B0"/>
    <w:rsid w:val="006D06BA"/>
    <w:rsid w:val="006D082D"/>
    <w:rsid w:val="006D1D3F"/>
    <w:rsid w:val="006D5523"/>
    <w:rsid w:val="007043EB"/>
    <w:rsid w:val="007063B5"/>
    <w:rsid w:val="0071662D"/>
    <w:rsid w:val="00727E54"/>
    <w:rsid w:val="00737E7B"/>
    <w:rsid w:val="00742030"/>
    <w:rsid w:val="0074715B"/>
    <w:rsid w:val="00747610"/>
    <w:rsid w:val="00750637"/>
    <w:rsid w:val="007613E2"/>
    <w:rsid w:val="0076345C"/>
    <w:rsid w:val="0076486A"/>
    <w:rsid w:val="00766741"/>
    <w:rsid w:val="00767FB9"/>
    <w:rsid w:val="0077058D"/>
    <w:rsid w:val="0077200B"/>
    <w:rsid w:val="00774513"/>
    <w:rsid w:val="00774C19"/>
    <w:rsid w:val="00784F5A"/>
    <w:rsid w:val="00797643"/>
    <w:rsid w:val="007A0E5C"/>
    <w:rsid w:val="007A7626"/>
    <w:rsid w:val="007B3640"/>
    <w:rsid w:val="007B66AF"/>
    <w:rsid w:val="007B6A5B"/>
    <w:rsid w:val="007C05E1"/>
    <w:rsid w:val="007C5572"/>
    <w:rsid w:val="007C6A69"/>
    <w:rsid w:val="007D1E16"/>
    <w:rsid w:val="007D6F6B"/>
    <w:rsid w:val="007E298F"/>
    <w:rsid w:val="007E29C7"/>
    <w:rsid w:val="007E4927"/>
    <w:rsid w:val="007E6E82"/>
    <w:rsid w:val="007E7DEB"/>
    <w:rsid w:val="007F27CF"/>
    <w:rsid w:val="00803AA9"/>
    <w:rsid w:val="00805F4A"/>
    <w:rsid w:val="008110C4"/>
    <w:rsid w:val="00817C3F"/>
    <w:rsid w:val="008259A0"/>
    <w:rsid w:val="00832EED"/>
    <w:rsid w:val="0083508C"/>
    <w:rsid w:val="00842DF1"/>
    <w:rsid w:val="008504D1"/>
    <w:rsid w:val="0086244C"/>
    <w:rsid w:val="008728B2"/>
    <w:rsid w:val="00872F11"/>
    <w:rsid w:val="00876FFC"/>
    <w:rsid w:val="00884AC1"/>
    <w:rsid w:val="00885275"/>
    <w:rsid w:val="008871C5"/>
    <w:rsid w:val="008905FE"/>
    <w:rsid w:val="00892F5F"/>
    <w:rsid w:val="0089337D"/>
    <w:rsid w:val="0089784F"/>
    <w:rsid w:val="008A1F6A"/>
    <w:rsid w:val="008A2351"/>
    <w:rsid w:val="008A4919"/>
    <w:rsid w:val="008A5CB0"/>
    <w:rsid w:val="008A6620"/>
    <w:rsid w:val="008A7885"/>
    <w:rsid w:val="008A7BF6"/>
    <w:rsid w:val="008B5C58"/>
    <w:rsid w:val="008B5D8E"/>
    <w:rsid w:val="008B67A1"/>
    <w:rsid w:val="008B7CD1"/>
    <w:rsid w:val="008B7E54"/>
    <w:rsid w:val="008C399B"/>
    <w:rsid w:val="008C3E5C"/>
    <w:rsid w:val="008C476F"/>
    <w:rsid w:val="008D7696"/>
    <w:rsid w:val="008F2979"/>
    <w:rsid w:val="009033CB"/>
    <w:rsid w:val="00903D00"/>
    <w:rsid w:val="00903FDF"/>
    <w:rsid w:val="0091070F"/>
    <w:rsid w:val="00910FD1"/>
    <w:rsid w:val="00915199"/>
    <w:rsid w:val="009171FD"/>
    <w:rsid w:val="009207A4"/>
    <w:rsid w:val="0092363F"/>
    <w:rsid w:val="009253B4"/>
    <w:rsid w:val="0094674C"/>
    <w:rsid w:val="009501F8"/>
    <w:rsid w:val="009520D1"/>
    <w:rsid w:val="009552E9"/>
    <w:rsid w:val="00960FBC"/>
    <w:rsid w:val="009634FF"/>
    <w:rsid w:val="009670C7"/>
    <w:rsid w:val="00967347"/>
    <w:rsid w:val="00970DAC"/>
    <w:rsid w:val="00970EAE"/>
    <w:rsid w:val="009803FF"/>
    <w:rsid w:val="00985424"/>
    <w:rsid w:val="0098592A"/>
    <w:rsid w:val="00987ED8"/>
    <w:rsid w:val="00992EDF"/>
    <w:rsid w:val="009A2628"/>
    <w:rsid w:val="009B0D5F"/>
    <w:rsid w:val="009B7B3E"/>
    <w:rsid w:val="009C0A1D"/>
    <w:rsid w:val="009C244E"/>
    <w:rsid w:val="009D16A7"/>
    <w:rsid w:val="009D1E2D"/>
    <w:rsid w:val="009F0B1D"/>
    <w:rsid w:val="009F5DB0"/>
    <w:rsid w:val="009F6C57"/>
    <w:rsid w:val="00A04918"/>
    <w:rsid w:val="00A16B7A"/>
    <w:rsid w:val="00A20B1F"/>
    <w:rsid w:val="00A22D46"/>
    <w:rsid w:val="00A22E52"/>
    <w:rsid w:val="00A2469F"/>
    <w:rsid w:val="00A51A19"/>
    <w:rsid w:val="00A536F1"/>
    <w:rsid w:val="00A57A42"/>
    <w:rsid w:val="00A57A83"/>
    <w:rsid w:val="00A61A66"/>
    <w:rsid w:val="00A674D8"/>
    <w:rsid w:val="00A74CCA"/>
    <w:rsid w:val="00A769CA"/>
    <w:rsid w:val="00A82ACC"/>
    <w:rsid w:val="00AA0D34"/>
    <w:rsid w:val="00AB2EB6"/>
    <w:rsid w:val="00AB57A1"/>
    <w:rsid w:val="00AC010E"/>
    <w:rsid w:val="00AC0477"/>
    <w:rsid w:val="00AC3C31"/>
    <w:rsid w:val="00AD2B2A"/>
    <w:rsid w:val="00AD378B"/>
    <w:rsid w:val="00AE3DBC"/>
    <w:rsid w:val="00AE5AFA"/>
    <w:rsid w:val="00AF4AA1"/>
    <w:rsid w:val="00AF5DCE"/>
    <w:rsid w:val="00AF70BA"/>
    <w:rsid w:val="00B002C5"/>
    <w:rsid w:val="00B00E91"/>
    <w:rsid w:val="00B0659B"/>
    <w:rsid w:val="00B10ECC"/>
    <w:rsid w:val="00B17CED"/>
    <w:rsid w:val="00B21887"/>
    <w:rsid w:val="00B24274"/>
    <w:rsid w:val="00B30415"/>
    <w:rsid w:val="00B402C0"/>
    <w:rsid w:val="00B44A84"/>
    <w:rsid w:val="00B52AB5"/>
    <w:rsid w:val="00B672CC"/>
    <w:rsid w:val="00B71EEA"/>
    <w:rsid w:val="00B72DD6"/>
    <w:rsid w:val="00B7794D"/>
    <w:rsid w:val="00B779F8"/>
    <w:rsid w:val="00B80CCA"/>
    <w:rsid w:val="00B86E69"/>
    <w:rsid w:val="00B8711B"/>
    <w:rsid w:val="00B91470"/>
    <w:rsid w:val="00B91B69"/>
    <w:rsid w:val="00B94E32"/>
    <w:rsid w:val="00B95BBC"/>
    <w:rsid w:val="00BA7799"/>
    <w:rsid w:val="00BB19C3"/>
    <w:rsid w:val="00BB2A19"/>
    <w:rsid w:val="00BB3EC4"/>
    <w:rsid w:val="00BC5CA4"/>
    <w:rsid w:val="00BD01B1"/>
    <w:rsid w:val="00BD0A83"/>
    <w:rsid w:val="00BD104D"/>
    <w:rsid w:val="00BE065A"/>
    <w:rsid w:val="00BE72F4"/>
    <w:rsid w:val="00BF4C22"/>
    <w:rsid w:val="00BF6CFC"/>
    <w:rsid w:val="00C062EA"/>
    <w:rsid w:val="00C126F1"/>
    <w:rsid w:val="00C137A3"/>
    <w:rsid w:val="00C16284"/>
    <w:rsid w:val="00C25B8D"/>
    <w:rsid w:val="00C32405"/>
    <w:rsid w:val="00C32AA1"/>
    <w:rsid w:val="00C32E45"/>
    <w:rsid w:val="00C372EB"/>
    <w:rsid w:val="00C4042A"/>
    <w:rsid w:val="00C4230E"/>
    <w:rsid w:val="00C44F3B"/>
    <w:rsid w:val="00C52879"/>
    <w:rsid w:val="00C57AF0"/>
    <w:rsid w:val="00C638AF"/>
    <w:rsid w:val="00C70D83"/>
    <w:rsid w:val="00C7159E"/>
    <w:rsid w:val="00C73781"/>
    <w:rsid w:val="00C759CB"/>
    <w:rsid w:val="00C76E24"/>
    <w:rsid w:val="00C81437"/>
    <w:rsid w:val="00C83861"/>
    <w:rsid w:val="00C86857"/>
    <w:rsid w:val="00C907C5"/>
    <w:rsid w:val="00C95BB8"/>
    <w:rsid w:val="00CB47D4"/>
    <w:rsid w:val="00CB6AE4"/>
    <w:rsid w:val="00CB7750"/>
    <w:rsid w:val="00CC12D3"/>
    <w:rsid w:val="00CC480C"/>
    <w:rsid w:val="00CC7E21"/>
    <w:rsid w:val="00CD15C7"/>
    <w:rsid w:val="00CD241E"/>
    <w:rsid w:val="00CD24C8"/>
    <w:rsid w:val="00CE03ED"/>
    <w:rsid w:val="00CF2E0E"/>
    <w:rsid w:val="00CF63CC"/>
    <w:rsid w:val="00D151BC"/>
    <w:rsid w:val="00D21B9C"/>
    <w:rsid w:val="00D348C9"/>
    <w:rsid w:val="00D4297E"/>
    <w:rsid w:val="00D4473B"/>
    <w:rsid w:val="00D4622C"/>
    <w:rsid w:val="00D532E6"/>
    <w:rsid w:val="00D537E2"/>
    <w:rsid w:val="00D55882"/>
    <w:rsid w:val="00D62A5C"/>
    <w:rsid w:val="00D63753"/>
    <w:rsid w:val="00D664E1"/>
    <w:rsid w:val="00D67096"/>
    <w:rsid w:val="00D71F81"/>
    <w:rsid w:val="00D74A1B"/>
    <w:rsid w:val="00D76301"/>
    <w:rsid w:val="00D80097"/>
    <w:rsid w:val="00D825F1"/>
    <w:rsid w:val="00D90CD0"/>
    <w:rsid w:val="00D97928"/>
    <w:rsid w:val="00D97996"/>
    <w:rsid w:val="00DA0A05"/>
    <w:rsid w:val="00DA0E3D"/>
    <w:rsid w:val="00DA2B8B"/>
    <w:rsid w:val="00DA6F60"/>
    <w:rsid w:val="00DC1F87"/>
    <w:rsid w:val="00DC4EF9"/>
    <w:rsid w:val="00DD6725"/>
    <w:rsid w:val="00DE076F"/>
    <w:rsid w:val="00DE306D"/>
    <w:rsid w:val="00DE3927"/>
    <w:rsid w:val="00E05F56"/>
    <w:rsid w:val="00E1385D"/>
    <w:rsid w:val="00E14B0E"/>
    <w:rsid w:val="00E1649C"/>
    <w:rsid w:val="00E171B5"/>
    <w:rsid w:val="00E3208D"/>
    <w:rsid w:val="00E35615"/>
    <w:rsid w:val="00E364AC"/>
    <w:rsid w:val="00E42BF3"/>
    <w:rsid w:val="00E43033"/>
    <w:rsid w:val="00E4478F"/>
    <w:rsid w:val="00E66E8A"/>
    <w:rsid w:val="00E71BB7"/>
    <w:rsid w:val="00E7404A"/>
    <w:rsid w:val="00E75B72"/>
    <w:rsid w:val="00E8022E"/>
    <w:rsid w:val="00E8196F"/>
    <w:rsid w:val="00E83602"/>
    <w:rsid w:val="00E9432B"/>
    <w:rsid w:val="00E961DE"/>
    <w:rsid w:val="00EA7964"/>
    <w:rsid w:val="00EB2A3E"/>
    <w:rsid w:val="00EE1EED"/>
    <w:rsid w:val="00EE38E3"/>
    <w:rsid w:val="00EE72B6"/>
    <w:rsid w:val="00EF2414"/>
    <w:rsid w:val="00EF5DD3"/>
    <w:rsid w:val="00F043F8"/>
    <w:rsid w:val="00F10136"/>
    <w:rsid w:val="00F10EB0"/>
    <w:rsid w:val="00F25FB3"/>
    <w:rsid w:val="00F27042"/>
    <w:rsid w:val="00F309CB"/>
    <w:rsid w:val="00F31A73"/>
    <w:rsid w:val="00F364AB"/>
    <w:rsid w:val="00F37C1C"/>
    <w:rsid w:val="00F445AB"/>
    <w:rsid w:val="00F625BC"/>
    <w:rsid w:val="00F64E2B"/>
    <w:rsid w:val="00F66D30"/>
    <w:rsid w:val="00F67CDE"/>
    <w:rsid w:val="00F82EA3"/>
    <w:rsid w:val="00F83C21"/>
    <w:rsid w:val="00F97ADE"/>
    <w:rsid w:val="00FA1CFE"/>
    <w:rsid w:val="00FA455B"/>
    <w:rsid w:val="00FA786D"/>
    <w:rsid w:val="00FB1701"/>
    <w:rsid w:val="00FB46FF"/>
    <w:rsid w:val="00FB67BE"/>
    <w:rsid w:val="00FC054E"/>
    <w:rsid w:val="00FC57FF"/>
    <w:rsid w:val="00FD3A93"/>
    <w:rsid w:val="00FD4B11"/>
    <w:rsid w:val="00FD60B9"/>
    <w:rsid w:val="00FE3A1F"/>
    <w:rsid w:val="00FE7BFA"/>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EEE92"/>
  <w15:chartTrackingRefBased/>
  <w15:docId w15:val="{55649535-A97B-4751-93E0-2A4C9AAC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unhideWhenUsed/>
    <w:rsid w:val="005B6D63"/>
    <w:rPr>
      <w:color w:val="0000FF"/>
      <w:u w:val="single"/>
    </w:rPr>
  </w:style>
  <w:style w:type="paragraph" w:styleId="Revision">
    <w:name w:val="Revision"/>
    <w:hidden/>
    <w:uiPriority w:val="99"/>
    <w:semiHidden/>
    <w:rsid w:val="00F445AB"/>
    <w:pPr>
      <w:spacing w:after="0" w:line="240" w:lineRule="auto"/>
    </w:pPr>
  </w:style>
  <w:style w:type="character" w:styleId="UnresolvedMention">
    <w:name w:val="Unresolved Mention"/>
    <w:basedOn w:val="DefaultParagraphFont"/>
    <w:uiPriority w:val="99"/>
    <w:semiHidden/>
    <w:unhideWhenUsed/>
    <w:rsid w:val="002B0DEC"/>
    <w:rPr>
      <w:color w:val="605E5C"/>
      <w:shd w:val="clear" w:color="auto" w:fill="E1DFDD"/>
    </w:rPr>
  </w:style>
  <w:style w:type="paragraph" w:styleId="Header">
    <w:name w:val="header"/>
    <w:basedOn w:val="Normal"/>
    <w:link w:val="HeaderChar"/>
    <w:uiPriority w:val="99"/>
    <w:unhideWhenUsed/>
    <w:rsid w:val="00672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7A"/>
  </w:style>
  <w:style w:type="paragraph" w:styleId="Footer">
    <w:name w:val="footer"/>
    <w:basedOn w:val="Normal"/>
    <w:link w:val="FooterChar"/>
    <w:uiPriority w:val="99"/>
    <w:unhideWhenUsed/>
    <w:rsid w:val="00672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D7A"/>
  </w:style>
  <w:style w:type="paragraph" w:styleId="NormalWeb">
    <w:name w:val="Normal (Web)"/>
    <w:basedOn w:val="Normal"/>
    <w:uiPriority w:val="99"/>
    <w:semiHidden/>
    <w:unhideWhenUsed/>
    <w:rsid w:val="00C70D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819927486">
      <w:bodyDiv w:val="1"/>
      <w:marLeft w:val="0"/>
      <w:marRight w:val="0"/>
      <w:marTop w:val="0"/>
      <w:marBottom w:val="0"/>
      <w:divBdr>
        <w:top w:val="none" w:sz="0" w:space="0" w:color="auto"/>
        <w:left w:val="none" w:sz="0" w:space="0" w:color="auto"/>
        <w:bottom w:val="none" w:sz="0" w:space="0" w:color="auto"/>
        <w:right w:val="none" w:sz="0" w:space="0" w:color="auto"/>
      </w:divBdr>
    </w:div>
    <w:div w:id="981152167">
      <w:bodyDiv w:val="1"/>
      <w:marLeft w:val="0"/>
      <w:marRight w:val="0"/>
      <w:marTop w:val="0"/>
      <w:marBottom w:val="0"/>
      <w:divBdr>
        <w:top w:val="none" w:sz="0" w:space="0" w:color="auto"/>
        <w:left w:val="none" w:sz="0" w:space="0" w:color="auto"/>
        <w:bottom w:val="none" w:sz="0" w:space="0" w:color="auto"/>
        <w:right w:val="none" w:sz="0" w:space="0" w:color="auto"/>
      </w:divBdr>
    </w:div>
    <w:div w:id="1193493107">
      <w:bodyDiv w:val="1"/>
      <w:marLeft w:val="0"/>
      <w:marRight w:val="0"/>
      <w:marTop w:val="0"/>
      <w:marBottom w:val="0"/>
      <w:divBdr>
        <w:top w:val="none" w:sz="0" w:space="0" w:color="auto"/>
        <w:left w:val="none" w:sz="0" w:space="0" w:color="auto"/>
        <w:bottom w:val="none" w:sz="0" w:space="0" w:color="auto"/>
        <w:right w:val="none" w:sz="0" w:space="0" w:color="auto"/>
      </w:divBdr>
    </w:div>
    <w:div w:id="1326400508">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 w:id="17200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7796</Words>
  <Characters>44443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K Hui</cp:lastModifiedBy>
  <cp:revision>8</cp:revision>
  <dcterms:created xsi:type="dcterms:W3CDTF">2024-10-20T16:30:00Z</dcterms:created>
  <dcterms:modified xsi:type="dcterms:W3CDTF">2024-11-11T19:03:00Z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